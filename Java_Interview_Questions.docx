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ms-office.activeX"/>
  <Override PartName="/word/activeX/activeX5.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518A4" w:rsidRPr="00066F72" w:rsidRDefault="009518A4">
      <w:pPr>
        <w:pStyle w:val="normal0"/>
        <w:jc w:val="center"/>
        <w:rPr>
          <w:i/>
        </w:rPr>
      </w:pPr>
    </w:p>
    <w:p w:rsidR="009518A4" w:rsidRPr="00066F72" w:rsidRDefault="00066F72">
      <w:pPr>
        <w:pStyle w:val="normal0"/>
        <w:jc w:val="center"/>
        <w:rPr>
          <w:i/>
        </w:rPr>
      </w:pPr>
      <w:r w:rsidRPr="00066F72">
        <w:rPr>
          <w:rFonts w:ascii="Times New Roman" w:eastAsia="Times New Roman" w:hAnsi="Times New Roman" w:cs="Times New Roman"/>
          <w:b/>
          <w:i/>
          <w:sz w:val="24"/>
          <w:szCs w:val="24"/>
        </w:rPr>
        <w:t>Core Java Interview Questions and Answers</w:t>
      </w:r>
    </w:p>
    <w:p w:rsidR="009518A4" w:rsidRPr="00066F72" w:rsidRDefault="009518A4">
      <w:pPr>
        <w:pStyle w:val="normal0"/>
        <w:spacing w:before="280" w:after="280" w:line="240" w:lineRule="auto"/>
        <w:rPr>
          <w:i/>
        </w:rPr>
      </w:pPr>
    </w:p>
    <w:p w:rsidR="009518A4" w:rsidRPr="00066F72" w:rsidRDefault="00066F72">
      <w:pPr>
        <w:pStyle w:val="normal0"/>
        <w:rPr>
          <w:i/>
        </w:rPr>
      </w:pPr>
      <w:r w:rsidRPr="00066F72">
        <w:rPr>
          <w:rFonts w:ascii="Times New Roman" w:eastAsia="Times New Roman" w:hAnsi="Times New Roman" w:cs="Times New Roman"/>
          <w:i/>
          <w:sz w:val="24"/>
          <w:szCs w:val="24"/>
        </w:rPr>
        <w:t>1)When you go for Abstract class and when you go for Interface ? Explain in detail with sample programs.</w:t>
      </w:r>
      <w:r w:rsidRPr="00066F72">
        <w:rPr>
          <w:rFonts w:ascii="Times New Roman" w:eastAsia="Times New Roman" w:hAnsi="Times New Roman" w:cs="Times New Roman"/>
          <w:i/>
          <w:sz w:val="24"/>
          <w:szCs w:val="24"/>
        </w:rPr>
        <w:br/>
      </w:r>
      <w:r w:rsidRPr="00066F72">
        <w:rPr>
          <w:i/>
        </w:rPr>
        <w:t>Ans)  If few properties of a object changes from time to time, we go for abstract class.</w:t>
      </w:r>
    </w:p>
    <w:p w:rsidR="009518A4" w:rsidRPr="00066F72" w:rsidRDefault="00066F72">
      <w:pPr>
        <w:pStyle w:val="normal0"/>
        <w:rPr>
          <w:i/>
        </w:rPr>
      </w:pPr>
      <w:r w:rsidRPr="00066F72">
        <w:rPr>
          <w:i/>
        </w:rPr>
        <w:t>If all properties of a object changes from time to time, we go for interface.</w:t>
      </w:r>
    </w:p>
    <w:p w:rsidR="009518A4" w:rsidRPr="00066F72" w:rsidRDefault="00066F72">
      <w:pPr>
        <w:pStyle w:val="normal0"/>
        <w:rPr>
          <w:i/>
        </w:rPr>
      </w:pPr>
      <w:r w:rsidRPr="00066F72">
        <w:rPr>
          <w:i/>
        </w:rPr>
        <w:t>Example Code Snippets:-</w:t>
      </w:r>
    </w:p>
    <w:p w:rsidR="009518A4" w:rsidRPr="00066F72" w:rsidRDefault="00066F72">
      <w:pPr>
        <w:pStyle w:val="normal0"/>
        <w:rPr>
          <w:i/>
        </w:rPr>
      </w:pPr>
      <w:r w:rsidRPr="00066F72">
        <w:rPr>
          <w:b/>
          <w:i/>
        </w:rPr>
        <w:t>Abstract Class</w:t>
      </w:r>
      <w:r w:rsidRPr="00066F72">
        <w:rPr>
          <w:i/>
        </w:rPr>
        <w:t>...</w:t>
      </w:r>
    </w:p>
    <w:p w:rsidR="009518A4" w:rsidRPr="00066F72" w:rsidRDefault="00066F72">
      <w:pPr>
        <w:pStyle w:val="normal0"/>
        <w:rPr>
          <w:i/>
        </w:rPr>
      </w:pPr>
      <w:r w:rsidRPr="00066F72">
        <w:rPr>
          <w:i/>
        </w:rPr>
        <w:t>abstract class Car</w:t>
      </w:r>
    </w:p>
    <w:p w:rsidR="009518A4" w:rsidRPr="00066F72" w:rsidRDefault="00066F72">
      <w:pPr>
        <w:pStyle w:val="normal0"/>
        <w:rPr>
          <w:i/>
        </w:rPr>
      </w:pPr>
      <w:r w:rsidRPr="00066F72">
        <w:rPr>
          <w:i/>
        </w:rPr>
        <w:t>{</w:t>
      </w:r>
    </w:p>
    <w:p w:rsidR="009518A4" w:rsidRPr="00066F72" w:rsidRDefault="00066F72">
      <w:pPr>
        <w:pStyle w:val="normal0"/>
        <w:rPr>
          <w:i/>
        </w:rPr>
      </w:pPr>
      <w:r w:rsidRPr="00066F72">
        <w:rPr>
          <w:i/>
        </w:rPr>
        <w:tab/>
        <w:t>void engine()</w:t>
      </w:r>
    </w:p>
    <w:p w:rsidR="009518A4" w:rsidRPr="00066F72" w:rsidRDefault="00066F72">
      <w:pPr>
        <w:pStyle w:val="normal0"/>
        <w:rPr>
          <w:i/>
        </w:rPr>
      </w:pPr>
      <w:r w:rsidRPr="00066F72">
        <w:rPr>
          <w:i/>
        </w:rPr>
        <w:tab/>
        <w:t>{</w:t>
      </w:r>
    </w:p>
    <w:p w:rsidR="009518A4" w:rsidRPr="00066F72" w:rsidRDefault="00066F72">
      <w:pPr>
        <w:pStyle w:val="normal0"/>
        <w:rPr>
          <w:i/>
        </w:rPr>
      </w:pPr>
      <w:r w:rsidRPr="00066F72">
        <w:rPr>
          <w:i/>
        </w:rPr>
        <w:tab/>
      </w:r>
      <w:r w:rsidRPr="00066F72">
        <w:rPr>
          <w:i/>
        </w:rPr>
        <w:tab/>
        <w:t>System.out.println("this is different for each car");</w:t>
      </w:r>
    </w:p>
    <w:p w:rsidR="009518A4" w:rsidRPr="00066F72" w:rsidRDefault="00066F72">
      <w:pPr>
        <w:pStyle w:val="normal0"/>
        <w:rPr>
          <w:i/>
        </w:rPr>
      </w:pPr>
      <w:r w:rsidRPr="00066F72">
        <w:rPr>
          <w:i/>
        </w:rPr>
        <w:tab/>
        <w:t>}</w:t>
      </w:r>
    </w:p>
    <w:p w:rsidR="009518A4" w:rsidRPr="00066F72" w:rsidRDefault="00066F72">
      <w:pPr>
        <w:pStyle w:val="normal0"/>
        <w:rPr>
          <w:i/>
        </w:rPr>
      </w:pPr>
      <w:r w:rsidRPr="00066F72">
        <w:rPr>
          <w:i/>
        </w:rPr>
        <w:t>}</w:t>
      </w:r>
    </w:p>
    <w:p w:rsidR="009518A4" w:rsidRPr="00066F72" w:rsidRDefault="00066F72">
      <w:pPr>
        <w:pStyle w:val="normal0"/>
        <w:rPr>
          <w:i/>
        </w:rPr>
      </w:pPr>
      <w:r w:rsidRPr="00066F72">
        <w:rPr>
          <w:i/>
        </w:rPr>
        <w:t>class BMW extends Car</w:t>
      </w:r>
    </w:p>
    <w:p w:rsidR="009518A4" w:rsidRPr="00066F72" w:rsidRDefault="00066F72">
      <w:pPr>
        <w:pStyle w:val="normal0"/>
        <w:rPr>
          <w:i/>
        </w:rPr>
      </w:pPr>
      <w:r w:rsidRPr="00066F72">
        <w:rPr>
          <w:i/>
        </w:rPr>
        <w:t>{</w:t>
      </w:r>
    </w:p>
    <w:p w:rsidR="009518A4" w:rsidRPr="00066F72" w:rsidRDefault="00066F72">
      <w:pPr>
        <w:pStyle w:val="normal0"/>
        <w:rPr>
          <w:i/>
        </w:rPr>
      </w:pPr>
      <w:r w:rsidRPr="00066F72">
        <w:rPr>
          <w:i/>
        </w:rPr>
        <w:tab/>
        <w:t>void tyres()</w:t>
      </w:r>
    </w:p>
    <w:p w:rsidR="009518A4" w:rsidRPr="00066F72" w:rsidRDefault="00066F72">
      <w:pPr>
        <w:pStyle w:val="normal0"/>
        <w:rPr>
          <w:i/>
        </w:rPr>
      </w:pPr>
      <w:r w:rsidRPr="00066F72">
        <w:rPr>
          <w:i/>
        </w:rPr>
        <w:tab/>
        <w:t>{</w:t>
      </w:r>
    </w:p>
    <w:p w:rsidR="009518A4" w:rsidRPr="00066F72" w:rsidRDefault="00066F72">
      <w:pPr>
        <w:pStyle w:val="normal0"/>
        <w:rPr>
          <w:i/>
        </w:rPr>
      </w:pPr>
      <w:r w:rsidRPr="00066F72">
        <w:rPr>
          <w:i/>
        </w:rPr>
        <w:tab/>
      </w:r>
      <w:r w:rsidRPr="00066F72">
        <w:rPr>
          <w:i/>
        </w:rPr>
        <w:tab/>
        <w:t>System.out.println("car has 4 tyres");</w:t>
      </w:r>
    </w:p>
    <w:p w:rsidR="009518A4" w:rsidRPr="00066F72" w:rsidRDefault="00066F72">
      <w:pPr>
        <w:pStyle w:val="normal0"/>
        <w:rPr>
          <w:i/>
        </w:rPr>
      </w:pPr>
      <w:r w:rsidRPr="00066F72">
        <w:rPr>
          <w:i/>
        </w:rPr>
        <w:tab/>
        <w:t>}</w:t>
      </w:r>
    </w:p>
    <w:p w:rsidR="009518A4" w:rsidRPr="00066F72" w:rsidRDefault="00066F72">
      <w:pPr>
        <w:pStyle w:val="normal0"/>
        <w:rPr>
          <w:i/>
        </w:rPr>
      </w:pPr>
      <w:r w:rsidRPr="00066F72">
        <w:rPr>
          <w:i/>
        </w:rPr>
        <w:tab/>
      </w:r>
      <w:r w:rsidRPr="00066F72">
        <w:rPr>
          <w:i/>
        </w:rPr>
        <w:tab/>
        <w:t>void engine()</w:t>
      </w:r>
    </w:p>
    <w:p w:rsidR="009518A4" w:rsidRPr="00066F72" w:rsidRDefault="00066F72">
      <w:pPr>
        <w:pStyle w:val="normal0"/>
        <w:rPr>
          <w:i/>
        </w:rPr>
      </w:pPr>
      <w:r w:rsidRPr="00066F72">
        <w:rPr>
          <w:i/>
        </w:rPr>
        <w:tab/>
        <w:t>{</w:t>
      </w:r>
    </w:p>
    <w:p w:rsidR="009518A4" w:rsidRPr="00066F72" w:rsidRDefault="00066F72">
      <w:pPr>
        <w:pStyle w:val="normal0"/>
        <w:rPr>
          <w:i/>
        </w:rPr>
      </w:pPr>
      <w:r w:rsidRPr="00066F72">
        <w:rPr>
          <w:i/>
        </w:rPr>
        <w:lastRenderedPageBreak/>
        <w:tab/>
      </w:r>
      <w:r w:rsidRPr="00066F72">
        <w:rPr>
          <w:i/>
        </w:rPr>
        <w:tab/>
      </w:r>
      <w:r w:rsidRPr="00066F72">
        <w:rPr>
          <w:i/>
        </w:rPr>
        <w:tab/>
        <w:t>System.out.println("BMW mega_Et10.25 engine");</w:t>
      </w:r>
    </w:p>
    <w:p w:rsidR="009518A4" w:rsidRPr="00066F72" w:rsidRDefault="00066F72">
      <w:pPr>
        <w:pStyle w:val="normal0"/>
        <w:rPr>
          <w:i/>
        </w:rPr>
      </w:pPr>
      <w:r w:rsidRPr="00066F72">
        <w:rPr>
          <w:i/>
        </w:rPr>
        <w:tab/>
        <w:t>}</w:t>
      </w:r>
    </w:p>
    <w:p w:rsidR="009518A4" w:rsidRPr="00066F72" w:rsidRDefault="00066F72">
      <w:pPr>
        <w:pStyle w:val="normal0"/>
        <w:rPr>
          <w:i/>
        </w:rPr>
      </w:pPr>
      <w:r w:rsidRPr="00066F72">
        <w:rPr>
          <w:i/>
        </w:rPr>
        <w:tab/>
        <w:t xml:space="preserve">public static void main(String[] args) </w:t>
      </w:r>
    </w:p>
    <w:p w:rsidR="009518A4" w:rsidRPr="00066F72" w:rsidRDefault="00066F72">
      <w:pPr>
        <w:pStyle w:val="normal0"/>
        <w:rPr>
          <w:i/>
        </w:rPr>
      </w:pPr>
      <w:r w:rsidRPr="00066F72">
        <w:rPr>
          <w:i/>
        </w:rPr>
        <w:tab/>
        <w:t>{</w:t>
      </w:r>
    </w:p>
    <w:p w:rsidR="009518A4" w:rsidRPr="00066F72" w:rsidRDefault="00066F72">
      <w:pPr>
        <w:pStyle w:val="normal0"/>
        <w:rPr>
          <w:i/>
        </w:rPr>
      </w:pPr>
      <w:r w:rsidRPr="00066F72">
        <w:rPr>
          <w:i/>
        </w:rPr>
        <w:tab/>
      </w:r>
      <w:r w:rsidRPr="00066F72">
        <w:rPr>
          <w:i/>
        </w:rPr>
        <w:tab/>
        <w:t>BMW c=new BMW();</w:t>
      </w:r>
    </w:p>
    <w:p w:rsidR="009518A4" w:rsidRPr="00066F72" w:rsidRDefault="00066F72">
      <w:pPr>
        <w:pStyle w:val="normal0"/>
        <w:rPr>
          <w:i/>
        </w:rPr>
      </w:pPr>
      <w:r w:rsidRPr="00066F72">
        <w:rPr>
          <w:i/>
        </w:rPr>
        <w:tab/>
      </w:r>
      <w:r w:rsidRPr="00066F72">
        <w:rPr>
          <w:i/>
        </w:rPr>
        <w:tab/>
        <w:t>c.tyres();</w:t>
      </w:r>
    </w:p>
    <w:p w:rsidR="009518A4" w:rsidRPr="00066F72" w:rsidRDefault="00066F72">
      <w:pPr>
        <w:pStyle w:val="normal0"/>
        <w:rPr>
          <w:i/>
        </w:rPr>
      </w:pPr>
      <w:r w:rsidRPr="00066F72">
        <w:rPr>
          <w:i/>
        </w:rPr>
        <w:tab/>
      </w:r>
      <w:r w:rsidRPr="00066F72">
        <w:rPr>
          <w:i/>
        </w:rPr>
        <w:tab/>
        <w:t>c.engine();</w:t>
      </w:r>
    </w:p>
    <w:p w:rsidR="009518A4" w:rsidRPr="00066F72" w:rsidRDefault="00066F72">
      <w:pPr>
        <w:pStyle w:val="normal0"/>
        <w:rPr>
          <w:i/>
        </w:rPr>
      </w:pPr>
      <w:r w:rsidRPr="00066F72">
        <w:rPr>
          <w:i/>
        </w:rPr>
        <w:tab/>
        <w:t>}</w:t>
      </w:r>
    </w:p>
    <w:p w:rsidR="009518A4" w:rsidRPr="00066F72" w:rsidRDefault="00066F72">
      <w:pPr>
        <w:pStyle w:val="normal0"/>
        <w:rPr>
          <w:i/>
        </w:rPr>
      </w:pPr>
      <w:r w:rsidRPr="00066F72">
        <w:rPr>
          <w:i/>
        </w:rPr>
        <w:t>}</w:t>
      </w:r>
    </w:p>
    <w:p w:rsidR="009518A4" w:rsidRPr="00066F72" w:rsidRDefault="00066F72">
      <w:pPr>
        <w:pStyle w:val="normal0"/>
        <w:rPr>
          <w:i/>
        </w:rPr>
      </w:pPr>
      <w:r w:rsidRPr="00066F72">
        <w:rPr>
          <w:b/>
          <w:i/>
        </w:rPr>
        <w:t>Interface</w:t>
      </w:r>
      <w:r w:rsidRPr="00066F72">
        <w:rPr>
          <w:i/>
        </w:rPr>
        <w:t>:-</w:t>
      </w:r>
    </w:p>
    <w:p w:rsidR="009518A4" w:rsidRPr="00066F72" w:rsidRDefault="00066F72">
      <w:pPr>
        <w:pStyle w:val="normal0"/>
        <w:rPr>
          <w:i/>
        </w:rPr>
      </w:pPr>
      <w:r w:rsidRPr="00066F72">
        <w:rPr>
          <w:i/>
        </w:rPr>
        <w:t>interface Petrol</w:t>
      </w:r>
    </w:p>
    <w:p w:rsidR="009518A4" w:rsidRPr="00066F72" w:rsidRDefault="00066F72">
      <w:pPr>
        <w:pStyle w:val="normal0"/>
        <w:rPr>
          <w:i/>
        </w:rPr>
      </w:pPr>
      <w:r w:rsidRPr="00066F72">
        <w:rPr>
          <w:i/>
        </w:rPr>
        <w:t>{</w:t>
      </w:r>
    </w:p>
    <w:p w:rsidR="009518A4" w:rsidRPr="00066F72" w:rsidRDefault="00066F72">
      <w:pPr>
        <w:pStyle w:val="normal0"/>
        <w:rPr>
          <w:i/>
        </w:rPr>
      </w:pPr>
      <w:r w:rsidRPr="00066F72">
        <w:rPr>
          <w:i/>
        </w:rPr>
        <w:tab/>
        <w:t>public void petrol_Price();</w:t>
      </w:r>
    </w:p>
    <w:p w:rsidR="009518A4" w:rsidRPr="00066F72" w:rsidRDefault="00066F72">
      <w:pPr>
        <w:pStyle w:val="normal0"/>
        <w:rPr>
          <w:i/>
        </w:rPr>
      </w:pPr>
      <w:r w:rsidRPr="00066F72">
        <w:rPr>
          <w:i/>
        </w:rPr>
        <w:tab/>
        <w:t>public void price_India();</w:t>
      </w:r>
    </w:p>
    <w:p w:rsidR="009518A4" w:rsidRPr="00066F72" w:rsidRDefault="00066F72">
      <w:pPr>
        <w:pStyle w:val="normal0"/>
        <w:rPr>
          <w:i/>
        </w:rPr>
      </w:pPr>
      <w:r w:rsidRPr="00066F72">
        <w:rPr>
          <w:i/>
        </w:rPr>
        <w:tab/>
        <w:t>public void price_State();</w:t>
      </w:r>
    </w:p>
    <w:p w:rsidR="009518A4" w:rsidRPr="00066F72" w:rsidRDefault="009518A4">
      <w:pPr>
        <w:pStyle w:val="normal0"/>
        <w:rPr>
          <w:i/>
        </w:rPr>
      </w:pPr>
    </w:p>
    <w:p w:rsidR="009518A4" w:rsidRPr="00066F72" w:rsidRDefault="00066F72">
      <w:pPr>
        <w:pStyle w:val="normal0"/>
        <w:rPr>
          <w:i/>
        </w:rPr>
      </w:pPr>
      <w:r w:rsidRPr="00066F72">
        <w:rPr>
          <w:i/>
        </w:rPr>
        <w:t>}</w:t>
      </w:r>
    </w:p>
    <w:p w:rsidR="009518A4" w:rsidRPr="00066F72" w:rsidRDefault="00066F72">
      <w:pPr>
        <w:pStyle w:val="normal0"/>
        <w:rPr>
          <w:i/>
        </w:rPr>
      </w:pPr>
      <w:r w:rsidRPr="00066F72">
        <w:rPr>
          <w:i/>
        </w:rPr>
        <w:t>class Price implements Petrol</w:t>
      </w:r>
    </w:p>
    <w:p w:rsidR="009518A4" w:rsidRPr="00066F72" w:rsidRDefault="00066F72">
      <w:pPr>
        <w:pStyle w:val="normal0"/>
        <w:rPr>
          <w:i/>
        </w:rPr>
      </w:pPr>
      <w:r w:rsidRPr="00066F72">
        <w:rPr>
          <w:i/>
        </w:rPr>
        <w:t>{</w:t>
      </w:r>
    </w:p>
    <w:p w:rsidR="009518A4" w:rsidRPr="00066F72" w:rsidRDefault="00066F72">
      <w:pPr>
        <w:pStyle w:val="normal0"/>
        <w:rPr>
          <w:i/>
        </w:rPr>
      </w:pPr>
      <w:r w:rsidRPr="00066F72">
        <w:rPr>
          <w:i/>
        </w:rPr>
        <w:tab/>
        <w:t>public void petrol_Price()</w:t>
      </w:r>
    </w:p>
    <w:p w:rsidR="009518A4" w:rsidRPr="00066F72" w:rsidRDefault="00066F72">
      <w:pPr>
        <w:pStyle w:val="normal0"/>
        <w:rPr>
          <w:i/>
        </w:rPr>
      </w:pPr>
      <w:r w:rsidRPr="00066F72">
        <w:rPr>
          <w:i/>
        </w:rPr>
        <w:tab/>
        <w:t>{</w:t>
      </w:r>
    </w:p>
    <w:p w:rsidR="009518A4" w:rsidRPr="00066F72" w:rsidRDefault="00066F72">
      <w:pPr>
        <w:pStyle w:val="normal0"/>
        <w:rPr>
          <w:i/>
        </w:rPr>
      </w:pPr>
      <w:r w:rsidRPr="00066F72">
        <w:rPr>
          <w:i/>
        </w:rPr>
        <w:tab/>
      </w:r>
      <w:r w:rsidRPr="00066F72">
        <w:rPr>
          <w:i/>
        </w:rPr>
        <w:tab/>
      </w:r>
      <w:r w:rsidRPr="00066F72">
        <w:rPr>
          <w:i/>
        </w:rPr>
        <w:tab/>
        <w:t>System.out.println("Petrol price:75.50Rupees");</w:t>
      </w:r>
    </w:p>
    <w:p w:rsidR="009518A4" w:rsidRPr="00066F72" w:rsidRDefault="009518A4">
      <w:pPr>
        <w:pStyle w:val="normal0"/>
        <w:rPr>
          <w:i/>
        </w:rPr>
      </w:pPr>
    </w:p>
    <w:p w:rsidR="009518A4" w:rsidRPr="00066F72" w:rsidRDefault="00066F72">
      <w:pPr>
        <w:pStyle w:val="normal0"/>
        <w:rPr>
          <w:i/>
        </w:rPr>
      </w:pPr>
      <w:r w:rsidRPr="00066F72">
        <w:rPr>
          <w:i/>
        </w:rPr>
        <w:tab/>
        <w:t>}</w:t>
      </w:r>
    </w:p>
    <w:p w:rsidR="009518A4" w:rsidRPr="00066F72" w:rsidRDefault="00066F72">
      <w:pPr>
        <w:pStyle w:val="normal0"/>
        <w:rPr>
          <w:i/>
        </w:rPr>
      </w:pPr>
      <w:r w:rsidRPr="00066F72">
        <w:rPr>
          <w:i/>
        </w:rPr>
        <w:lastRenderedPageBreak/>
        <w:tab/>
        <w:t>public void price_India()</w:t>
      </w:r>
    </w:p>
    <w:p w:rsidR="009518A4" w:rsidRPr="00066F72" w:rsidRDefault="00066F72">
      <w:pPr>
        <w:pStyle w:val="normal0"/>
        <w:rPr>
          <w:i/>
        </w:rPr>
      </w:pPr>
      <w:r w:rsidRPr="00066F72">
        <w:rPr>
          <w:i/>
        </w:rPr>
        <w:tab/>
        <w:t>{</w:t>
      </w:r>
    </w:p>
    <w:p w:rsidR="009518A4" w:rsidRPr="00066F72" w:rsidRDefault="00066F72">
      <w:pPr>
        <w:pStyle w:val="normal0"/>
        <w:rPr>
          <w:i/>
        </w:rPr>
      </w:pPr>
      <w:r w:rsidRPr="00066F72">
        <w:rPr>
          <w:i/>
        </w:rPr>
        <w:t>System.out.println("Petrol price:75.50Rupees");</w:t>
      </w:r>
    </w:p>
    <w:p w:rsidR="009518A4" w:rsidRPr="00066F72" w:rsidRDefault="00066F72">
      <w:pPr>
        <w:pStyle w:val="normal0"/>
        <w:rPr>
          <w:i/>
        </w:rPr>
      </w:pPr>
      <w:r w:rsidRPr="00066F72">
        <w:rPr>
          <w:i/>
        </w:rPr>
        <w:tab/>
        <w:t>}</w:t>
      </w:r>
    </w:p>
    <w:p w:rsidR="009518A4" w:rsidRPr="00066F72" w:rsidRDefault="00066F72">
      <w:pPr>
        <w:pStyle w:val="normal0"/>
        <w:rPr>
          <w:i/>
        </w:rPr>
      </w:pPr>
      <w:r w:rsidRPr="00066F72">
        <w:rPr>
          <w:i/>
        </w:rPr>
        <w:tab/>
        <w:t>public void price_State()</w:t>
      </w:r>
    </w:p>
    <w:p w:rsidR="009518A4" w:rsidRPr="00066F72" w:rsidRDefault="00066F72">
      <w:pPr>
        <w:pStyle w:val="normal0"/>
        <w:rPr>
          <w:i/>
        </w:rPr>
      </w:pPr>
      <w:r w:rsidRPr="00066F72">
        <w:rPr>
          <w:i/>
        </w:rPr>
        <w:tab/>
        <w:t>{</w:t>
      </w:r>
    </w:p>
    <w:p w:rsidR="009518A4" w:rsidRPr="00066F72" w:rsidRDefault="00066F72">
      <w:pPr>
        <w:pStyle w:val="normal0"/>
        <w:rPr>
          <w:i/>
        </w:rPr>
      </w:pPr>
      <w:r w:rsidRPr="00066F72">
        <w:rPr>
          <w:i/>
        </w:rPr>
        <w:t>System.out.println("Petrol price:75.50Rupees");</w:t>
      </w:r>
    </w:p>
    <w:p w:rsidR="009518A4" w:rsidRPr="00066F72" w:rsidRDefault="00066F72">
      <w:pPr>
        <w:pStyle w:val="normal0"/>
        <w:rPr>
          <w:i/>
        </w:rPr>
      </w:pPr>
      <w:r w:rsidRPr="00066F72">
        <w:rPr>
          <w:i/>
        </w:rPr>
        <w:tab/>
        <w:t>}</w:t>
      </w:r>
    </w:p>
    <w:p w:rsidR="009518A4" w:rsidRPr="00066F72" w:rsidRDefault="00066F72">
      <w:pPr>
        <w:pStyle w:val="normal0"/>
        <w:rPr>
          <w:i/>
        </w:rPr>
      </w:pPr>
      <w:r w:rsidRPr="00066F72">
        <w:rPr>
          <w:i/>
        </w:rPr>
        <w:tab/>
        <w:t xml:space="preserve">public static void main(String[] args) </w:t>
      </w:r>
    </w:p>
    <w:p w:rsidR="009518A4" w:rsidRPr="00066F72" w:rsidRDefault="00066F72">
      <w:pPr>
        <w:pStyle w:val="normal0"/>
        <w:rPr>
          <w:i/>
        </w:rPr>
      </w:pPr>
      <w:r w:rsidRPr="00066F72">
        <w:rPr>
          <w:i/>
        </w:rPr>
        <w:tab/>
        <w:t>{</w:t>
      </w:r>
    </w:p>
    <w:p w:rsidR="009518A4" w:rsidRPr="00066F72" w:rsidRDefault="00066F72">
      <w:pPr>
        <w:pStyle w:val="normal0"/>
        <w:rPr>
          <w:i/>
        </w:rPr>
      </w:pPr>
      <w:r w:rsidRPr="00066F72">
        <w:rPr>
          <w:i/>
        </w:rPr>
        <w:tab/>
      </w:r>
      <w:r w:rsidRPr="00066F72">
        <w:rPr>
          <w:i/>
        </w:rPr>
        <w:tab/>
        <w:t>Price p=new Price();</w:t>
      </w:r>
    </w:p>
    <w:p w:rsidR="009518A4" w:rsidRPr="00066F72" w:rsidRDefault="00066F72">
      <w:pPr>
        <w:pStyle w:val="normal0"/>
        <w:rPr>
          <w:i/>
        </w:rPr>
      </w:pPr>
      <w:r w:rsidRPr="00066F72">
        <w:rPr>
          <w:i/>
        </w:rPr>
        <w:tab/>
      </w:r>
      <w:r w:rsidRPr="00066F72">
        <w:rPr>
          <w:i/>
        </w:rPr>
        <w:tab/>
        <w:t>p. petrol_Price();</w:t>
      </w:r>
    </w:p>
    <w:p w:rsidR="009518A4" w:rsidRPr="00066F72" w:rsidRDefault="00066F72">
      <w:pPr>
        <w:pStyle w:val="normal0"/>
        <w:rPr>
          <w:i/>
        </w:rPr>
      </w:pPr>
      <w:r w:rsidRPr="00066F72">
        <w:rPr>
          <w:i/>
        </w:rPr>
        <w:tab/>
      </w:r>
      <w:r w:rsidRPr="00066F72">
        <w:rPr>
          <w:i/>
        </w:rPr>
        <w:tab/>
        <w:t>p.price_India();</w:t>
      </w:r>
    </w:p>
    <w:p w:rsidR="009518A4" w:rsidRPr="00066F72" w:rsidRDefault="00066F72">
      <w:pPr>
        <w:pStyle w:val="normal0"/>
        <w:rPr>
          <w:i/>
        </w:rPr>
      </w:pPr>
      <w:r w:rsidRPr="00066F72">
        <w:rPr>
          <w:i/>
        </w:rPr>
        <w:tab/>
      </w:r>
      <w:r w:rsidRPr="00066F72">
        <w:rPr>
          <w:i/>
        </w:rPr>
        <w:tab/>
        <w:t>p.price_State();</w:t>
      </w:r>
    </w:p>
    <w:p w:rsidR="009518A4" w:rsidRPr="00066F72" w:rsidRDefault="00066F72">
      <w:pPr>
        <w:pStyle w:val="normal0"/>
        <w:rPr>
          <w:i/>
        </w:rPr>
      </w:pPr>
      <w:r w:rsidRPr="00066F72">
        <w:rPr>
          <w:i/>
        </w:rPr>
        <w:tab/>
        <w:t>}</w:t>
      </w:r>
    </w:p>
    <w:p w:rsidR="009518A4" w:rsidRPr="00066F72" w:rsidRDefault="00066F72">
      <w:pPr>
        <w:pStyle w:val="normal0"/>
        <w:rPr>
          <w:i/>
        </w:rPr>
      </w:pPr>
      <w:r w:rsidRPr="00066F72">
        <w:rPr>
          <w:i/>
        </w:rPr>
        <w:t>}</w:t>
      </w:r>
    </w:p>
    <w:p w:rsidR="009518A4" w:rsidRPr="00066F72" w:rsidRDefault="00066F72">
      <w:pPr>
        <w:pStyle w:val="normal0"/>
        <w:rPr>
          <w:i/>
        </w:rPr>
      </w:pPr>
      <w:r w:rsidRPr="00066F72">
        <w:rPr>
          <w:i/>
        </w:rPr>
        <w:t>2) How many OOPS principles are there and what are those and provide the sample example for each one?</w:t>
      </w:r>
    </w:p>
    <w:p w:rsidR="009518A4" w:rsidRPr="00066F72" w:rsidRDefault="00066F72">
      <w:pPr>
        <w:pStyle w:val="normal0"/>
        <w:rPr>
          <w:i/>
        </w:rPr>
      </w:pPr>
      <w:r w:rsidRPr="00066F72">
        <w:rPr>
          <w:i/>
        </w:rPr>
        <w:t>Ans) We Have 4 OOPS Principles</w:t>
      </w:r>
    </w:p>
    <w:p w:rsidR="009518A4" w:rsidRPr="00066F72" w:rsidRDefault="00066F72">
      <w:pPr>
        <w:pStyle w:val="normal0"/>
        <w:rPr>
          <w:i/>
        </w:rPr>
      </w:pPr>
      <w:r w:rsidRPr="00066F72">
        <w:rPr>
          <w:i/>
        </w:rPr>
        <w:t>1) Encapsulation</w:t>
      </w:r>
    </w:p>
    <w:p w:rsidR="009518A4" w:rsidRPr="00066F72" w:rsidRDefault="00066F72">
      <w:pPr>
        <w:pStyle w:val="normal0"/>
        <w:rPr>
          <w:i/>
        </w:rPr>
      </w:pPr>
      <w:r w:rsidRPr="00066F72">
        <w:rPr>
          <w:i/>
        </w:rPr>
        <w:t>2) Abstraction</w:t>
      </w:r>
    </w:p>
    <w:p w:rsidR="009518A4" w:rsidRPr="00066F72" w:rsidRDefault="00066F72">
      <w:pPr>
        <w:pStyle w:val="normal0"/>
        <w:rPr>
          <w:i/>
        </w:rPr>
      </w:pPr>
      <w:r w:rsidRPr="00066F72">
        <w:rPr>
          <w:i/>
        </w:rPr>
        <w:t>3) Ploymorphism</w:t>
      </w:r>
    </w:p>
    <w:p w:rsidR="009518A4" w:rsidRPr="00066F72" w:rsidRDefault="00066F72">
      <w:pPr>
        <w:pStyle w:val="normal0"/>
        <w:rPr>
          <w:i/>
        </w:rPr>
      </w:pPr>
      <w:r w:rsidRPr="00066F72">
        <w:rPr>
          <w:i/>
        </w:rPr>
        <w:t>4)  Inheritance</w:t>
      </w:r>
    </w:p>
    <w:p w:rsidR="009518A4" w:rsidRPr="00066F72" w:rsidRDefault="00066F72">
      <w:pPr>
        <w:pStyle w:val="normal0"/>
        <w:rPr>
          <w:i/>
        </w:rPr>
      </w:pPr>
      <w:r w:rsidRPr="00066F72">
        <w:rPr>
          <w:i/>
        </w:rPr>
        <w:t>1)Encapsulation:-</w:t>
      </w:r>
    </w:p>
    <w:p w:rsidR="009518A4" w:rsidRPr="00066F72" w:rsidRDefault="00066F72">
      <w:pPr>
        <w:pStyle w:val="normal0"/>
        <w:rPr>
          <w:i/>
        </w:rPr>
      </w:pPr>
      <w:r w:rsidRPr="00066F72">
        <w:rPr>
          <w:i/>
        </w:rPr>
        <w:lastRenderedPageBreak/>
        <w:t>Encapsulation is an Object  it hides certain features of the object not to expose to the user..</w:t>
      </w:r>
    </w:p>
    <w:p w:rsidR="009518A4" w:rsidRPr="00066F72" w:rsidRDefault="00066F72">
      <w:pPr>
        <w:pStyle w:val="normal0"/>
        <w:rPr>
          <w:i/>
        </w:rPr>
      </w:pPr>
      <w:r w:rsidRPr="00066F72">
        <w:rPr>
          <w:i/>
        </w:rPr>
        <w:t>It  encapsulates code and data and the data acts upon the code.</w:t>
      </w:r>
    </w:p>
    <w:p w:rsidR="009518A4" w:rsidRPr="00066F72" w:rsidRDefault="00066F72">
      <w:pPr>
        <w:pStyle w:val="normal0"/>
        <w:rPr>
          <w:i/>
        </w:rPr>
      </w:pPr>
      <w:r w:rsidRPr="00066F72">
        <w:rPr>
          <w:i/>
        </w:rPr>
        <w:t>Code is instance variables</w:t>
      </w:r>
    </w:p>
    <w:p w:rsidR="009518A4" w:rsidRPr="00066F72" w:rsidRDefault="00066F72">
      <w:pPr>
        <w:pStyle w:val="normal0"/>
        <w:rPr>
          <w:i/>
        </w:rPr>
      </w:pPr>
      <w:r w:rsidRPr="00066F72">
        <w:rPr>
          <w:i/>
        </w:rPr>
        <w:t>Data is instance methods.</w:t>
      </w:r>
    </w:p>
    <w:p w:rsidR="009518A4" w:rsidRPr="00066F72" w:rsidRDefault="00066F72">
      <w:pPr>
        <w:pStyle w:val="normal0"/>
        <w:rPr>
          <w:i/>
        </w:rPr>
      </w:pPr>
      <w:r w:rsidRPr="00066F72">
        <w:rPr>
          <w:i/>
        </w:rPr>
        <w:t>The example for the encapsulation is Class which has private variables and public setters and getters methods. If we want to update or read this instance variables  we can do from these public methods only.</w:t>
      </w:r>
    </w:p>
    <w:p w:rsidR="009518A4" w:rsidRPr="00066F72" w:rsidRDefault="00066F72">
      <w:pPr>
        <w:pStyle w:val="normal0"/>
        <w:rPr>
          <w:i/>
        </w:rPr>
      </w:pPr>
      <w:r w:rsidRPr="00066F72">
        <w:rPr>
          <w:i/>
        </w:rPr>
        <w:t>In this way we provide security to the instance variables by keeping private access specifier.</w:t>
      </w:r>
    </w:p>
    <w:p w:rsidR="009518A4" w:rsidRPr="00066F72" w:rsidRDefault="00066F72">
      <w:pPr>
        <w:pStyle w:val="normal0"/>
        <w:rPr>
          <w:i/>
        </w:rPr>
      </w:pPr>
      <w:r w:rsidRPr="00066F72">
        <w:rPr>
          <w:i/>
        </w:rPr>
        <w:t>For example if you don’t want to access particular variable outside of the class we can keep getter method as private....</w:t>
      </w:r>
    </w:p>
    <w:p w:rsidR="009518A4" w:rsidRPr="00066F72" w:rsidRDefault="009518A4">
      <w:pPr>
        <w:pStyle w:val="normal0"/>
        <w:rPr>
          <w:i/>
        </w:rPr>
      </w:pPr>
    </w:p>
    <w:p w:rsidR="009518A4" w:rsidRPr="00066F72" w:rsidRDefault="009518A4">
      <w:pPr>
        <w:pStyle w:val="normal0"/>
        <w:rPr>
          <w:i/>
        </w:rPr>
      </w:pPr>
    </w:p>
    <w:p w:rsidR="009518A4" w:rsidRPr="00066F72" w:rsidRDefault="009518A4">
      <w:pPr>
        <w:pStyle w:val="normal0"/>
        <w:rPr>
          <w:i/>
        </w:rPr>
      </w:pPr>
    </w:p>
    <w:p w:rsidR="009518A4" w:rsidRPr="00066F72" w:rsidRDefault="009518A4">
      <w:pPr>
        <w:pStyle w:val="normal0"/>
        <w:rPr>
          <w:i/>
        </w:rPr>
      </w:pPr>
    </w:p>
    <w:p w:rsidR="009518A4" w:rsidRPr="00066F72" w:rsidRDefault="009518A4">
      <w:pPr>
        <w:pStyle w:val="normal0"/>
        <w:rPr>
          <w:i/>
        </w:rPr>
      </w:pPr>
    </w:p>
    <w:p w:rsidR="009518A4" w:rsidRPr="00066F72" w:rsidRDefault="00066F72">
      <w:pPr>
        <w:pStyle w:val="normal0"/>
        <w:rPr>
          <w:i/>
        </w:rPr>
      </w:pPr>
      <w:r w:rsidRPr="00066F72">
        <w:rPr>
          <w:i/>
        </w:rPr>
        <w:t xml:space="preserve">       (OR)</w:t>
      </w:r>
    </w:p>
    <w:p w:rsidR="009518A4" w:rsidRPr="00066F72" w:rsidRDefault="009518A4">
      <w:pPr>
        <w:pStyle w:val="normal0"/>
        <w:rPr>
          <w:i/>
        </w:rPr>
      </w:pPr>
    </w:p>
    <w:p w:rsidR="009518A4" w:rsidRPr="00066F72" w:rsidRDefault="00066F72">
      <w:pPr>
        <w:pStyle w:val="normal0"/>
        <w:rPr>
          <w:i/>
        </w:rPr>
      </w:pPr>
      <w:r w:rsidRPr="00066F72">
        <w:rPr>
          <w:i/>
        </w:rPr>
        <w:t xml:space="preserve"> The Process of Creating a class by hiding internal data from the outside world and accessing it only through public method is known as Data Encapsulation or Data Hiding.</w:t>
      </w:r>
    </w:p>
    <w:p w:rsidR="009518A4" w:rsidRPr="00066F72" w:rsidRDefault="00066F72">
      <w:pPr>
        <w:pStyle w:val="normal0"/>
        <w:rPr>
          <w:i/>
        </w:rPr>
      </w:pPr>
      <w:r w:rsidRPr="00066F72">
        <w:rPr>
          <w:i/>
        </w:rPr>
        <w:t>We Can define  encapsulation in java  two ways.</w:t>
      </w:r>
    </w:p>
    <w:p w:rsidR="009518A4" w:rsidRPr="00066F72" w:rsidRDefault="00066F72">
      <w:pPr>
        <w:pStyle w:val="normal0"/>
        <w:rPr>
          <w:i/>
        </w:rPr>
      </w:pPr>
      <w:r w:rsidRPr="00066F72">
        <w:rPr>
          <w:i/>
        </w:rPr>
        <w:t>1)By Declaring Variables as private, to restrict it from direct access.</w:t>
      </w:r>
    </w:p>
    <w:p w:rsidR="009518A4" w:rsidRPr="00066F72" w:rsidRDefault="00066F72">
      <w:pPr>
        <w:pStyle w:val="normal0"/>
        <w:rPr>
          <w:i/>
        </w:rPr>
      </w:pPr>
      <w:r w:rsidRPr="00066F72">
        <w:rPr>
          <w:i/>
        </w:rPr>
        <w:t>2)By Defining one pair of public setter and getter methods to access private variables.</w:t>
      </w:r>
    </w:p>
    <w:p w:rsidR="009518A4" w:rsidRPr="00066F72" w:rsidRDefault="00066F72">
      <w:pPr>
        <w:pStyle w:val="normal0"/>
        <w:rPr>
          <w:i/>
        </w:rPr>
      </w:pPr>
      <w:r w:rsidRPr="00066F72">
        <w:rPr>
          <w:i/>
        </w:rPr>
        <w:t>Example:-</w:t>
      </w:r>
    </w:p>
    <w:p w:rsidR="009518A4" w:rsidRPr="00066F72" w:rsidRDefault="00066F72">
      <w:pPr>
        <w:pStyle w:val="normal0"/>
        <w:rPr>
          <w:i/>
        </w:rPr>
      </w:pPr>
      <w:r w:rsidRPr="00066F72">
        <w:rPr>
          <w:i/>
        </w:rPr>
        <w:t>Package p1;</w:t>
      </w:r>
    </w:p>
    <w:p w:rsidR="009518A4" w:rsidRPr="00066F72" w:rsidRDefault="00066F72">
      <w:pPr>
        <w:pStyle w:val="normal0"/>
        <w:rPr>
          <w:i/>
        </w:rPr>
      </w:pPr>
      <w:r w:rsidRPr="00066F72">
        <w:rPr>
          <w:i/>
        </w:rPr>
        <w:t>Public class Account{</w:t>
      </w:r>
    </w:p>
    <w:p w:rsidR="009518A4" w:rsidRPr="00066F72" w:rsidRDefault="00066F72">
      <w:pPr>
        <w:pStyle w:val="normal0"/>
        <w:rPr>
          <w:i/>
        </w:rPr>
      </w:pPr>
      <w:r w:rsidRPr="00066F72">
        <w:rPr>
          <w:i/>
        </w:rPr>
        <w:lastRenderedPageBreak/>
        <w:t>Private double balance;</w:t>
      </w:r>
    </w:p>
    <w:p w:rsidR="009518A4" w:rsidRPr="00066F72" w:rsidRDefault="00066F72">
      <w:pPr>
        <w:pStyle w:val="normal0"/>
        <w:rPr>
          <w:i/>
        </w:rPr>
      </w:pPr>
      <w:r w:rsidRPr="00066F72">
        <w:rPr>
          <w:i/>
        </w:rPr>
        <w:t>Public double getBalance()</w:t>
      </w:r>
    </w:p>
    <w:p w:rsidR="009518A4" w:rsidRPr="00066F72" w:rsidRDefault="00066F72">
      <w:pPr>
        <w:pStyle w:val="normal0"/>
        <w:rPr>
          <w:i/>
        </w:rPr>
      </w:pPr>
      <w:r w:rsidRPr="00066F72">
        <w:rPr>
          <w:i/>
        </w:rPr>
        <w:t>{</w:t>
      </w:r>
    </w:p>
    <w:p w:rsidR="009518A4" w:rsidRPr="00066F72" w:rsidRDefault="00066F72">
      <w:pPr>
        <w:pStyle w:val="normal0"/>
        <w:rPr>
          <w:i/>
        </w:rPr>
      </w:pPr>
      <w:r w:rsidRPr="00066F72">
        <w:rPr>
          <w:i/>
        </w:rPr>
        <w:t>Return balance;</w:t>
      </w:r>
    </w:p>
    <w:p w:rsidR="009518A4" w:rsidRPr="00066F72" w:rsidRDefault="00066F72">
      <w:pPr>
        <w:pStyle w:val="normal0"/>
        <w:rPr>
          <w:i/>
        </w:rPr>
      </w:pPr>
      <w:r w:rsidRPr="00066F72">
        <w:rPr>
          <w:i/>
        </w:rPr>
        <w:t>}</w:t>
      </w:r>
    </w:p>
    <w:p w:rsidR="009518A4" w:rsidRPr="00066F72" w:rsidRDefault="00066F72">
      <w:pPr>
        <w:pStyle w:val="normal0"/>
        <w:rPr>
          <w:i/>
        </w:rPr>
      </w:pPr>
      <w:r w:rsidRPr="00066F72">
        <w:rPr>
          <w:i/>
        </w:rPr>
        <w:t>Public void setBalance(double balance)</w:t>
      </w:r>
    </w:p>
    <w:p w:rsidR="009518A4" w:rsidRPr="00066F72" w:rsidRDefault="00066F72">
      <w:pPr>
        <w:pStyle w:val="normal0"/>
        <w:rPr>
          <w:i/>
        </w:rPr>
      </w:pPr>
      <w:r w:rsidRPr="00066F72">
        <w:rPr>
          <w:i/>
        </w:rPr>
        <w:t>{</w:t>
      </w:r>
    </w:p>
    <w:p w:rsidR="009518A4" w:rsidRPr="00066F72" w:rsidRDefault="00066F72">
      <w:pPr>
        <w:pStyle w:val="normal0"/>
        <w:rPr>
          <w:i/>
        </w:rPr>
      </w:pPr>
      <w:r w:rsidRPr="00066F72">
        <w:rPr>
          <w:i/>
        </w:rPr>
        <w:t>This.balance=balance;</w:t>
      </w:r>
    </w:p>
    <w:p w:rsidR="009518A4" w:rsidRPr="00066F72" w:rsidRDefault="00066F72">
      <w:pPr>
        <w:pStyle w:val="normal0"/>
        <w:rPr>
          <w:i/>
        </w:rPr>
      </w:pPr>
      <w:r w:rsidRPr="00066F72">
        <w:rPr>
          <w:i/>
        </w:rPr>
        <w:t>} }</w:t>
      </w:r>
    </w:p>
    <w:p w:rsidR="009518A4" w:rsidRPr="00066F72" w:rsidRDefault="00066F72">
      <w:pPr>
        <w:pStyle w:val="normal0"/>
        <w:rPr>
          <w:i/>
        </w:rPr>
      </w:pPr>
      <w:r w:rsidRPr="00066F72">
        <w:rPr>
          <w:i/>
        </w:rPr>
        <w:t>Class BankUser</w:t>
      </w:r>
    </w:p>
    <w:p w:rsidR="009518A4" w:rsidRPr="00066F72" w:rsidRDefault="00066F72">
      <w:pPr>
        <w:pStyle w:val="normal0"/>
        <w:rPr>
          <w:i/>
        </w:rPr>
      </w:pPr>
      <w:r w:rsidRPr="00066F72">
        <w:rPr>
          <w:i/>
        </w:rPr>
        <w:t>{</w:t>
      </w:r>
    </w:p>
    <w:p w:rsidR="009518A4" w:rsidRPr="00066F72" w:rsidRDefault="00066F72">
      <w:pPr>
        <w:pStyle w:val="normal0"/>
        <w:rPr>
          <w:i/>
        </w:rPr>
      </w:pPr>
      <w:r w:rsidRPr="00066F72">
        <w:rPr>
          <w:i/>
        </w:rPr>
        <w:t>Public static void main(String args[])</w:t>
      </w:r>
    </w:p>
    <w:p w:rsidR="009518A4" w:rsidRPr="00066F72" w:rsidRDefault="00066F72">
      <w:pPr>
        <w:pStyle w:val="normal0"/>
        <w:rPr>
          <w:i/>
        </w:rPr>
      </w:pPr>
      <w:r w:rsidRPr="00066F72">
        <w:rPr>
          <w:i/>
        </w:rPr>
        <w:t>{</w:t>
      </w:r>
    </w:p>
    <w:p w:rsidR="009518A4" w:rsidRPr="00066F72" w:rsidRDefault="00066F72">
      <w:pPr>
        <w:pStyle w:val="normal0"/>
        <w:rPr>
          <w:i/>
        </w:rPr>
      </w:pPr>
      <w:r w:rsidRPr="00066F72">
        <w:rPr>
          <w:i/>
        </w:rPr>
        <w:t>Account a=new Account();</w:t>
      </w:r>
    </w:p>
    <w:p w:rsidR="009518A4" w:rsidRPr="00066F72" w:rsidRDefault="00066F72">
      <w:pPr>
        <w:pStyle w:val="normal0"/>
        <w:rPr>
          <w:i/>
        </w:rPr>
      </w:pPr>
      <w:r w:rsidRPr="00066F72">
        <w:rPr>
          <w:i/>
        </w:rPr>
        <w:t>a.setBalance(500000);</w:t>
      </w:r>
    </w:p>
    <w:p w:rsidR="009518A4" w:rsidRPr="00066F72" w:rsidRDefault="00066F72">
      <w:pPr>
        <w:pStyle w:val="normal0"/>
        <w:rPr>
          <w:i/>
        </w:rPr>
      </w:pPr>
      <w:r w:rsidRPr="00066F72">
        <w:rPr>
          <w:i/>
        </w:rPr>
        <w:t>System.out.println(a.getBalance());</w:t>
      </w:r>
    </w:p>
    <w:p w:rsidR="009518A4" w:rsidRPr="00066F72" w:rsidRDefault="00066F72">
      <w:pPr>
        <w:pStyle w:val="normal0"/>
        <w:rPr>
          <w:i/>
        </w:rPr>
      </w:pPr>
      <w:r w:rsidRPr="00066F72">
        <w:rPr>
          <w:i/>
        </w:rPr>
        <w:t>}</w:t>
      </w:r>
    </w:p>
    <w:p w:rsidR="009518A4" w:rsidRPr="00066F72" w:rsidRDefault="00066F72">
      <w:pPr>
        <w:pStyle w:val="normal0"/>
        <w:rPr>
          <w:i/>
        </w:rPr>
      </w:pPr>
      <w:r w:rsidRPr="00066F72">
        <w:rPr>
          <w:i/>
        </w:rPr>
        <w:t>}</w:t>
      </w:r>
    </w:p>
    <w:p w:rsidR="009518A4" w:rsidRPr="00066F72" w:rsidRDefault="00066F72">
      <w:pPr>
        <w:pStyle w:val="normal0"/>
        <w:rPr>
          <w:i/>
        </w:rPr>
      </w:pPr>
      <w:r w:rsidRPr="00066F72">
        <w:rPr>
          <w:i/>
        </w:rPr>
        <w:t>OUTPUT  :- 500000.</w:t>
      </w:r>
    </w:p>
    <w:p w:rsidR="009518A4" w:rsidRPr="00066F72" w:rsidRDefault="00066F72">
      <w:pPr>
        <w:pStyle w:val="normal0"/>
        <w:rPr>
          <w:i/>
        </w:rPr>
      </w:pPr>
      <w:r w:rsidRPr="00066F72">
        <w:rPr>
          <w:i/>
        </w:rPr>
        <w:t xml:space="preserve">2) Abstraction: - </w:t>
      </w:r>
    </w:p>
    <w:p w:rsidR="009518A4" w:rsidRPr="00066F72" w:rsidRDefault="00066F72">
      <w:pPr>
        <w:pStyle w:val="normal0"/>
        <w:rPr>
          <w:i/>
        </w:rPr>
      </w:pPr>
      <w:r w:rsidRPr="00066F72">
        <w:rPr>
          <w:rFonts w:ascii="Arial" w:eastAsia="Arial" w:hAnsi="Arial" w:cs="Arial"/>
          <w:b/>
          <w:i/>
          <w:color w:val="242729"/>
          <w:sz w:val="23"/>
          <w:szCs w:val="23"/>
          <w:highlight w:val="white"/>
        </w:rPr>
        <w:t>Abstraction</w:t>
      </w:r>
      <w:r w:rsidRPr="00066F72">
        <w:rPr>
          <w:rFonts w:ascii="Arial" w:eastAsia="Arial" w:hAnsi="Arial" w:cs="Arial"/>
          <w:i/>
          <w:color w:val="242729"/>
          <w:sz w:val="23"/>
          <w:szCs w:val="23"/>
          <w:highlight w:val="white"/>
        </w:rPr>
        <w:t> is  used to hide certain details and only show the essential features of the object. In other words, it deals with the outside view of an object (interface).</w:t>
      </w:r>
    </w:p>
    <w:p w:rsidR="009518A4" w:rsidRPr="00066F72" w:rsidRDefault="00066F72">
      <w:pPr>
        <w:pStyle w:val="normal0"/>
        <w:rPr>
          <w:i/>
        </w:rPr>
      </w:pPr>
      <w:r w:rsidRPr="00066F72">
        <w:rPr>
          <w:rFonts w:ascii="Arial" w:eastAsia="Arial" w:hAnsi="Arial" w:cs="Arial"/>
          <w:i/>
          <w:color w:val="242729"/>
          <w:sz w:val="23"/>
          <w:szCs w:val="23"/>
          <w:highlight w:val="white"/>
        </w:rPr>
        <w:t>The Best example of the abstraction is interface and Abstract class.</w:t>
      </w:r>
    </w:p>
    <w:p w:rsidR="009518A4" w:rsidRPr="00066F72" w:rsidRDefault="00066F72">
      <w:pPr>
        <w:pStyle w:val="normal0"/>
        <w:rPr>
          <w:i/>
        </w:rPr>
      </w:pPr>
      <w:r w:rsidRPr="00066F72">
        <w:rPr>
          <w:rFonts w:ascii="Arial" w:eastAsia="Arial" w:hAnsi="Arial" w:cs="Arial"/>
          <w:i/>
          <w:color w:val="242729"/>
          <w:sz w:val="23"/>
          <w:szCs w:val="23"/>
          <w:highlight w:val="white"/>
        </w:rPr>
        <w:t>Interface provides what we need to implement but not how we have to implement..</w:t>
      </w:r>
    </w:p>
    <w:p w:rsidR="009518A4" w:rsidRPr="00066F72" w:rsidRDefault="00066F72">
      <w:pPr>
        <w:pStyle w:val="normal0"/>
        <w:rPr>
          <w:i/>
        </w:rPr>
      </w:pPr>
      <w:r w:rsidRPr="00066F72">
        <w:rPr>
          <w:rFonts w:ascii="Arial" w:eastAsia="Arial" w:hAnsi="Arial" w:cs="Arial"/>
          <w:i/>
          <w:color w:val="242729"/>
          <w:sz w:val="23"/>
          <w:szCs w:val="23"/>
          <w:highlight w:val="white"/>
        </w:rPr>
        <w:lastRenderedPageBreak/>
        <w:t>The class which is implemented  the interface will provide the implementation for those methods.</w:t>
      </w:r>
    </w:p>
    <w:p w:rsidR="009518A4" w:rsidRPr="00066F72" w:rsidRDefault="009518A4">
      <w:pPr>
        <w:pStyle w:val="normal0"/>
        <w:rPr>
          <w:i/>
        </w:rPr>
      </w:pPr>
    </w:p>
    <w:p w:rsidR="009518A4" w:rsidRPr="00066F72" w:rsidRDefault="00066F72">
      <w:pPr>
        <w:pStyle w:val="normal0"/>
        <w:rPr>
          <w:i/>
        </w:rPr>
      </w:pPr>
      <w:r w:rsidRPr="00066F72">
        <w:rPr>
          <w:rFonts w:ascii="Arial" w:eastAsia="Arial" w:hAnsi="Arial" w:cs="Arial"/>
          <w:i/>
          <w:color w:val="242729"/>
          <w:sz w:val="23"/>
          <w:szCs w:val="23"/>
          <w:highlight w:val="white"/>
        </w:rPr>
        <w:t xml:space="preserve">                             (OR)</w:t>
      </w:r>
    </w:p>
    <w:p w:rsidR="009518A4" w:rsidRPr="00066F72" w:rsidRDefault="00066F72">
      <w:pPr>
        <w:pStyle w:val="normal0"/>
        <w:rPr>
          <w:i/>
        </w:rPr>
      </w:pPr>
      <w:r w:rsidRPr="00066F72">
        <w:rPr>
          <w:i/>
        </w:rPr>
        <w:t>Hiding Internal Implementation and just to hide the set up services what we are offering is called Abstraction. By Using interface and abstract class, we can implement abstraction.</w:t>
      </w:r>
    </w:p>
    <w:p w:rsidR="009518A4" w:rsidRPr="00066F72" w:rsidRDefault="00066F72">
      <w:pPr>
        <w:pStyle w:val="normal0"/>
        <w:rPr>
          <w:i/>
        </w:rPr>
      </w:pPr>
      <w:r w:rsidRPr="00066F72">
        <w:rPr>
          <w:i/>
        </w:rPr>
        <w:t>Example Code Snippets:-</w:t>
      </w:r>
    </w:p>
    <w:p w:rsidR="009518A4" w:rsidRPr="00066F72" w:rsidRDefault="00066F72">
      <w:pPr>
        <w:pStyle w:val="normal0"/>
        <w:rPr>
          <w:i/>
        </w:rPr>
      </w:pPr>
      <w:r w:rsidRPr="00066F72">
        <w:rPr>
          <w:b/>
          <w:i/>
        </w:rPr>
        <w:t>Abstract Class</w:t>
      </w:r>
      <w:r w:rsidRPr="00066F72">
        <w:rPr>
          <w:i/>
        </w:rPr>
        <w:t>...</w:t>
      </w:r>
    </w:p>
    <w:p w:rsidR="009518A4" w:rsidRPr="00066F72" w:rsidRDefault="00066F72">
      <w:pPr>
        <w:pStyle w:val="normal0"/>
        <w:rPr>
          <w:i/>
        </w:rPr>
      </w:pPr>
      <w:r w:rsidRPr="00066F72">
        <w:rPr>
          <w:i/>
        </w:rPr>
        <w:t>abstract class Car</w:t>
      </w:r>
    </w:p>
    <w:p w:rsidR="009518A4" w:rsidRPr="00066F72" w:rsidRDefault="00066F72">
      <w:pPr>
        <w:pStyle w:val="normal0"/>
        <w:rPr>
          <w:i/>
        </w:rPr>
      </w:pPr>
      <w:r w:rsidRPr="00066F72">
        <w:rPr>
          <w:i/>
        </w:rPr>
        <w:t>{</w:t>
      </w:r>
    </w:p>
    <w:p w:rsidR="009518A4" w:rsidRPr="00066F72" w:rsidRDefault="00066F72">
      <w:pPr>
        <w:pStyle w:val="normal0"/>
        <w:rPr>
          <w:i/>
        </w:rPr>
      </w:pPr>
      <w:r w:rsidRPr="00066F72">
        <w:rPr>
          <w:i/>
        </w:rPr>
        <w:tab/>
        <w:t>void engine()</w:t>
      </w:r>
    </w:p>
    <w:p w:rsidR="009518A4" w:rsidRPr="00066F72" w:rsidRDefault="00066F72">
      <w:pPr>
        <w:pStyle w:val="normal0"/>
        <w:rPr>
          <w:i/>
        </w:rPr>
      </w:pPr>
      <w:r w:rsidRPr="00066F72">
        <w:rPr>
          <w:i/>
        </w:rPr>
        <w:tab/>
        <w:t>{</w:t>
      </w:r>
    </w:p>
    <w:p w:rsidR="009518A4" w:rsidRPr="00066F72" w:rsidRDefault="00066F72">
      <w:pPr>
        <w:pStyle w:val="normal0"/>
        <w:rPr>
          <w:i/>
        </w:rPr>
      </w:pPr>
      <w:r w:rsidRPr="00066F72">
        <w:rPr>
          <w:i/>
        </w:rPr>
        <w:tab/>
      </w:r>
      <w:r w:rsidRPr="00066F72">
        <w:rPr>
          <w:i/>
        </w:rPr>
        <w:tab/>
        <w:t>System.out.println("this is different for each car");</w:t>
      </w:r>
    </w:p>
    <w:p w:rsidR="009518A4" w:rsidRPr="00066F72" w:rsidRDefault="00066F72">
      <w:pPr>
        <w:pStyle w:val="normal0"/>
        <w:rPr>
          <w:i/>
        </w:rPr>
      </w:pPr>
      <w:r w:rsidRPr="00066F72">
        <w:rPr>
          <w:i/>
        </w:rPr>
        <w:tab/>
        <w:t>}</w:t>
      </w:r>
    </w:p>
    <w:p w:rsidR="009518A4" w:rsidRPr="00066F72" w:rsidRDefault="00066F72">
      <w:pPr>
        <w:pStyle w:val="normal0"/>
        <w:rPr>
          <w:i/>
        </w:rPr>
      </w:pPr>
      <w:r w:rsidRPr="00066F72">
        <w:rPr>
          <w:i/>
        </w:rPr>
        <w:t>}</w:t>
      </w:r>
    </w:p>
    <w:p w:rsidR="009518A4" w:rsidRPr="00066F72" w:rsidRDefault="00066F72">
      <w:pPr>
        <w:pStyle w:val="normal0"/>
        <w:rPr>
          <w:i/>
        </w:rPr>
      </w:pPr>
      <w:r w:rsidRPr="00066F72">
        <w:rPr>
          <w:i/>
        </w:rPr>
        <w:t>class BMW extends Car</w:t>
      </w:r>
    </w:p>
    <w:p w:rsidR="009518A4" w:rsidRPr="00066F72" w:rsidRDefault="00066F72">
      <w:pPr>
        <w:pStyle w:val="normal0"/>
        <w:rPr>
          <w:i/>
        </w:rPr>
      </w:pPr>
      <w:r w:rsidRPr="00066F72">
        <w:rPr>
          <w:i/>
        </w:rPr>
        <w:t>{</w:t>
      </w:r>
    </w:p>
    <w:p w:rsidR="009518A4" w:rsidRPr="00066F72" w:rsidRDefault="00066F72">
      <w:pPr>
        <w:pStyle w:val="normal0"/>
        <w:rPr>
          <w:i/>
        </w:rPr>
      </w:pPr>
      <w:r w:rsidRPr="00066F72">
        <w:rPr>
          <w:i/>
        </w:rPr>
        <w:tab/>
        <w:t>void tyres()</w:t>
      </w:r>
    </w:p>
    <w:p w:rsidR="009518A4" w:rsidRPr="00066F72" w:rsidRDefault="00066F72">
      <w:pPr>
        <w:pStyle w:val="normal0"/>
        <w:rPr>
          <w:i/>
        </w:rPr>
      </w:pPr>
      <w:r w:rsidRPr="00066F72">
        <w:rPr>
          <w:i/>
        </w:rPr>
        <w:tab/>
        <w:t>{</w:t>
      </w:r>
    </w:p>
    <w:p w:rsidR="009518A4" w:rsidRPr="00066F72" w:rsidRDefault="00066F72">
      <w:pPr>
        <w:pStyle w:val="normal0"/>
        <w:rPr>
          <w:i/>
        </w:rPr>
      </w:pPr>
      <w:r w:rsidRPr="00066F72">
        <w:rPr>
          <w:i/>
        </w:rPr>
        <w:tab/>
      </w:r>
      <w:r w:rsidRPr="00066F72">
        <w:rPr>
          <w:i/>
        </w:rPr>
        <w:tab/>
        <w:t>System.out.println("car has 4 tyres");</w:t>
      </w:r>
    </w:p>
    <w:p w:rsidR="009518A4" w:rsidRPr="00066F72" w:rsidRDefault="00066F72">
      <w:pPr>
        <w:pStyle w:val="normal0"/>
        <w:rPr>
          <w:i/>
        </w:rPr>
      </w:pPr>
      <w:r w:rsidRPr="00066F72">
        <w:rPr>
          <w:i/>
        </w:rPr>
        <w:tab/>
        <w:t>}</w:t>
      </w:r>
    </w:p>
    <w:p w:rsidR="009518A4" w:rsidRPr="00066F72" w:rsidRDefault="00066F72">
      <w:pPr>
        <w:pStyle w:val="normal0"/>
        <w:rPr>
          <w:i/>
        </w:rPr>
      </w:pPr>
      <w:r w:rsidRPr="00066F72">
        <w:rPr>
          <w:i/>
        </w:rPr>
        <w:tab/>
      </w:r>
      <w:r w:rsidRPr="00066F72">
        <w:rPr>
          <w:i/>
        </w:rPr>
        <w:tab/>
        <w:t>void engine()</w:t>
      </w:r>
    </w:p>
    <w:p w:rsidR="009518A4" w:rsidRPr="00066F72" w:rsidRDefault="00066F72">
      <w:pPr>
        <w:pStyle w:val="normal0"/>
        <w:rPr>
          <w:i/>
        </w:rPr>
      </w:pPr>
      <w:r w:rsidRPr="00066F72">
        <w:rPr>
          <w:i/>
        </w:rPr>
        <w:tab/>
        <w:t>{</w:t>
      </w:r>
    </w:p>
    <w:p w:rsidR="009518A4" w:rsidRPr="00066F72" w:rsidRDefault="00066F72">
      <w:pPr>
        <w:pStyle w:val="normal0"/>
        <w:rPr>
          <w:i/>
        </w:rPr>
      </w:pPr>
      <w:r w:rsidRPr="00066F72">
        <w:rPr>
          <w:i/>
        </w:rPr>
        <w:tab/>
      </w:r>
      <w:r w:rsidRPr="00066F72">
        <w:rPr>
          <w:i/>
        </w:rPr>
        <w:tab/>
      </w:r>
      <w:r w:rsidRPr="00066F72">
        <w:rPr>
          <w:i/>
        </w:rPr>
        <w:tab/>
        <w:t>System.out.println("BMW mega_Et10.25 engine");</w:t>
      </w:r>
    </w:p>
    <w:p w:rsidR="009518A4" w:rsidRPr="00066F72" w:rsidRDefault="00066F72">
      <w:pPr>
        <w:pStyle w:val="normal0"/>
        <w:rPr>
          <w:i/>
        </w:rPr>
      </w:pPr>
      <w:r w:rsidRPr="00066F72">
        <w:rPr>
          <w:i/>
        </w:rPr>
        <w:tab/>
        <w:t>}</w:t>
      </w:r>
    </w:p>
    <w:p w:rsidR="009518A4" w:rsidRPr="00066F72" w:rsidRDefault="00066F72">
      <w:pPr>
        <w:pStyle w:val="normal0"/>
        <w:rPr>
          <w:i/>
        </w:rPr>
      </w:pPr>
      <w:r w:rsidRPr="00066F72">
        <w:rPr>
          <w:i/>
        </w:rPr>
        <w:lastRenderedPageBreak/>
        <w:tab/>
        <w:t xml:space="preserve">public static void main(String[] args) </w:t>
      </w:r>
    </w:p>
    <w:p w:rsidR="009518A4" w:rsidRPr="00066F72" w:rsidRDefault="00066F72">
      <w:pPr>
        <w:pStyle w:val="normal0"/>
        <w:rPr>
          <w:i/>
        </w:rPr>
      </w:pPr>
      <w:r w:rsidRPr="00066F72">
        <w:rPr>
          <w:i/>
        </w:rPr>
        <w:tab/>
        <w:t>{</w:t>
      </w:r>
    </w:p>
    <w:p w:rsidR="009518A4" w:rsidRPr="00066F72" w:rsidRDefault="00066F72">
      <w:pPr>
        <w:pStyle w:val="normal0"/>
        <w:rPr>
          <w:i/>
        </w:rPr>
      </w:pPr>
      <w:r w:rsidRPr="00066F72">
        <w:rPr>
          <w:i/>
        </w:rPr>
        <w:tab/>
      </w:r>
      <w:r w:rsidRPr="00066F72">
        <w:rPr>
          <w:i/>
        </w:rPr>
        <w:tab/>
        <w:t>BMW c=new BMW();</w:t>
      </w:r>
    </w:p>
    <w:p w:rsidR="009518A4" w:rsidRPr="00066F72" w:rsidRDefault="00066F72">
      <w:pPr>
        <w:pStyle w:val="normal0"/>
        <w:rPr>
          <w:i/>
        </w:rPr>
      </w:pPr>
      <w:r w:rsidRPr="00066F72">
        <w:rPr>
          <w:i/>
        </w:rPr>
        <w:tab/>
      </w:r>
      <w:r w:rsidRPr="00066F72">
        <w:rPr>
          <w:i/>
        </w:rPr>
        <w:tab/>
        <w:t>c.tyres();</w:t>
      </w:r>
    </w:p>
    <w:p w:rsidR="009518A4" w:rsidRPr="00066F72" w:rsidRDefault="00066F72">
      <w:pPr>
        <w:pStyle w:val="normal0"/>
        <w:rPr>
          <w:i/>
        </w:rPr>
      </w:pPr>
      <w:r w:rsidRPr="00066F72">
        <w:rPr>
          <w:i/>
        </w:rPr>
        <w:tab/>
      </w:r>
      <w:r w:rsidRPr="00066F72">
        <w:rPr>
          <w:i/>
        </w:rPr>
        <w:tab/>
        <w:t>c.engine();</w:t>
      </w:r>
    </w:p>
    <w:p w:rsidR="009518A4" w:rsidRPr="00066F72" w:rsidRDefault="00066F72">
      <w:pPr>
        <w:pStyle w:val="normal0"/>
        <w:rPr>
          <w:i/>
        </w:rPr>
      </w:pPr>
      <w:r w:rsidRPr="00066F72">
        <w:rPr>
          <w:i/>
        </w:rPr>
        <w:tab/>
        <w:t>}</w:t>
      </w:r>
    </w:p>
    <w:p w:rsidR="009518A4" w:rsidRPr="00066F72" w:rsidRDefault="00066F72">
      <w:pPr>
        <w:pStyle w:val="normal0"/>
        <w:rPr>
          <w:i/>
        </w:rPr>
      </w:pPr>
      <w:r w:rsidRPr="00066F72">
        <w:rPr>
          <w:i/>
        </w:rPr>
        <w:t>}</w:t>
      </w:r>
    </w:p>
    <w:p w:rsidR="009518A4" w:rsidRPr="00066F72" w:rsidRDefault="00066F72">
      <w:pPr>
        <w:pStyle w:val="normal0"/>
        <w:rPr>
          <w:i/>
        </w:rPr>
      </w:pPr>
      <w:r w:rsidRPr="00066F72">
        <w:rPr>
          <w:b/>
          <w:i/>
        </w:rPr>
        <w:t>Interface</w:t>
      </w:r>
      <w:r w:rsidRPr="00066F72">
        <w:rPr>
          <w:i/>
        </w:rPr>
        <w:t>:-</w:t>
      </w:r>
    </w:p>
    <w:p w:rsidR="009518A4" w:rsidRPr="00066F72" w:rsidRDefault="00066F72">
      <w:pPr>
        <w:pStyle w:val="normal0"/>
        <w:rPr>
          <w:i/>
        </w:rPr>
      </w:pPr>
      <w:r w:rsidRPr="00066F72">
        <w:rPr>
          <w:i/>
        </w:rPr>
        <w:t>interface Petrol</w:t>
      </w:r>
    </w:p>
    <w:p w:rsidR="009518A4" w:rsidRPr="00066F72" w:rsidRDefault="00066F72">
      <w:pPr>
        <w:pStyle w:val="normal0"/>
        <w:rPr>
          <w:i/>
        </w:rPr>
      </w:pPr>
      <w:r w:rsidRPr="00066F72">
        <w:rPr>
          <w:i/>
        </w:rPr>
        <w:t>{</w:t>
      </w:r>
    </w:p>
    <w:p w:rsidR="009518A4" w:rsidRPr="00066F72" w:rsidRDefault="00066F72">
      <w:pPr>
        <w:pStyle w:val="normal0"/>
        <w:rPr>
          <w:i/>
        </w:rPr>
      </w:pPr>
      <w:r w:rsidRPr="00066F72">
        <w:rPr>
          <w:i/>
        </w:rPr>
        <w:tab/>
        <w:t>public void petrol_Price();</w:t>
      </w:r>
    </w:p>
    <w:p w:rsidR="009518A4" w:rsidRPr="00066F72" w:rsidRDefault="00066F72">
      <w:pPr>
        <w:pStyle w:val="normal0"/>
        <w:rPr>
          <w:i/>
        </w:rPr>
      </w:pPr>
      <w:r w:rsidRPr="00066F72">
        <w:rPr>
          <w:i/>
        </w:rPr>
        <w:tab/>
        <w:t>public void price_India();</w:t>
      </w:r>
    </w:p>
    <w:p w:rsidR="009518A4" w:rsidRPr="00066F72" w:rsidRDefault="00066F72">
      <w:pPr>
        <w:pStyle w:val="normal0"/>
        <w:rPr>
          <w:i/>
        </w:rPr>
      </w:pPr>
      <w:r w:rsidRPr="00066F72">
        <w:rPr>
          <w:i/>
        </w:rPr>
        <w:tab/>
        <w:t>public void price_State();</w:t>
      </w:r>
    </w:p>
    <w:p w:rsidR="009518A4" w:rsidRPr="00066F72" w:rsidRDefault="009518A4">
      <w:pPr>
        <w:pStyle w:val="normal0"/>
        <w:rPr>
          <w:i/>
        </w:rPr>
      </w:pPr>
    </w:p>
    <w:p w:rsidR="009518A4" w:rsidRPr="00066F72" w:rsidRDefault="00066F72">
      <w:pPr>
        <w:pStyle w:val="normal0"/>
        <w:rPr>
          <w:i/>
        </w:rPr>
      </w:pPr>
      <w:r w:rsidRPr="00066F72">
        <w:rPr>
          <w:i/>
        </w:rPr>
        <w:t>}</w:t>
      </w:r>
    </w:p>
    <w:p w:rsidR="009518A4" w:rsidRPr="00066F72" w:rsidRDefault="00066F72">
      <w:pPr>
        <w:pStyle w:val="normal0"/>
        <w:rPr>
          <w:i/>
        </w:rPr>
      </w:pPr>
      <w:r w:rsidRPr="00066F72">
        <w:rPr>
          <w:i/>
        </w:rPr>
        <w:t>class Price implements Petrol</w:t>
      </w:r>
    </w:p>
    <w:p w:rsidR="009518A4" w:rsidRPr="00066F72" w:rsidRDefault="00066F72">
      <w:pPr>
        <w:pStyle w:val="normal0"/>
        <w:rPr>
          <w:i/>
        </w:rPr>
      </w:pPr>
      <w:r w:rsidRPr="00066F72">
        <w:rPr>
          <w:i/>
        </w:rPr>
        <w:t>{</w:t>
      </w:r>
    </w:p>
    <w:p w:rsidR="009518A4" w:rsidRPr="00066F72" w:rsidRDefault="00066F72">
      <w:pPr>
        <w:pStyle w:val="normal0"/>
        <w:rPr>
          <w:i/>
        </w:rPr>
      </w:pPr>
      <w:r w:rsidRPr="00066F72">
        <w:rPr>
          <w:i/>
        </w:rPr>
        <w:tab/>
        <w:t>public void petrol_Price()</w:t>
      </w:r>
    </w:p>
    <w:p w:rsidR="009518A4" w:rsidRPr="00066F72" w:rsidRDefault="00066F72">
      <w:pPr>
        <w:pStyle w:val="normal0"/>
        <w:rPr>
          <w:i/>
        </w:rPr>
      </w:pPr>
      <w:r w:rsidRPr="00066F72">
        <w:rPr>
          <w:i/>
        </w:rPr>
        <w:tab/>
        <w:t>{</w:t>
      </w:r>
    </w:p>
    <w:p w:rsidR="009518A4" w:rsidRPr="00066F72" w:rsidRDefault="00066F72">
      <w:pPr>
        <w:pStyle w:val="normal0"/>
        <w:rPr>
          <w:i/>
        </w:rPr>
      </w:pPr>
      <w:r w:rsidRPr="00066F72">
        <w:rPr>
          <w:i/>
        </w:rPr>
        <w:tab/>
      </w:r>
      <w:r w:rsidRPr="00066F72">
        <w:rPr>
          <w:i/>
        </w:rPr>
        <w:tab/>
      </w:r>
      <w:r w:rsidRPr="00066F72">
        <w:rPr>
          <w:i/>
        </w:rPr>
        <w:tab/>
        <w:t>System.out.println("Petrol price:75.50Rupees");</w:t>
      </w:r>
    </w:p>
    <w:p w:rsidR="009518A4" w:rsidRPr="00066F72" w:rsidRDefault="009518A4">
      <w:pPr>
        <w:pStyle w:val="normal0"/>
        <w:rPr>
          <w:i/>
        </w:rPr>
      </w:pPr>
    </w:p>
    <w:p w:rsidR="009518A4" w:rsidRPr="00066F72" w:rsidRDefault="00066F72">
      <w:pPr>
        <w:pStyle w:val="normal0"/>
        <w:rPr>
          <w:i/>
        </w:rPr>
      </w:pPr>
      <w:r w:rsidRPr="00066F72">
        <w:rPr>
          <w:i/>
        </w:rPr>
        <w:tab/>
        <w:t>}</w:t>
      </w:r>
    </w:p>
    <w:p w:rsidR="009518A4" w:rsidRPr="00066F72" w:rsidRDefault="00066F72">
      <w:pPr>
        <w:pStyle w:val="normal0"/>
        <w:rPr>
          <w:i/>
        </w:rPr>
      </w:pPr>
      <w:r w:rsidRPr="00066F72">
        <w:rPr>
          <w:i/>
        </w:rPr>
        <w:tab/>
        <w:t>public void price_India()</w:t>
      </w:r>
    </w:p>
    <w:p w:rsidR="009518A4" w:rsidRPr="00066F72" w:rsidRDefault="00066F72">
      <w:pPr>
        <w:pStyle w:val="normal0"/>
        <w:rPr>
          <w:i/>
        </w:rPr>
      </w:pPr>
      <w:r w:rsidRPr="00066F72">
        <w:rPr>
          <w:i/>
        </w:rPr>
        <w:tab/>
        <w:t>{</w:t>
      </w:r>
    </w:p>
    <w:p w:rsidR="009518A4" w:rsidRPr="00066F72" w:rsidRDefault="00066F72">
      <w:pPr>
        <w:pStyle w:val="normal0"/>
        <w:rPr>
          <w:i/>
        </w:rPr>
      </w:pPr>
      <w:r w:rsidRPr="00066F72">
        <w:rPr>
          <w:i/>
        </w:rPr>
        <w:lastRenderedPageBreak/>
        <w:t>System.out.println("Petrol price:75.50Rupees");</w:t>
      </w:r>
    </w:p>
    <w:p w:rsidR="009518A4" w:rsidRPr="00066F72" w:rsidRDefault="00066F72">
      <w:pPr>
        <w:pStyle w:val="normal0"/>
        <w:rPr>
          <w:i/>
        </w:rPr>
      </w:pPr>
      <w:r w:rsidRPr="00066F72">
        <w:rPr>
          <w:i/>
        </w:rPr>
        <w:tab/>
        <w:t>}</w:t>
      </w:r>
    </w:p>
    <w:p w:rsidR="009518A4" w:rsidRPr="00066F72" w:rsidRDefault="00066F72">
      <w:pPr>
        <w:pStyle w:val="normal0"/>
        <w:rPr>
          <w:i/>
        </w:rPr>
      </w:pPr>
      <w:r w:rsidRPr="00066F72">
        <w:rPr>
          <w:i/>
        </w:rPr>
        <w:tab/>
        <w:t>public void price_State()</w:t>
      </w:r>
    </w:p>
    <w:p w:rsidR="009518A4" w:rsidRPr="00066F72" w:rsidRDefault="00066F72">
      <w:pPr>
        <w:pStyle w:val="normal0"/>
        <w:rPr>
          <w:i/>
        </w:rPr>
      </w:pPr>
      <w:r w:rsidRPr="00066F72">
        <w:rPr>
          <w:i/>
        </w:rPr>
        <w:tab/>
        <w:t>{</w:t>
      </w:r>
    </w:p>
    <w:p w:rsidR="009518A4" w:rsidRPr="00066F72" w:rsidRDefault="00066F72">
      <w:pPr>
        <w:pStyle w:val="normal0"/>
        <w:rPr>
          <w:i/>
        </w:rPr>
      </w:pPr>
      <w:r w:rsidRPr="00066F72">
        <w:rPr>
          <w:i/>
        </w:rPr>
        <w:t>System.out.println("Petrol price:75.50Rupees");</w:t>
      </w:r>
    </w:p>
    <w:p w:rsidR="009518A4" w:rsidRPr="00066F72" w:rsidRDefault="00066F72">
      <w:pPr>
        <w:pStyle w:val="normal0"/>
        <w:rPr>
          <w:i/>
        </w:rPr>
      </w:pPr>
      <w:r w:rsidRPr="00066F72">
        <w:rPr>
          <w:i/>
        </w:rPr>
        <w:tab/>
        <w:t>}</w:t>
      </w:r>
    </w:p>
    <w:p w:rsidR="009518A4" w:rsidRPr="00066F72" w:rsidRDefault="00066F72">
      <w:pPr>
        <w:pStyle w:val="normal0"/>
        <w:rPr>
          <w:i/>
        </w:rPr>
      </w:pPr>
      <w:r w:rsidRPr="00066F72">
        <w:rPr>
          <w:i/>
        </w:rPr>
        <w:tab/>
        <w:t xml:space="preserve">public static void main(String[] args) </w:t>
      </w:r>
    </w:p>
    <w:p w:rsidR="009518A4" w:rsidRPr="00066F72" w:rsidRDefault="00066F72">
      <w:pPr>
        <w:pStyle w:val="normal0"/>
        <w:rPr>
          <w:i/>
        </w:rPr>
      </w:pPr>
      <w:r w:rsidRPr="00066F72">
        <w:rPr>
          <w:i/>
        </w:rPr>
        <w:tab/>
        <w:t>{</w:t>
      </w:r>
    </w:p>
    <w:p w:rsidR="009518A4" w:rsidRPr="00066F72" w:rsidRDefault="00066F72">
      <w:pPr>
        <w:pStyle w:val="normal0"/>
        <w:rPr>
          <w:i/>
        </w:rPr>
      </w:pPr>
      <w:r w:rsidRPr="00066F72">
        <w:rPr>
          <w:i/>
        </w:rPr>
        <w:tab/>
      </w:r>
      <w:r w:rsidRPr="00066F72">
        <w:rPr>
          <w:i/>
        </w:rPr>
        <w:tab/>
        <w:t>Price p=new Price();</w:t>
      </w:r>
    </w:p>
    <w:p w:rsidR="009518A4" w:rsidRPr="00066F72" w:rsidRDefault="00066F72">
      <w:pPr>
        <w:pStyle w:val="normal0"/>
        <w:rPr>
          <w:i/>
        </w:rPr>
      </w:pPr>
      <w:r w:rsidRPr="00066F72">
        <w:rPr>
          <w:i/>
        </w:rPr>
        <w:tab/>
      </w:r>
      <w:r w:rsidRPr="00066F72">
        <w:rPr>
          <w:i/>
        </w:rPr>
        <w:tab/>
        <w:t>p. petrol_Price();</w:t>
      </w:r>
    </w:p>
    <w:p w:rsidR="009518A4" w:rsidRPr="00066F72" w:rsidRDefault="00066F72">
      <w:pPr>
        <w:pStyle w:val="normal0"/>
        <w:rPr>
          <w:i/>
        </w:rPr>
      </w:pPr>
      <w:r w:rsidRPr="00066F72">
        <w:rPr>
          <w:i/>
        </w:rPr>
        <w:tab/>
      </w:r>
      <w:r w:rsidRPr="00066F72">
        <w:rPr>
          <w:i/>
        </w:rPr>
        <w:tab/>
        <w:t>p.price_India();</w:t>
      </w:r>
    </w:p>
    <w:p w:rsidR="009518A4" w:rsidRPr="00066F72" w:rsidRDefault="00066F72">
      <w:pPr>
        <w:pStyle w:val="normal0"/>
        <w:rPr>
          <w:i/>
        </w:rPr>
      </w:pPr>
      <w:r w:rsidRPr="00066F72">
        <w:rPr>
          <w:i/>
        </w:rPr>
        <w:tab/>
      </w:r>
      <w:r w:rsidRPr="00066F72">
        <w:rPr>
          <w:i/>
        </w:rPr>
        <w:tab/>
        <w:t>p.price_State();</w:t>
      </w:r>
    </w:p>
    <w:p w:rsidR="009518A4" w:rsidRPr="00066F72" w:rsidRDefault="00066F72">
      <w:pPr>
        <w:pStyle w:val="normal0"/>
        <w:rPr>
          <w:i/>
        </w:rPr>
      </w:pPr>
      <w:r w:rsidRPr="00066F72">
        <w:rPr>
          <w:i/>
        </w:rPr>
        <w:tab/>
        <w:t>}</w:t>
      </w:r>
    </w:p>
    <w:p w:rsidR="009518A4" w:rsidRPr="00066F72" w:rsidRDefault="00066F72">
      <w:pPr>
        <w:pStyle w:val="normal0"/>
        <w:rPr>
          <w:i/>
        </w:rPr>
      </w:pPr>
      <w:r w:rsidRPr="00066F72">
        <w:rPr>
          <w:i/>
        </w:rPr>
        <w:t>}</w:t>
      </w:r>
    </w:p>
    <w:p w:rsidR="009518A4" w:rsidRPr="00066F72" w:rsidRDefault="009518A4">
      <w:pPr>
        <w:pStyle w:val="normal0"/>
        <w:rPr>
          <w:i/>
        </w:rPr>
      </w:pPr>
    </w:p>
    <w:p w:rsidR="009518A4" w:rsidRPr="00066F72" w:rsidRDefault="00066F72">
      <w:pPr>
        <w:pStyle w:val="normal0"/>
        <w:rPr>
          <w:i/>
        </w:rPr>
      </w:pPr>
      <w:r w:rsidRPr="00066F72">
        <w:rPr>
          <w:i/>
        </w:rPr>
        <w:t>What is differences between Encapsulation and Abstraction?</w:t>
      </w:r>
    </w:p>
    <w:p w:rsidR="009518A4" w:rsidRPr="00066F72" w:rsidRDefault="00066F72">
      <w:pPr>
        <w:pStyle w:val="normal0"/>
        <w:rPr>
          <w:i/>
        </w:rPr>
      </w:pPr>
      <w:r w:rsidRPr="00066F72">
        <w:rPr>
          <w:i/>
        </w:rPr>
        <w:t>Ans) In simple words: You do abstraction when deciding what to implement. You do encapsulation when hiding something that you have implemented.</w:t>
      </w:r>
    </w:p>
    <w:p w:rsidR="009518A4" w:rsidRPr="00066F72" w:rsidRDefault="00066F72">
      <w:pPr>
        <w:pStyle w:val="normal0"/>
        <w:rPr>
          <w:i/>
        </w:rPr>
      </w:pPr>
      <w:r w:rsidRPr="00066F72">
        <w:rPr>
          <w:i/>
        </w:rPr>
        <w:t>3) Polymorphism:- Defining a method in multiple classes with the same name with different implementations for exhibiting different behaviours of the object is called polymorphism.</w:t>
      </w:r>
    </w:p>
    <w:p w:rsidR="009518A4" w:rsidRPr="00066F72" w:rsidRDefault="00066F72">
      <w:pPr>
        <w:pStyle w:val="normal0"/>
        <w:rPr>
          <w:i/>
        </w:rPr>
      </w:pPr>
      <w:r w:rsidRPr="00066F72">
        <w:rPr>
          <w:i/>
        </w:rPr>
        <w:t>(Or)</w:t>
      </w:r>
    </w:p>
    <w:p w:rsidR="009518A4" w:rsidRPr="00066F72" w:rsidRDefault="009518A4">
      <w:pPr>
        <w:pStyle w:val="normal0"/>
        <w:rPr>
          <w:i/>
        </w:rPr>
      </w:pPr>
    </w:p>
    <w:p w:rsidR="009518A4" w:rsidRPr="00066F72" w:rsidRDefault="00066F72">
      <w:pPr>
        <w:pStyle w:val="normal0"/>
        <w:spacing w:after="0" w:line="240" w:lineRule="auto"/>
        <w:ind w:left="150" w:right="150"/>
        <w:jc w:val="both"/>
        <w:rPr>
          <w:i/>
        </w:rPr>
      </w:pPr>
      <w:r w:rsidRPr="00066F72">
        <w:rPr>
          <w:rFonts w:ascii="Arial" w:eastAsia="Arial" w:hAnsi="Arial" w:cs="Arial"/>
          <w:b/>
          <w:i/>
          <w:color w:val="222222"/>
          <w:sz w:val="24"/>
          <w:szCs w:val="24"/>
          <w:highlight w:val="white"/>
        </w:rPr>
        <w:t>Polymorphism</w:t>
      </w:r>
      <w:r w:rsidRPr="00066F72">
        <w:rPr>
          <w:rFonts w:ascii="Arial" w:eastAsia="Arial" w:hAnsi="Arial" w:cs="Arial"/>
          <w:i/>
          <w:color w:val="222222"/>
          <w:sz w:val="24"/>
          <w:szCs w:val="24"/>
          <w:highlight w:val="white"/>
        </w:rPr>
        <w:t> is the ability of an object to take on many forms.</w:t>
      </w:r>
    </w:p>
    <w:p w:rsidR="009518A4" w:rsidRPr="00066F72" w:rsidRDefault="00066F72">
      <w:pPr>
        <w:pStyle w:val="normal0"/>
        <w:spacing w:after="0" w:line="240" w:lineRule="auto"/>
        <w:ind w:left="150" w:right="150"/>
        <w:jc w:val="both"/>
        <w:rPr>
          <w:i/>
        </w:rPr>
      </w:pPr>
      <w:r w:rsidRPr="00066F72">
        <w:rPr>
          <w:rFonts w:ascii="Arial" w:eastAsia="Arial" w:hAnsi="Arial" w:cs="Arial"/>
          <w:i/>
          <w:sz w:val="21"/>
          <w:szCs w:val="21"/>
        </w:rPr>
        <w:t>The process of representing one form in multiple forms is known as </w:t>
      </w:r>
      <w:r w:rsidRPr="00066F72">
        <w:rPr>
          <w:rFonts w:ascii="Arial" w:eastAsia="Arial" w:hAnsi="Arial" w:cs="Arial"/>
          <w:b/>
          <w:i/>
          <w:sz w:val="21"/>
          <w:szCs w:val="21"/>
        </w:rPr>
        <w:t>Polymorphism</w:t>
      </w:r>
      <w:r w:rsidRPr="00066F72">
        <w:rPr>
          <w:rFonts w:ascii="Arial" w:eastAsia="Arial" w:hAnsi="Arial" w:cs="Arial"/>
          <w:i/>
          <w:sz w:val="21"/>
          <w:szCs w:val="21"/>
        </w:rPr>
        <w:t>.</w:t>
      </w:r>
    </w:p>
    <w:p w:rsidR="009518A4" w:rsidRPr="00066F72" w:rsidRDefault="00066F72">
      <w:pPr>
        <w:pStyle w:val="normal0"/>
        <w:spacing w:after="0" w:line="240" w:lineRule="auto"/>
        <w:ind w:left="150" w:right="150"/>
        <w:jc w:val="both"/>
        <w:rPr>
          <w:i/>
        </w:rPr>
      </w:pPr>
      <w:r w:rsidRPr="00066F72">
        <w:rPr>
          <w:rFonts w:ascii="Arial" w:eastAsia="Arial" w:hAnsi="Arial" w:cs="Arial"/>
          <w:i/>
          <w:sz w:val="21"/>
          <w:szCs w:val="21"/>
        </w:rPr>
        <w:t>The word "poly" means many and "morphs" means forms. So polymorphism means many forms.</w:t>
      </w:r>
    </w:p>
    <w:p w:rsidR="009518A4" w:rsidRPr="00066F72" w:rsidRDefault="009518A4">
      <w:pPr>
        <w:pStyle w:val="normal0"/>
        <w:spacing w:after="0" w:line="240" w:lineRule="auto"/>
        <w:ind w:left="150" w:right="150"/>
        <w:jc w:val="both"/>
        <w:rPr>
          <w:i/>
        </w:rPr>
      </w:pPr>
    </w:p>
    <w:p w:rsidR="009518A4" w:rsidRPr="00066F72" w:rsidRDefault="00066F72">
      <w:pPr>
        <w:pStyle w:val="normal0"/>
        <w:spacing w:after="0" w:line="240" w:lineRule="auto"/>
        <w:ind w:left="150" w:right="150"/>
        <w:jc w:val="both"/>
        <w:rPr>
          <w:i/>
        </w:rPr>
      </w:pPr>
      <w:r w:rsidRPr="00066F72">
        <w:rPr>
          <w:rFonts w:ascii="Arial" w:eastAsia="Arial" w:hAnsi="Arial" w:cs="Arial"/>
          <w:i/>
          <w:sz w:val="21"/>
          <w:szCs w:val="21"/>
        </w:rPr>
        <w:t>Example in java is class having one method with different method signatures.</w:t>
      </w:r>
    </w:p>
    <w:p w:rsidR="009518A4" w:rsidRPr="00066F72" w:rsidRDefault="00066F72">
      <w:pPr>
        <w:pStyle w:val="normal0"/>
        <w:spacing w:after="0" w:line="240" w:lineRule="auto"/>
        <w:ind w:left="150" w:right="150"/>
        <w:jc w:val="both"/>
        <w:rPr>
          <w:i/>
        </w:rPr>
      </w:pPr>
      <w:r w:rsidRPr="00066F72">
        <w:rPr>
          <w:rFonts w:ascii="Arial" w:eastAsia="Arial" w:hAnsi="Arial" w:cs="Arial"/>
          <w:i/>
          <w:sz w:val="21"/>
          <w:szCs w:val="21"/>
        </w:rPr>
        <w:lastRenderedPageBreak/>
        <w:t>With different parameters.</w:t>
      </w:r>
    </w:p>
    <w:p w:rsidR="009518A4" w:rsidRPr="00066F72" w:rsidRDefault="00066F72">
      <w:pPr>
        <w:pStyle w:val="Heading3"/>
        <w:spacing w:before="390" w:after="150"/>
        <w:ind w:left="120"/>
        <w:rPr>
          <w:i/>
        </w:rPr>
      </w:pPr>
      <w:r w:rsidRPr="00066F72">
        <w:rPr>
          <w:rFonts w:ascii="Helvetica Neue" w:eastAsia="Helvetica Neue" w:hAnsi="Helvetica Neue" w:cs="Helvetica Neue"/>
          <w:i/>
          <w:color w:val="000000"/>
          <w:sz w:val="24"/>
          <w:szCs w:val="24"/>
        </w:rPr>
        <w:t>Real life example of polymorphism</w:t>
      </w:r>
    </w:p>
    <w:p w:rsidR="009518A4" w:rsidRPr="00066F72" w:rsidRDefault="00066F72">
      <w:pPr>
        <w:pStyle w:val="normal0"/>
        <w:spacing w:before="192" w:after="240" w:line="240" w:lineRule="auto"/>
        <w:ind w:left="150" w:right="150"/>
        <w:jc w:val="both"/>
        <w:rPr>
          <w:i/>
        </w:rPr>
      </w:pPr>
      <w:r w:rsidRPr="00066F72">
        <w:rPr>
          <w:rFonts w:ascii="Arial" w:eastAsia="Arial" w:hAnsi="Arial" w:cs="Arial"/>
          <w:i/>
          <w:sz w:val="21"/>
          <w:szCs w:val="21"/>
        </w:rPr>
        <w:t>Suppose if you are in class room that time you behave like a student, when you are in market at that time you behave like a customer, when you at your home at that time you behave like a son or daughter, Here one person present in different-different behaviors.</w:t>
      </w:r>
    </w:p>
    <w:p w:rsidR="009518A4" w:rsidRPr="00066F72" w:rsidRDefault="009518A4">
      <w:pPr>
        <w:pStyle w:val="normal0"/>
        <w:rPr>
          <w:i/>
        </w:rPr>
      </w:pPr>
    </w:p>
    <w:p w:rsidR="009518A4" w:rsidRPr="00066F72" w:rsidRDefault="00066F72">
      <w:pPr>
        <w:pStyle w:val="normal0"/>
        <w:rPr>
          <w:i/>
        </w:rPr>
      </w:pPr>
      <w:r w:rsidRPr="00066F72">
        <w:rPr>
          <w:i/>
        </w:rPr>
        <w:t>We can develop polymorphism by using</w:t>
      </w:r>
    </w:p>
    <w:p w:rsidR="009518A4" w:rsidRPr="00066F72" w:rsidRDefault="00066F72">
      <w:pPr>
        <w:pStyle w:val="normal0"/>
        <w:numPr>
          <w:ilvl w:val="0"/>
          <w:numId w:val="12"/>
        </w:numPr>
        <w:spacing w:after="0"/>
        <w:ind w:hanging="360"/>
        <w:contextualSpacing/>
        <w:rPr>
          <w:i/>
        </w:rPr>
      </w:pPr>
      <w:r w:rsidRPr="00066F72">
        <w:rPr>
          <w:i/>
        </w:rPr>
        <w:t>Method Overloading</w:t>
      </w:r>
    </w:p>
    <w:p w:rsidR="009518A4" w:rsidRPr="00066F72" w:rsidRDefault="00066F72">
      <w:pPr>
        <w:pStyle w:val="normal0"/>
        <w:numPr>
          <w:ilvl w:val="0"/>
          <w:numId w:val="12"/>
        </w:numPr>
        <w:spacing w:after="0"/>
        <w:ind w:hanging="360"/>
        <w:contextualSpacing/>
        <w:rPr>
          <w:i/>
        </w:rPr>
      </w:pPr>
      <w:r w:rsidRPr="00066F72">
        <w:rPr>
          <w:i/>
        </w:rPr>
        <w:t>Method Overriding.</w:t>
      </w:r>
    </w:p>
    <w:p w:rsidR="009518A4" w:rsidRPr="00066F72" w:rsidRDefault="00066F72">
      <w:pPr>
        <w:pStyle w:val="normal0"/>
        <w:spacing w:after="0"/>
        <w:ind w:left="720"/>
        <w:rPr>
          <w:i/>
        </w:rPr>
      </w:pPr>
      <w:r w:rsidRPr="00066F72">
        <w:rPr>
          <w:i/>
        </w:rPr>
        <w:t>To develop polymorphism ,we must define method in all subclasses with the same name with the same prototype as it is declared in the super class.</w:t>
      </w:r>
    </w:p>
    <w:p w:rsidR="009518A4" w:rsidRPr="00066F72" w:rsidRDefault="00066F72">
      <w:pPr>
        <w:pStyle w:val="normal0"/>
        <w:spacing w:after="0"/>
        <w:ind w:left="720"/>
        <w:rPr>
          <w:i/>
        </w:rPr>
      </w:pPr>
      <w:r w:rsidRPr="00066F72">
        <w:rPr>
          <w:i/>
        </w:rPr>
        <w:t>Java supports two types of polymorphism</w:t>
      </w:r>
    </w:p>
    <w:p w:rsidR="009518A4" w:rsidRPr="00066F72" w:rsidRDefault="00066F72">
      <w:pPr>
        <w:pStyle w:val="normal0"/>
        <w:spacing w:after="0"/>
        <w:ind w:left="720"/>
        <w:rPr>
          <w:i/>
        </w:rPr>
      </w:pPr>
      <w:r w:rsidRPr="00066F72">
        <w:rPr>
          <w:i/>
        </w:rPr>
        <w:t>1) Compile time polymorphism</w:t>
      </w:r>
    </w:p>
    <w:p w:rsidR="009518A4" w:rsidRPr="00066F72" w:rsidRDefault="00066F72">
      <w:pPr>
        <w:pStyle w:val="normal0"/>
        <w:spacing w:after="0"/>
        <w:ind w:left="720"/>
        <w:rPr>
          <w:i/>
        </w:rPr>
      </w:pPr>
      <w:r w:rsidRPr="00066F72">
        <w:rPr>
          <w:i/>
        </w:rPr>
        <w:t>2) Run-time polymorphism.</w:t>
      </w:r>
    </w:p>
    <w:p w:rsidR="009518A4" w:rsidRPr="00066F72" w:rsidRDefault="009518A4">
      <w:pPr>
        <w:pStyle w:val="normal0"/>
        <w:spacing w:after="0"/>
        <w:ind w:left="720"/>
        <w:rPr>
          <w:i/>
        </w:rPr>
      </w:pPr>
    </w:p>
    <w:p w:rsidR="009518A4" w:rsidRPr="00066F72" w:rsidRDefault="00066F72">
      <w:pPr>
        <w:pStyle w:val="normal0"/>
        <w:numPr>
          <w:ilvl w:val="0"/>
          <w:numId w:val="13"/>
        </w:numPr>
        <w:spacing w:after="0"/>
        <w:ind w:hanging="360"/>
        <w:contextualSpacing/>
        <w:rPr>
          <w:i/>
        </w:rPr>
      </w:pPr>
      <w:r w:rsidRPr="00066F72">
        <w:rPr>
          <w:i/>
        </w:rPr>
        <w:t>Compile time polymorphism: - When a method is invoked, and its method definition which is bind at compile time by compiler is only executed by jvm at runtime, then it is called compile time polymorphism. Static,non static and overloaded methods which are not overridden in sub class come under compile time polymorphism.</w:t>
      </w:r>
    </w:p>
    <w:p w:rsidR="009518A4" w:rsidRPr="00066F72" w:rsidRDefault="00066F72">
      <w:pPr>
        <w:pStyle w:val="normal0"/>
        <w:numPr>
          <w:ilvl w:val="0"/>
          <w:numId w:val="13"/>
        </w:numPr>
        <w:spacing w:after="0"/>
        <w:ind w:hanging="360"/>
        <w:contextualSpacing/>
        <w:rPr>
          <w:i/>
        </w:rPr>
      </w:pPr>
      <w:r w:rsidRPr="00066F72">
        <w:rPr>
          <w:i/>
        </w:rPr>
        <w:t xml:space="preserve"> Run- time polymorphism:-  When a method is invoked , the method definition which is bind at compilation time is not executed at runtime , instead it is executed from the subclass based on the object stored in the reference variable is called Run time Ploymorphism. Private non static methods and default non static methods from outside package are not overridden, so these method call comes under compile time polymorphisms.</w:t>
      </w:r>
    </w:p>
    <w:p w:rsidR="009518A4" w:rsidRPr="00066F72" w:rsidRDefault="009518A4">
      <w:pPr>
        <w:pStyle w:val="normal0"/>
        <w:spacing w:after="0"/>
        <w:ind w:left="1080"/>
        <w:rPr>
          <w:i/>
        </w:rPr>
      </w:pPr>
    </w:p>
    <w:p w:rsidR="009518A4" w:rsidRPr="00066F72" w:rsidRDefault="00066F72">
      <w:pPr>
        <w:pStyle w:val="normal0"/>
        <w:spacing w:after="0"/>
        <w:ind w:left="1080"/>
        <w:rPr>
          <w:i/>
        </w:rPr>
      </w:pPr>
      <w:r w:rsidRPr="00066F72">
        <w:rPr>
          <w:b/>
          <w:i/>
        </w:rPr>
        <w:t>Example on Method Overloading (Compile time Polymorphism)</w:t>
      </w:r>
    </w:p>
    <w:p w:rsidR="009518A4" w:rsidRPr="00066F72" w:rsidRDefault="009518A4">
      <w:pPr>
        <w:pStyle w:val="normal0"/>
        <w:spacing w:after="0"/>
        <w:ind w:left="1080"/>
        <w:rPr>
          <w:i/>
        </w:rPr>
      </w:pPr>
    </w:p>
    <w:p w:rsidR="009518A4" w:rsidRPr="00066F72" w:rsidRDefault="00066F72">
      <w:pPr>
        <w:pStyle w:val="normal0"/>
        <w:spacing w:after="0"/>
        <w:ind w:left="1080"/>
        <w:rPr>
          <w:i/>
        </w:rPr>
      </w:pPr>
      <w:r w:rsidRPr="00066F72">
        <w:rPr>
          <w:i/>
        </w:rPr>
        <w:t>Public class Test</w:t>
      </w:r>
    </w:p>
    <w:p w:rsidR="009518A4" w:rsidRPr="00066F72" w:rsidRDefault="00066F72">
      <w:pPr>
        <w:pStyle w:val="normal0"/>
        <w:spacing w:after="0"/>
        <w:ind w:left="1080"/>
        <w:rPr>
          <w:i/>
        </w:rPr>
      </w:pPr>
      <w:r w:rsidRPr="00066F72">
        <w:rPr>
          <w:i/>
        </w:rPr>
        <w:t>{</w:t>
      </w:r>
    </w:p>
    <w:p w:rsidR="009518A4" w:rsidRPr="00066F72" w:rsidRDefault="00066F72">
      <w:pPr>
        <w:pStyle w:val="normal0"/>
        <w:spacing w:after="0"/>
        <w:ind w:left="1080"/>
        <w:rPr>
          <w:i/>
        </w:rPr>
      </w:pPr>
      <w:r w:rsidRPr="00066F72">
        <w:rPr>
          <w:i/>
        </w:rPr>
        <w:t>int a=0,b=0;</w:t>
      </w:r>
    </w:p>
    <w:p w:rsidR="009518A4" w:rsidRPr="00066F72" w:rsidRDefault="009518A4">
      <w:pPr>
        <w:pStyle w:val="normal0"/>
        <w:spacing w:after="0"/>
        <w:ind w:left="1080"/>
        <w:rPr>
          <w:i/>
        </w:rPr>
      </w:pPr>
    </w:p>
    <w:p w:rsidR="009518A4" w:rsidRPr="00066F72" w:rsidRDefault="00066F72">
      <w:pPr>
        <w:pStyle w:val="normal0"/>
        <w:spacing w:after="0"/>
        <w:ind w:left="1080"/>
        <w:rPr>
          <w:i/>
        </w:rPr>
      </w:pPr>
      <w:r w:rsidRPr="00066F72">
        <w:rPr>
          <w:i/>
        </w:rPr>
        <w:t>Public void m1(int a)</w:t>
      </w:r>
    </w:p>
    <w:p w:rsidR="009518A4" w:rsidRPr="00066F72" w:rsidRDefault="00066F72">
      <w:pPr>
        <w:pStyle w:val="normal0"/>
        <w:spacing w:after="0"/>
        <w:ind w:left="1080"/>
        <w:rPr>
          <w:i/>
        </w:rPr>
      </w:pPr>
      <w:r w:rsidRPr="00066F72">
        <w:rPr>
          <w:i/>
        </w:rPr>
        <w:t>{</w:t>
      </w:r>
    </w:p>
    <w:p w:rsidR="009518A4" w:rsidRPr="00066F72" w:rsidRDefault="00066F72">
      <w:pPr>
        <w:pStyle w:val="normal0"/>
        <w:spacing w:after="0"/>
        <w:ind w:left="1080"/>
        <w:rPr>
          <w:i/>
        </w:rPr>
      </w:pPr>
      <w:r w:rsidRPr="00066F72">
        <w:rPr>
          <w:i/>
        </w:rPr>
        <w:t>This.a=a;</w:t>
      </w:r>
    </w:p>
    <w:p w:rsidR="009518A4" w:rsidRPr="00066F72" w:rsidRDefault="00066F72">
      <w:pPr>
        <w:pStyle w:val="normal0"/>
        <w:spacing w:after="0"/>
        <w:ind w:left="1080"/>
        <w:rPr>
          <w:i/>
        </w:rPr>
      </w:pPr>
      <w:r w:rsidRPr="00066F72">
        <w:rPr>
          <w:i/>
        </w:rPr>
        <w:t>System.out.println(“Value of a is”+a);</w:t>
      </w:r>
    </w:p>
    <w:p w:rsidR="009518A4" w:rsidRPr="00066F72" w:rsidRDefault="00066F72">
      <w:pPr>
        <w:pStyle w:val="normal0"/>
        <w:spacing w:after="0"/>
        <w:ind w:left="1080"/>
        <w:rPr>
          <w:i/>
        </w:rPr>
      </w:pPr>
      <w:r w:rsidRPr="00066F72">
        <w:rPr>
          <w:i/>
        </w:rPr>
        <w:t>}</w:t>
      </w:r>
    </w:p>
    <w:p w:rsidR="009518A4" w:rsidRPr="00066F72" w:rsidRDefault="00066F72">
      <w:pPr>
        <w:pStyle w:val="normal0"/>
        <w:spacing w:after="0"/>
        <w:ind w:left="1080"/>
        <w:rPr>
          <w:i/>
        </w:rPr>
      </w:pPr>
      <w:r w:rsidRPr="00066F72">
        <w:rPr>
          <w:i/>
        </w:rPr>
        <w:lastRenderedPageBreak/>
        <w:t>Public void m1(int a,int b)</w:t>
      </w:r>
    </w:p>
    <w:p w:rsidR="009518A4" w:rsidRPr="00066F72" w:rsidRDefault="00066F72">
      <w:pPr>
        <w:pStyle w:val="normal0"/>
        <w:spacing w:after="0"/>
        <w:ind w:left="1080"/>
        <w:rPr>
          <w:i/>
        </w:rPr>
      </w:pPr>
      <w:r w:rsidRPr="00066F72">
        <w:rPr>
          <w:i/>
        </w:rPr>
        <w:t>{</w:t>
      </w:r>
    </w:p>
    <w:p w:rsidR="009518A4" w:rsidRPr="00066F72" w:rsidRDefault="00066F72">
      <w:pPr>
        <w:pStyle w:val="normal0"/>
        <w:spacing w:after="0"/>
        <w:ind w:left="1080"/>
        <w:rPr>
          <w:i/>
        </w:rPr>
      </w:pPr>
      <w:r w:rsidRPr="00066F72">
        <w:rPr>
          <w:i/>
        </w:rPr>
        <w:t>This.a=a;</w:t>
      </w:r>
    </w:p>
    <w:p w:rsidR="009518A4" w:rsidRPr="00066F72" w:rsidRDefault="00066F72">
      <w:pPr>
        <w:pStyle w:val="normal0"/>
        <w:spacing w:after="0"/>
        <w:ind w:left="1080"/>
        <w:rPr>
          <w:i/>
        </w:rPr>
      </w:pPr>
      <w:r w:rsidRPr="00066F72">
        <w:rPr>
          <w:i/>
        </w:rPr>
        <w:t>This.b=b;</w:t>
      </w:r>
    </w:p>
    <w:p w:rsidR="009518A4" w:rsidRPr="00066F72" w:rsidRDefault="009518A4">
      <w:pPr>
        <w:pStyle w:val="normal0"/>
        <w:spacing w:after="0"/>
        <w:ind w:left="1080"/>
        <w:rPr>
          <w:i/>
        </w:rPr>
      </w:pPr>
    </w:p>
    <w:p w:rsidR="009518A4" w:rsidRPr="00066F72" w:rsidRDefault="00066F72">
      <w:pPr>
        <w:pStyle w:val="normal0"/>
        <w:spacing w:after="0"/>
        <w:ind w:left="1080"/>
        <w:rPr>
          <w:i/>
        </w:rPr>
      </w:pPr>
      <w:r w:rsidRPr="00066F72">
        <w:rPr>
          <w:i/>
        </w:rPr>
        <w:t>C=a+b;</w:t>
      </w:r>
    </w:p>
    <w:p w:rsidR="009518A4" w:rsidRPr="00066F72" w:rsidRDefault="00066F72">
      <w:pPr>
        <w:pStyle w:val="normal0"/>
        <w:spacing w:after="0"/>
        <w:ind w:left="1080"/>
        <w:rPr>
          <w:i/>
        </w:rPr>
      </w:pPr>
      <w:r w:rsidRPr="00066F72">
        <w:rPr>
          <w:i/>
        </w:rPr>
        <w:t>System.out.println(“The value of C is ”+ c);</w:t>
      </w:r>
    </w:p>
    <w:p w:rsidR="009518A4" w:rsidRPr="00066F72" w:rsidRDefault="00066F72">
      <w:pPr>
        <w:pStyle w:val="normal0"/>
        <w:spacing w:after="0"/>
        <w:ind w:left="1080"/>
        <w:rPr>
          <w:i/>
        </w:rPr>
      </w:pPr>
      <w:r w:rsidRPr="00066F72">
        <w:rPr>
          <w:i/>
        </w:rPr>
        <w:t>}</w:t>
      </w:r>
    </w:p>
    <w:p w:rsidR="009518A4" w:rsidRPr="00066F72" w:rsidRDefault="009518A4">
      <w:pPr>
        <w:pStyle w:val="normal0"/>
        <w:spacing w:after="0"/>
        <w:ind w:left="1080"/>
        <w:rPr>
          <w:i/>
        </w:rPr>
      </w:pPr>
    </w:p>
    <w:p w:rsidR="009518A4" w:rsidRPr="00066F72" w:rsidRDefault="00066F72">
      <w:pPr>
        <w:pStyle w:val="normal0"/>
        <w:spacing w:after="0"/>
        <w:ind w:left="1080"/>
        <w:rPr>
          <w:i/>
        </w:rPr>
      </w:pPr>
      <w:r w:rsidRPr="00066F72">
        <w:rPr>
          <w:i/>
        </w:rPr>
        <w:t>Public static void main(String args[])</w:t>
      </w:r>
    </w:p>
    <w:p w:rsidR="009518A4" w:rsidRPr="00066F72" w:rsidRDefault="00066F72">
      <w:pPr>
        <w:pStyle w:val="normal0"/>
        <w:spacing w:after="0"/>
        <w:ind w:left="1080"/>
        <w:rPr>
          <w:i/>
        </w:rPr>
      </w:pPr>
      <w:r w:rsidRPr="00066F72">
        <w:rPr>
          <w:i/>
        </w:rPr>
        <w:t>{</w:t>
      </w:r>
    </w:p>
    <w:p w:rsidR="009518A4" w:rsidRPr="00066F72" w:rsidRDefault="00066F72">
      <w:pPr>
        <w:pStyle w:val="normal0"/>
        <w:spacing w:after="0"/>
        <w:ind w:left="1080"/>
        <w:rPr>
          <w:i/>
        </w:rPr>
      </w:pPr>
      <w:r w:rsidRPr="00066F72">
        <w:rPr>
          <w:i/>
        </w:rPr>
        <w:t>Test t=new Test();</w:t>
      </w:r>
    </w:p>
    <w:p w:rsidR="009518A4" w:rsidRPr="00066F72" w:rsidRDefault="00066F72">
      <w:pPr>
        <w:pStyle w:val="normal0"/>
        <w:spacing w:after="0"/>
        <w:ind w:left="1080"/>
        <w:rPr>
          <w:i/>
        </w:rPr>
      </w:pPr>
      <w:r w:rsidRPr="00066F72">
        <w:rPr>
          <w:i/>
        </w:rPr>
        <w:t>t.m1(1);</w:t>
      </w:r>
    </w:p>
    <w:p w:rsidR="009518A4" w:rsidRPr="00066F72" w:rsidRDefault="00066F72">
      <w:pPr>
        <w:pStyle w:val="normal0"/>
        <w:spacing w:after="0"/>
        <w:ind w:left="1080"/>
        <w:rPr>
          <w:i/>
        </w:rPr>
      </w:pPr>
      <w:r w:rsidRPr="00066F72">
        <w:rPr>
          <w:i/>
        </w:rPr>
        <w:t>t.m1(1,2);</w:t>
      </w:r>
    </w:p>
    <w:p w:rsidR="009518A4" w:rsidRPr="00066F72" w:rsidRDefault="00066F72">
      <w:pPr>
        <w:pStyle w:val="normal0"/>
        <w:spacing w:after="0"/>
        <w:ind w:left="1080"/>
        <w:rPr>
          <w:i/>
        </w:rPr>
      </w:pPr>
      <w:r w:rsidRPr="00066F72">
        <w:rPr>
          <w:i/>
        </w:rPr>
        <w:t>}</w:t>
      </w:r>
    </w:p>
    <w:p w:rsidR="009518A4" w:rsidRPr="00066F72" w:rsidRDefault="00066F72">
      <w:pPr>
        <w:pStyle w:val="normal0"/>
        <w:spacing w:after="0"/>
        <w:ind w:left="1080"/>
        <w:rPr>
          <w:i/>
        </w:rPr>
      </w:pPr>
      <w:r w:rsidRPr="00066F72">
        <w:rPr>
          <w:i/>
        </w:rPr>
        <w:t>}</w:t>
      </w:r>
    </w:p>
    <w:p w:rsidR="009518A4" w:rsidRPr="00066F72" w:rsidRDefault="009518A4">
      <w:pPr>
        <w:pStyle w:val="normal0"/>
        <w:spacing w:after="0"/>
        <w:ind w:left="1080"/>
        <w:rPr>
          <w:i/>
        </w:rPr>
      </w:pPr>
    </w:p>
    <w:p w:rsidR="009518A4" w:rsidRPr="00066F72" w:rsidRDefault="00066F72">
      <w:pPr>
        <w:pStyle w:val="normal0"/>
        <w:spacing w:after="0"/>
        <w:ind w:left="1080"/>
        <w:rPr>
          <w:i/>
        </w:rPr>
      </w:pPr>
      <w:r w:rsidRPr="00066F72">
        <w:rPr>
          <w:i/>
        </w:rPr>
        <w:t>Example on Method Overriding(Runtime Ploymorphism)</w:t>
      </w:r>
    </w:p>
    <w:p w:rsidR="009518A4" w:rsidRPr="00066F72" w:rsidRDefault="009518A4">
      <w:pPr>
        <w:pStyle w:val="normal0"/>
        <w:spacing w:after="0"/>
        <w:ind w:left="1080"/>
        <w:rPr>
          <w:i/>
        </w:rPr>
      </w:pPr>
    </w:p>
    <w:p w:rsidR="009518A4" w:rsidRPr="00066F72" w:rsidRDefault="00066F72">
      <w:pPr>
        <w:pStyle w:val="normal0"/>
        <w:spacing w:after="0"/>
        <w:ind w:left="1080"/>
        <w:rPr>
          <w:i/>
        </w:rPr>
      </w:pPr>
      <w:r w:rsidRPr="00066F72">
        <w:rPr>
          <w:i/>
        </w:rPr>
        <w:t>Public class Test2</w:t>
      </w:r>
    </w:p>
    <w:p w:rsidR="009518A4" w:rsidRPr="00066F72" w:rsidRDefault="00066F72">
      <w:pPr>
        <w:pStyle w:val="normal0"/>
        <w:spacing w:after="0"/>
        <w:ind w:left="1080"/>
        <w:rPr>
          <w:i/>
        </w:rPr>
      </w:pPr>
      <w:r w:rsidRPr="00066F72">
        <w:rPr>
          <w:i/>
        </w:rPr>
        <w:t>{</w:t>
      </w:r>
    </w:p>
    <w:p w:rsidR="009518A4" w:rsidRPr="00066F72" w:rsidRDefault="00066F72">
      <w:pPr>
        <w:pStyle w:val="normal0"/>
        <w:spacing w:after="0"/>
        <w:ind w:left="1080"/>
        <w:rPr>
          <w:i/>
        </w:rPr>
      </w:pPr>
      <w:r w:rsidRPr="00066F72">
        <w:rPr>
          <w:i/>
        </w:rPr>
        <w:t>public int a=0,b=0;</w:t>
      </w:r>
    </w:p>
    <w:p w:rsidR="009518A4" w:rsidRPr="00066F72" w:rsidRDefault="009518A4">
      <w:pPr>
        <w:pStyle w:val="normal0"/>
        <w:spacing w:after="0"/>
        <w:ind w:left="1080"/>
        <w:rPr>
          <w:i/>
        </w:rPr>
      </w:pPr>
    </w:p>
    <w:p w:rsidR="009518A4" w:rsidRPr="00066F72" w:rsidRDefault="00066F72">
      <w:pPr>
        <w:pStyle w:val="normal0"/>
        <w:spacing w:after="0"/>
        <w:ind w:left="1080"/>
        <w:rPr>
          <w:i/>
        </w:rPr>
      </w:pPr>
      <w:r w:rsidRPr="00066F72">
        <w:rPr>
          <w:i/>
        </w:rPr>
        <w:t>public void m1(int a)</w:t>
      </w:r>
    </w:p>
    <w:p w:rsidR="009518A4" w:rsidRPr="00066F72" w:rsidRDefault="00066F72">
      <w:pPr>
        <w:pStyle w:val="normal0"/>
        <w:spacing w:after="0"/>
        <w:ind w:left="1080"/>
        <w:rPr>
          <w:i/>
        </w:rPr>
      </w:pPr>
      <w:r w:rsidRPr="00066F72">
        <w:rPr>
          <w:i/>
        </w:rPr>
        <w:t>{</w:t>
      </w:r>
    </w:p>
    <w:p w:rsidR="009518A4" w:rsidRPr="00066F72" w:rsidRDefault="00066F72">
      <w:pPr>
        <w:pStyle w:val="normal0"/>
        <w:spacing w:after="0"/>
        <w:ind w:left="1080"/>
        <w:rPr>
          <w:i/>
        </w:rPr>
      </w:pPr>
      <w:r w:rsidRPr="00066F72">
        <w:rPr>
          <w:i/>
        </w:rPr>
        <w:t>This.a=a;</w:t>
      </w:r>
    </w:p>
    <w:p w:rsidR="009518A4" w:rsidRPr="00066F72" w:rsidRDefault="00066F72">
      <w:pPr>
        <w:pStyle w:val="normal0"/>
        <w:spacing w:after="0"/>
        <w:ind w:left="1080"/>
        <w:rPr>
          <w:i/>
        </w:rPr>
      </w:pPr>
      <w:r w:rsidRPr="00066F72">
        <w:rPr>
          <w:i/>
        </w:rPr>
        <w:t>System.out.println(“Iam from m1 of Super class Test1 “);</w:t>
      </w:r>
    </w:p>
    <w:p w:rsidR="009518A4" w:rsidRPr="00066F72" w:rsidRDefault="00066F72">
      <w:pPr>
        <w:pStyle w:val="normal0"/>
        <w:spacing w:after="0"/>
        <w:ind w:left="1080"/>
        <w:rPr>
          <w:i/>
        </w:rPr>
      </w:pPr>
      <w:r w:rsidRPr="00066F72">
        <w:rPr>
          <w:i/>
        </w:rPr>
        <w:t>}</w:t>
      </w:r>
    </w:p>
    <w:p w:rsidR="009518A4" w:rsidRPr="00066F72" w:rsidRDefault="009518A4">
      <w:pPr>
        <w:pStyle w:val="normal0"/>
        <w:spacing w:after="0"/>
        <w:ind w:left="1080"/>
        <w:rPr>
          <w:i/>
        </w:rPr>
      </w:pPr>
    </w:p>
    <w:p w:rsidR="009518A4" w:rsidRPr="00066F72" w:rsidRDefault="00066F72">
      <w:pPr>
        <w:pStyle w:val="normal0"/>
        <w:spacing w:after="0"/>
        <w:ind w:left="1080"/>
        <w:rPr>
          <w:i/>
        </w:rPr>
      </w:pPr>
      <w:r w:rsidRPr="00066F72">
        <w:rPr>
          <w:i/>
        </w:rPr>
        <w:t>public static void main(String args[])</w:t>
      </w:r>
    </w:p>
    <w:p w:rsidR="009518A4" w:rsidRPr="00066F72" w:rsidRDefault="00066F72">
      <w:pPr>
        <w:pStyle w:val="normal0"/>
        <w:spacing w:after="0"/>
        <w:ind w:left="1080"/>
        <w:rPr>
          <w:i/>
        </w:rPr>
      </w:pPr>
      <w:r w:rsidRPr="00066F72">
        <w:rPr>
          <w:i/>
        </w:rPr>
        <w:t>{</w:t>
      </w:r>
    </w:p>
    <w:p w:rsidR="009518A4" w:rsidRPr="00066F72" w:rsidRDefault="009518A4">
      <w:pPr>
        <w:pStyle w:val="normal0"/>
        <w:spacing w:after="0"/>
        <w:ind w:left="1080"/>
        <w:rPr>
          <w:i/>
        </w:rPr>
      </w:pPr>
    </w:p>
    <w:p w:rsidR="009518A4" w:rsidRPr="00066F72" w:rsidRDefault="00066F72">
      <w:pPr>
        <w:pStyle w:val="normal0"/>
        <w:spacing w:after="0"/>
        <w:ind w:left="1080"/>
        <w:rPr>
          <w:i/>
        </w:rPr>
      </w:pPr>
      <w:r w:rsidRPr="00066F72">
        <w:rPr>
          <w:i/>
        </w:rPr>
        <w:t>Test2 t2=new Test2();</w:t>
      </w:r>
    </w:p>
    <w:p w:rsidR="009518A4" w:rsidRPr="00066F72" w:rsidRDefault="00066F72">
      <w:pPr>
        <w:pStyle w:val="normal0"/>
        <w:spacing w:after="0"/>
        <w:ind w:left="1080"/>
        <w:rPr>
          <w:i/>
        </w:rPr>
      </w:pPr>
      <w:r w:rsidRPr="00066F72">
        <w:rPr>
          <w:i/>
        </w:rPr>
        <w:t>T2.m1(2);</w:t>
      </w:r>
    </w:p>
    <w:p w:rsidR="009518A4" w:rsidRPr="00066F72" w:rsidRDefault="009518A4">
      <w:pPr>
        <w:pStyle w:val="normal0"/>
        <w:spacing w:after="0"/>
        <w:ind w:left="1080"/>
        <w:rPr>
          <w:i/>
        </w:rPr>
      </w:pPr>
    </w:p>
    <w:p w:rsidR="009518A4" w:rsidRPr="00066F72" w:rsidRDefault="00066F72">
      <w:pPr>
        <w:pStyle w:val="normal0"/>
        <w:spacing w:after="0"/>
        <w:ind w:left="1080"/>
        <w:rPr>
          <w:i/>
        </w:rPr>
      </w:pPr>
      <w:r w:rsidRPr="00066F72">
        <w:rPr>
          <w:i/>
        </w:rPr>
        <w:t xml:space="preserve">} </w:t>
      </w:r>
    </w:p>
    <w:p w:rsidR="009518A4" w:rsidRPr="00066F72" w:rsidRDefault="00066F72">
      <w:pPr>
        <w:pStyle w:val="normal0"/>
        <w:spacing w:after="0"/>
        <w:ind w:left="1080"/>
        <w:rPr>
          <w:i/>
        </w:rPr>
      </w:pPr>
      <w:r w:rsidRPr="00066F72">
        <w:rPr>
          <w:i/>
        </w:rPr>
        <w:t>}</w:t>
      </w:r>
    </w:p>
    <w:p w:rsidR="009518A4" w:rsidRPr="00066F72" w:rsidRDefault="009518A4">
      <w:pPr>
        <w:pStyle w:val="normal0"/>
        <w:spacing w:after="0"/>
        <w:ind w:left="1080"/>
        <w:rPr>
          <w:i/>
        </w:rPr>
      </w:pPr>
    </w:p>
    <w:p w:rsidR="009518A4" w:rsidRPr="00066F72" w:rsidRDefault="00066F72">
      <w:pPr>
        <w:pStyle w:val="normal0"/>
        <w:spacing w:after="0"/>
        <w:ind w:left="1080"/>
        <w:rPr>
          <w:i/>
        </w:rPr>
      </w:pPr>
      <w:r w:rsidRPr="00066F72">
        <w:rPr>
          <w:i/>
        </w:rPr>
        <w:t>Public class Test3 extends Test2</w:t>
      </w:r>
    </w:p>
    <w:p w:rsidR="009518A4" w:rsidRPr="00066F72" w:rsidRDefault="00066F72">
      <w:pPr>
        <w:pStyle w:val="normal0"/>
        <w:spacing w:after="0"/>
        <w:ind w:left="1080"/>
        <w:rPr>
          <w:i/>
        </w:rPr>
      </w:pPr>
      <w:r w:rsidRPr="00066F72">
        <w:rPr>
          <w:i/>
        </w:rPr>
        <w:lastRenderedPageBreak/>
        <w:t>{</w:t>
      </w:r>
    </w:p>
    <w:p w:rsidR="009518A4" w:rsidRPr="00066F72" w:rsidRDefault="00066F72">
      <w:pPr>
        <w:pStyle w:val="normal0"/>
        <w:spacing w:after="0"/>
        <w:ind w:left="1080"/>
        <w:rPr>
          <w:i/>
        </w:rPr>
      </w:pPr>
      <w:r w:rsidRPr="00066F72">
        <w:rPr>
          <w:i/>
        </w:rPr>
        <w:t>Public int a=0,b=0;</w:t>
      </w:r>
    </w:p>
    <w:p w:rsidR="009518A4" w:rsidRPr="00066F72" w:rsidRDefault="00066F72">
      <w:pPr>
        <w:pStyle w:val="normal0"/>
        <w:spacing w:after="0"/>
        <w:ind w:left="1080"/>
        <w:rPr>
          <w:i/>
        </w:rPr>
      </w:pPr>
      <w:r w:rsidRPr="00066F72">
        <w:rPr>
          <w:i/>
        </w:rPr>
        <w:t>Public void m1(int a)</w:t>
      </w:r>
    </w:p>
    <w:p w:rsidR="009518A4" w:rsidRPr="00066F72" w:rsidRDefault="00066F72">
      <w:pPr>
        <w:pStyle w:val="normal0"/>
        <w:spacing w:after="0"/>
        <w:ind w:left="1080"/>
        <w:rPr>
          <w:i/>
        </w:rPr>
      </w:pPr>
      <w:r w:rsidRPr="00066F72">
        <w:rPr>
          <w:i/>
        </w:rPr>
        <w:t>{</w:t>
      </w:r>
    </w:p>
    <w:p w:rsidR="009518A4" w:rsidRPr="00066F72" w:rsidRDefault="00066F72">
      <w:pPr>
        <w:pStyle w:val="normal0"/>
        <w:spacing w:after="0"/>
        <w:ind w:left="1080"/>
        <w:rPr>
          <w:i/>
        </w:rPr>
      </w:pPr>
      <w:r w:rsidRPr="00066F72">
        <w:rPr>
          <w:i/>
        </w:rPr>
        <w:t>This.a=a;</w:t>
      </w:r>
    </w:p>
    <w:p w:rsidR="009518A4" w:rsidRPr="00066F72" w:rsidRDefault="00066F72">
      <w:pPr>
        <w:pStyle w:val="normal0"/>
        <w:spacing w:after="0"/>
        <w:ind w:left="1080"/>
        <w:rPr>
          <w:i/>
        </w:rPr>
      </w:pPr>
      <w:r w:rsidRPr="00066F72">
        <w:rPr>
          <w:i/>
        </w:rPr>
        <w:t>System.out.println(“The value of a is ”+ a);</w:t>
      </w:r>
    </w:p>
    <w:p w:rsidR="009518A4" w:rsidRPr="00066F72" w:rsidRDefault="00066F72">
      <w:pPr>
        <w:pStyle w:val="normal0"/>
        <w:spacing w:after="0"/>
        <w:ind w:left="1080"/>
        <w:rPr>
          <w:i/>
        </w:rPr>
      </w:pPr>
      <w:r w:rsidRPr="00066F72">
        <w:rPr>
          <w:i/>
        </w:rPr>
        <w:t>}</w:t>
      </w:r>
    </w:p>
    <w:p w:rsidR="009518A4" w:rsidRPr="00066F72" w:rsidRDefault="00066F72">
      <w:pPr>
        <w:pStyle w:val="normal0"/>
        <w:spacing w:after="0"/>
        <w:ind w:left="720"/>
        <w:rPr>
          <w:i/>
        </w:rPr>
      </w:pPr>
      <w:r w:rsidRPr="00066F72">
        <w:rPr>
          <w:i/>
        </w:rPr>
        <w:t>Public static void main(String args[])</w:t>
      </w:r>
    </w:p>
    <w:p w:rsidR="009518A4" w:rsidRPr="00066F72" w:rsidRDefault="00066F72">
      <w:pPr>
        <w:pStyle w:val="normal0"/>
        <w:spacing w:after="0"/>
        <w:ind w:left="720"/>
        <w:rPr>
          <w:i/>
        </w:rPr>
      </w:pPr>
      <w:r w:rsidRPr="00066F72">
        <w:rPr>
          <w:i/>
        </w:rPr>
        <w:t>{</w:t>
      </w:r>
    </w:p>
    <w:p w:rsidR="009518A4" w:rsidRPr="00066F72" w:rsidRDefault="00066F72">
      <w:pPr>
        <w:pStyle w:val="normal0"/>
        <w:spacing w:after="0"/>
        <w:ind w:left="720"/>
        <w:rPr>
          <w:i/>
        </w:rPr>
      </w:pPr>
      <w:r w:rsidRPr="00066F72">
        <w:rPr>
          <w:i/>
        </w:rPr>
        <w:t>Test3 t3=new Test3();</w:t>
      </w:r>
    </w:p>
    <w:p w:rsidR="009518A4" w:rsidRPr="00066F72" w:rsidRDefault="00066F72">
      <w:pPr>
        <w:pStyle w:val="normal0"/>
        <w:spacing w:after="0"/>
        <w:ind w:left="720"/>
        <w:rPr>
          <w:i/>
        </w:rPr>
      </w:pPr>
      <w:r w:rsidRPr="00066F72">
        <w:rPr>
          <w:i/>
        </w:rPr>
        <w:t>T3.m1(3);</w:t>
      </w:r>
    </w:p>
    <w:p w:rsidR="009518A4" w:rsidRPr="00066F72" w:rsidRDefault="00066F72">
      <w:pPr>
        <w:pStyle w:val="normal0"/>
        <w:spacing w:after="0"/>
        <w:ind w:left="720"/>
        <w:rPr>
          <w:i/>
        </w:rPr>
      </w:pPr>
      <w:r w:rsidRPr="00066F72">
        <w:rPr>
          <w:i/>
        </w:rPr>
        <w:t>}</w:t>
      </w:r>
    </w:p>
    <w:p w:rsidR="009518A4" w:rsidRPr="00066F72" w:rsidRDefault="00066F72">
      <w:pPr>
        <w:pStyle w:val="normal0"/>
        <w:spacing w:after="0"/>
        <w:ind w:left="720"/>
        <w:rPr>
          <w:i/>
        </w:rPr>
      </w:pPr>
      <w:r w:rsidRPr="00066F72">
        <w:rPr>
          <w:i/>
        </w:rPr>
        <w:t>}</w:t>
      </w:r>
    </w:p>
    <w:p w:rsidR="009518A4" w:rsidRPr="00066F72" w:rsidRDefault="009518A4">
      <w:pPr>
        <w:pStyle w:val="normal0"/>
        <w:spacing w:after="0"/>
        <w:ind w:left="720"/>
        <w:rPr>
          <w:i/>
        </w:rPr>
      </w:pPr>
    </w:p>
    <w:p w:rsidR="009518A4" w:rsidRPr="00066F72" w:rsidRDefault="009518A4">
      <w:pPr>
        <w:pStyle w:val="normal0"/>
        <w:spacing w:after="0"/>
        <w:ind w:left="720"/>
        <w:rPr>
          <w:i/>
        </w:rPr>
      </w:pPr>
    </w:p>
    <w:p w:rsidR="009518A4" w:rsidRPr="00066F72" w:rsidRDefault="009518A4">
      <w:pPr>
        <w:pStyle w:val="normal0"/>
        <w:spacing w:after="0"/>
        <w:ind w:left="720"/>
        <w:rPr>
          <w:i/>
        </w:rPr>
      </w:pPr>
    </w:p>
    <w:p w:rsidR="009518A4" w:rsidRPr="00A273B5" w:rsidRDefault="00066F72">
      <w:pPr>
        <w:pStyle w:val="normal0"/>
        <w:spacing w:after="0"/>
        <w:ind w:left="720"/>
        <w:rPr>
          <w:b/>
          <w:i/>
        </w:rPr>
      </w:pPr>
      <w:r w:rsidRPr="00A273B5">
        <w:rPr>
          <w:b/>
          <w:i/>
        </w:rPr>
        <w:t>Polymorphism Example</w:t>
      </w:r>
    </w:p>
    <w:p w:rsidR="009518A4" w:rsidRPr="00066F72" w:rsidRDefault="009518A4">
      <w:pPr>
        <w:pStyle w:val="normal0"/>
        <w:ind w:left="720"/>
        <w:rPr>
          <w:i/>
        </w:rPr>
      </w:pPr>
    </w:p>
    <w:p w:rsidR="009518A4" w:rsidRPr="00066F72" w:rsidRDefault="00066F72">
      <w:pPr>
        <w:pStyle w:val="normal0"/>
        <w:spacing w:after="390" w:line="240" w:lineRule="auto"/>
        <w:rPr>
          <w:i/>
        </w:rPr>
      </w:pPr>
      <w:r w:rsidRPr="00066F72">
        <w:rPr>
          <w:rFonts w:ascii="Quattrocento Sans" w:eastAsia="Quattrocento Sans" w:hAnsi="Quattrocento Sans" w:cs="Quattrocento Sans"/>
          <w:i/>
          <w:color w:val="333333"/>
          <w:sz w:val="24"/>
          <w:szCs w:val="24"/>
        </w:rPr>
        <w:t>An example of polymorphism is referring the instance of subclass, with reference variable of super-class. e.g.</w:t>
      </w: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rFonts w:ascii="inherit" w:eastAsia="inherit" w:hAnsi="inherit" w:cs="inherit"/>
          <w:i/>
          <w:color w:val="333333"/>
          <w:sz w:val="24"/>
          <w:szCs w:val="24"/>
          <w:shd w:val="clear" w:color="auto" w:fill="F2F9FC"/>
        </w:rPr>
        <w:t>Object o = new Object(); //o can hold the reference of any subtype</w:t>
      </w: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rFonts w:ascii="inherit" w:eastAsia="inherit" w:hAnsi="inherit" w:cs="inherit"/>
          <w:i/>
          <w:color w:val="333333"/>
          <w:sz w:val="24"/>
          <w:szCs w:val="24"/>
          <w:shd w:val="clear" w:color="auto" w:fill="F2F9FC"/>
        </w:rPr>
        <w:t>Object o = new String();</w:t>
      </w: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rFonts w:ascii="inherit" w:eastAsia="inherit" w:hAnsi="inherit" w:cs="inherit"/>
          <w:i/>
          <w:color w:val="333333"/>
          <w:sz w:val="24"/>
          <w:szCs w:val="24"/>
          <w:shd w:val="clear" w:color="auto" w:fill="F2F9FC"/>
        </w:rPr>
        <w:t>Object o = new Integer();</w:t>
      </w:r>
    </w:p>
    <w:p w:rsidR="009518A4" w:rsidRPr="00066F72" w:rsidRDefault="00066F72">
      <w:pPr>
        <w:pStyle w:val="normal0"/>
        <w:spacing w:after="390" w:line="240" w:lineRule="auto"/>
        <w:rPr>
          <w:i/>
        </w:rPr>
      </w:pPr>
      <w:r w:rsidRPr="00066F72">
        <w:rPr>
          <w:rFonts w:ascii="Quattrocento Sans" w:eastAsia="Quattrocento Sans" w:hAnsi="Quattrocento Sans" w:cs="Quattrocento Sans"/>
          <w:i/>
          <w:color w:val="333333"/>
          <w:sz w:val="24"/>
          <w:szCs w:val="24"/>
        </w:rPr>
        <w:t>Here, String is subclass of Object class. This is basic example of polymorphism.</w:t>
      </w:r>
    </w:p>
    <w:p w:rsidR="009518A4" w:rsidRPr="00066F72" w:rsidRDefault="00066F72">
      <w:pPr>
        <w:pStyle w:val="normal0"/>
        <w:spacing w:after="390" w:line="240" w:lineRule="auto"/>
        <w:rPr>
          <w:i/>
        </w:rPr>
      </w:pPr>
      <w:r w:rsidRPr="00066F72">
        <w:rPr>
          <w:rFonts w:ascii="Quattrocento Sans" w:eastAsia="Quattrocento Sans" w:hAnsi="Quattrocento Sans" w:cs="Quattrocento Sans"/>
          <w:i/>
          <w:color w:val="333333"/>
          <w:sz w:val="24"/>
          <w:szCs w:val="24"/>
        </w:rPr>
        <w:t>In java language, polymorphism is essentially considered into two versions.</w:t>
      </w:r>
    </w:p>
    <w:p w:rsidR="009518A4" w:rsidRPr="00066F72" w:rsidRDefault="00066F72">
      <w:pPr>
        <w:pStyle w:val="normal0"/>
        <w:numPr>
          <w:ilvl w:val="0"/>
          <w:numId w:val="6"/>
        </w:numPr>
        <w:spacing w:before="60" w:after="220" w:line="240" w:lineRule="auto"/>
        <w:ind w:left="600" w:hanging="360"/>
        <w:rPr>
          <w:rFonts w:ascii="Quattrocento Sans" w:eastAsia="Quattrocento Sans" w:hAnsi="Quattrocento Sans" w:cs="Quattrocento Sans"/>
          <w:i/>
          <w:color w:val="333333"/>
        </w:rPr>
      </w:pPr>
      <w:r w:rsidRPr="00066F72">
        <w:rPr>
          <w:rFonts w:ascii="Quattrocento Sans" w:eastAsia="Quattrocento Sans" w:hAnsi="Quattrocento Sans" w:cs="Quattrocento Sans"/>
          <w:i/>
          <w:color w:val="333333"/>
        </w:rPr>
        <w:t>Compile time polymorphism (static binding or method overloading)</w:t>
      </w:r>
    </w:p>
    <w:p w:rsidR="009518A4" w:rsidRPr="00066F72" w:rsidRDefault="00066F72">
      <w:pPr>
        <w:pStyle w:val="normal0"/>
        <w:numPr>
          <w:ilvl w:val="0"/>
          <w:numId w:val="6"/>
        </w:numPr>
        <w:spacing w:before="60" w:after="280" w:line="240" w:lineRule="auto"/>
        <w:ind w:left="600" w:hanging="360"/>
        <w:rPr>
          <w:rFonts w:ascii="Quattrocento Sans" w:eastAsia="Quattrocento Sans" w:hAnsi="Quattrocento Sans" w:cs="Quattrocento Sans"/>
          <w:i/>
          <w:color w:val="333333"/>
        </w:rPr>
      </w:pPr>
      <w:r w:rsidRPr="00066F72">
        <w:rPr>
          <w:rFonts w:ascii="Quattrocento Sans" w:eastAsia="Quattrocento Sans" w:hAnsi="Quattrocento Sans" w:cs="Quattrocento Sans"/>
          <w:i/>
          <w:color w:val="333333"/>
        </w:rPr>
        <w:t>Runtime polymorphism (dynamic binding or method overriding)</w:t>
      </w:r>
    </w:p>
    <w:p w:rsidR="009518A4" w:rsidRPr="00066F72" w:rsidRDefault="00066F72">
      <w:pPr>
        <w:pStyle w:val="normal0"/>
        <w:spacing w:after="390" w:line="240" w:lineRule="auto"/>
        <w:rPr>
          <w:i/>
        </w:rPr>
      </w:pPr>
      <w:r w:rsidRPr="00066F72">
        <w:rPr>
          <w:rFonts w:ascii="Quattrocento Sans" w:eastAsia="Quattrocento Sans" w:hAnsi="Quattrocento Sans" w:cs="Quattrocento Sans"/>
          <w:i/>
          <w:color w:val="333333"/>
          <w:sz w:val="24"/>
          <w:szCs w:val="24"/>
        </w:rPr>
        <w:t>Here, it is important to understand the these divisions are specific to java. In context to software engineering, there are other form of polymorphisms also applicable to different languages, but for java, these are mainly considered.</w:t>
      </w:r>
    </w:p>
    <w:p w:rsidR="009518A4" w:rsidRPr="00066F72" w:rsidRDefault="00066F72">
      <w:pPr>
        <w:pStyle w:val="Heading2"/>
        <w:spacing w:before="360" w:after="240"/>
        <w:rPr>
          <w:i/>
        </w:rPr>
      </w:pPr>
      <w:r w:rsidRPr="00066F72">
        <w:rPr>
          <w:rFonts w:ascii="Quattrocento Sans" w:eastAsia="Quattrocento Sans" w:hAnsi="Quattrocento Sans" w:cs="Quattrocento Sans"/>
          <w:i/>
          <w:color w:val="333333"/>
        </w:rPr>
        <w:t>Compile time polymorphism (static binding or method overloading)</w:t>
      </w:r>
    </w:p>
    <w:p w:rsidR="009518A4" w:rsidRPr="00066F72" w:rsidRDefault="00066F72">
      <w:pPr>
        <w:pStyle w:val="normal0"/>
        <w:spacing w:after="390" w:line="240" w:lineRule="auto"/>
        <w:rPr>
          <w:i/>
        </w:rPr>
      </w:pPr>
      <w:r w:rsidRPr="00066F72">
        <w:rPr>
          <w:rFonts w:ascii="Quattrocento Sans" w:eastAsia="Quattrocento Sans" w:hAnsi="Quattrocento Sans" w:cs="Quattrocento Sans"/>
          <w:i/>
          <w:color w:val="333333"/>
          <w:sz w:val="24"/>
          <w:szCs w:val="24"/>
        </w:rPr>
        <w:t xml:space="preserve">As the meaning is implicit, this is used to write the program in such a way, that flow of control is </w:t>
      </w:r>
      <w:r w:rsidRPr="00066F72">
        <w:rPr>
          <w:rFonts w:ascii="Quattrocento Sans" w:eastAsia="Quattrocento Sans" w:hAnsi="Quattrocento Sans" w:cs="Quattrocento Sans"/>
          <w:i/>
          <w:color w:val="333333"/>
          <w:sz w:val="24"/>
          <w:szCs w:val="24"/>
        </w:rPr>
        <w:lastRenderedPageBreak/>
        <w:t>decided in compile time itself. It is achieved using method overloading.</w:t>
      </w:r>
    </w:p>
    <w:p w:rsidR="009518A4" w:rsidRPr="00066F72" w:rsidRDefault="00066F72">
      <w:pPr>
        <w:pStyle w:val="normal0"/>
        <w:spacing w:after="390" w:line="240" w:lineRule="auto"/>
        <w:rPr>
          <w:i/>
        </w:rPr>
      </w:pPr>
      <w:r w:rsidRPr="00066F72">
        <w:rPr>
          <w:rFonts w:ascii="Quattrocento Sans" w:eastAsia="Quattrocento Sans" w:hAnsi="Quattrocento Sans" w:cs="Quattrocento Sans"/>
          <w:i/>
          <w:color w:val="333333"/>
          <w:sz w:val="24"/>
          <w:szCs w:val="24"/>
        </w:rPr>
        <w:t>In method overloading, an object can have two or more methods with same name, BUT, with their method parameters different. These parameters may be different on two bases:</w:t>
      </w:r>
    </w:p>
    <w:p w:rsidR="009518A4" w:rsidRPr="00066F72" w:rsidRDefault="00066F72">
      <w:pPr>
        <w:pStyle w:val="normal0"/>
        <w:spacing w:after="390" w:line="240" w:lineRule="auto"/>
        <w:rPr>
          <w:i/>
        </w:rPr>
      </w:pPr>
      <w:r w:rsidRPr="00066F72">
        <w:rPr>
          <w:rFonts w:ascii="Quattrocento Sans" w:eastAsia="Quattrocento Sans" w:hAnsi="Quattrocento Sans" w:cs="Quattrocento Sans"/>
          <w:b/>
          <w:i/>
          <w:color w:val="333333"/>
          <w:sz w:val="24"/>
          <w:szCs w:val="24"/>
        </w:rPr>
        <w:t>1) Parameter type</w:t>
      </w:r>
      <w:r w:rsidRPr="00066F72">
        <w:rPr>
          <w:rFonts w:ascii="Quattrocento Sans" w:eastAsia="Quattrocento Sans" w:hAnsi="Quattrocento Sans" w:cs="Quattrocento Sans"/>
          <w:i/>
          <w:color w:val="333333"/>
          <w:sz w:val="24"/>
          <w:szCs w:val="24"/>
        </w:rPr>
        <w:t>: Type of method parameters can be different. e.g. java.util.Math.max() function comes with following versions:</w:t>
      </w: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rFonts w:ascii="inherit" w:eastAsia="inherit" w:hAnsi="inherit" w:cs="inherit"/>
          <w:i/>
          <w:color w:val="333333"/>
          <w:sz w:val="24"/>
          <w:szCs w:val="24"/>
          <w:shd w:val="clear" w:color="auto" w:fill="F2F9FC"/>
        </w:rPr>
        <w:t>public static double Math.max(double a, double b){..}</w:t>
      </w: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rFonts w:ascii="inherit" w:eastAsia="inherit" w:hAnsi="inherit" w:cs="inherit"/>
          <w:i/>
          <w:color w:val="333333"/>
          <w:sz w:val="24"/>
          <w:szCs w:val="24"/>
          <w:shd w:val="clear" w:color="auto" w:fill="F2F9FC"/>
        </w:rPr>
        <w:t>public static float Math.max(float a, float b){..}</w:t>
      </w: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rFonts w:ascii="inherit" w:eastAsia="inherit" w:hAnsi="inherit" w:cs="inherit"/>
          <w:i/>
          <w:color w:val="333333"/>
          <w:sz w:val="24"/>
          <w:szCs w:val="24"/>
          <w:shd w:val="clear" w:color="auto" w:fill="F2F9FC"/>
        </w:rPr>
        <w:t>public static int Math.max(int a, int b){..}</w:t>
      </w: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rFonts w:ascii="inherit" w:eastAsia="inherit" w:hAnsi="inherit" w:cs="inherit"/>
          <w:i/>
          <w:color w:val="333333"/>
          <w:sz w:val="24"/>
          <w:szCs w:val="24"/>
          <w:shd w:val="clear" w:color="auto" w:fill="F2F9FC"/>
        </w:rPr>
        <w:t>public static long Math.max(long a, long b){..}</w:t>
      </w:r>
    </w:p>
    <w:p w:rsidR="009518A4" w:rsidRPr="00066F72" w:rsidRDefault="00066F72">
      <w:pPr>
        <w:pStyle w:val="normal0"/>
        <w:spacing w:after="390" w:line="240" w:lineRule="auto"/>
        <w:rPr>
          <w:i/>
        </w:rPr>
      </w:pPr>
      <w:r w:rsidRPr="00066F72">
        <w:rPr>
          <w:rFonts w:ascii="Quattrocento Sans" w:eastAsia="Quattrocento Sans" w:hAnsi="Quattrocento Sans" w:cs="Quattrocento Sans"/>
          <w:i/>
          <w:color w:val="333333"/>
          <w:sz w:val="24"/>
          <w:szCs w:val="24"/>
        </w:rPr>
        <w:t>The actual method to be called is decided on compile time based on parameters passed to function in program.</w:t>
      </w:r>
    </w:p>
    <w:p w:rsidR="009518A4" w:rsidRPr="00066F72" w:rsidRDefault="00066F72">
      <w:pPr>
        <w:pStyle w:val="normal0"/>
        <w:spacing w:after="390" w:line="240" w:lineRule="auto"/>
        <w:rPr>
          <w:i/>
        </w:rPr>
      </w:pPr>
      <w:r w:rsidRPr="00066F72">
        <w:rPr>
          <w:rFonts w:ascii="Quattrocento Sans" w:eastAsia="Quattrocento Sans" w:hAnsi="Quattrocento Sans" w:cs="Quattrocento Sans"/>
          <w:b/>
          <w:i/>
          <w:color w:val="333333"/>
          <w:sz w:val="24"/>
          <w:szCs w:val="24"/>
        </w:rPr>
        <w:t>2) Parameter count</w:t>
      </w:r>
      <w:r w:rsidRPr="00066F72">
        <w:rPr>
          <w:rFonts w:ascii="Quattrocento Sans" w:eastAsia="Quattrocento Sans" w:hAnsi="Quattrocento Sans" w:cs="Quattrocento Sans"/>
          <w:i/>
          <w:color w:val="333333"/>
          <w:sz w:val="24"/>
          <w:szCs w:val="24"/>
        </w:rPr>
        <w:t>: Functions accepting different number of parameters. e.g. in employee management application, a factory can have these methods:</w:t>
      </w: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rFonts w:ascii="inherit" w:eastAsia="inherit" w:hAnsi="inherit" w:cs="inherit"/>
          <w:i/>
          <w:color w:val="333333"/>
          <w:sz w:val="24"/>
          <w:szCs w:val="24"/>
          <w:shd w:val="clear" w:color="auto" w:fill="F2F9FC"/>
        </w:rPr>
        <w:t>EmployeeFactory.create(String firstName, String lastName){...}</w:t>
      </w: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rFonts w:ascii="inherit" w:eastAsia="inherit" w:hAnsi="inherit" w:cs="inherit"/>
          <w:i/>
          <w:color w:val="333333"/>
          <w:sz w:val="24"/>
          <w:szCs w:val="24"/>
          <w:shd w:val="clear" w:color="auto" w:fill="F2F9FC"/>
        </w:rPr>
        <w:t>EmployeeFactory.create(Integer id, String firstName, String lastName){...}</w:t>
      </w:r>
    </w:p>
    <w:p w:rsidR="009518A4" w:rsidRPr="00066F72" w:rsidRDefault="00066F72">
      <w:pPr>
        <w:pStyle w:val="normal0"/>
        <w:spacing w:after="390" w:line="240" w:lineRule="auto"/>
        <w:rPr>
          <w:i/>
        </w:rPr>
      </w:pPr>
      <w:r w:rsidRPr="00066F72">
        <w:rPr>
          <w:rFonts w:ascii="Quattrocento Sans" w:eastAsia="Quattrocento Sans" w:hAnsi="Quattrocento Sans" w:cs="Quattrocento Sans"/>
          <w:i/>
          <w:color w:val="333333"/>
          <w:sz w:val="24"/>
          <w:szCs w:val="24"/>
        </w:rPr>
        <w:t>Both methods have same name “create” but actual method invoked will be based on parameters passed in program.</w:t>
      </w:r>
    </w:p>
    <w:p w:rsidR="009518A4" w:rsidRPr="00066F72" w:rsidRDefault="00066F72">
      <w:pPr>
        <w:pStyle w:val="Heading2"/>
        <w:spacing w:before="360" w:after="240"/>
        <w:rPr>
          <w:ins w:id="0" w:author="Unknown" w:date="2017-01-26T16:18:00Z"/>
          <w:i/>
        </w:rPr>
      </w:pPr>
      <w:ins w:id="1" w:author="Unknown" w:date="2017-01-26T16:18:00Z">
        <w:r w:rsidRPr="00066F72">
          <w:rPr>
            <w:rFonts w:ascii="Quattrocento Sans" w:eastAsia="Quattrocento Sans" w:hAnsi="Quattrocento Sans" w:cs="Quattrocento Sans"/>
            <w:i/>
            <w:color w:val="333333"/>
          </w:rPr>
          <w:t>Runtime polymorphism (dynamic binding or method overriding)</w:t>
        </w:r>
      </w:ins>
    </w:p>
    <w:p w:rsidR="009518A4" w:rsidRPr="00066F72" w:rsidRDefault="00066F72">
      <w:pPr>
        <w:pStyle w:val="normal0"/>
        <w:spacing w:after="390" w:line="240" w:lineRule="auto"/>
        <w:rPr>
          <w:ins w:id="2" w:author="Unknown" w:date="2017-01-26T16:18:00Z"/>
          <w:i/>
        </w:rPr>
      </w:pPr>
      <w:ins w:id="3" w:author="Unknown" w:date="2017-01-26T16:18:00Z">
        <w:r w:rsidRPr="00066F72">
          <w:rPr>
            <w:rFonts w:ascii="Quattrocento Sans" w:eastAsia="Quattrocento Sans" w:hAnsi="Quattrocento Sans" w:cs="Quattrocento Sans"/>
            <w:b/>
            <w:i/>
            <w:color w:val="333333"/>
            <w:sz w:val="24"/>
            <w:szCs w:val="24"/>
          </w:rPr>
          <w:t>Runtime polymorphism is essentially referred as method overriding.</w:t>
        </w:r>
        <w:r w:rsidRPr="00066F72">
          <w:rPr>
            <w:rFonts w:ascii="Quattrocento Sans" w:eastAsia="Quattrocento Sans" w:hAnsi="Quattrocento Sans" w:cs="Quattrocento Sans"/>
            <w:i/>
            <w:color w:val="333333"/>
            <w:sz w:val="24"/>
            <w:szCs w:val="24"/>
          </w:rPr>
          <w:t> Method overriding is a feature which you get when you implement inheritance in your program.</w:t>
        </w:r>
      </w:ins>
    </w:p>
    <w:p w:rsidR="009518A4" w:rsidRPr="00066F72" w:rsidRDefault="00066F72">
      <w:pPr>
        <w:pStyle w:val="normal0"/>
        <w:spacing w:after="390" w:line="240" w:lineRule="auto"/>
        <w:rPr>
          <w:i/>
        </w:rPr>
      </w:pPr>
      <w:ins w:id="4" w:author="Unknown" w:date="2017-01-26T16:18:00Z">
        <w:r w:rsidRPr="00066F72">
          <w:rPr>
            <w:rFonts w:ascii="Quattrocento Sans" w:eastAsia="Quattrocento Sans" w:hAnsi="Quattrocento Sans" w:cs="Quattrocento Sans"/>
            <w:i/>
            <w:color w:val="333333"/>
            <w:sz w:val="24"/>
            <w:szCs w:val="24"/>
          </w:rPr>
          <w:t>A simple example can be from real world e.g. Animal. An application can have Animal class, and its specialized sub classes like Cat and Dog. These subclasses will override the default behavior provided by Animal class + some of its own specific behavior.</w:t>
        </w:r>
      </w:ins>
    </w:p>
    <w:tbl>
      <w:tblPr>
        <w:tblStyle w:val="a"/>
        <w:bidiVisual/>
        <w:tblW w:w="11970" w:type="dxa"/>
        <w:tblLayout w:type="fixed"/>
        <w:tblLook w:val="0400"/>
      </w:tblPr>
      <w:tblGrid>
        <w:gridCol w:w="11970"/>
      </w:tblGrid>
      <w:tr w:rsidR="009518A4" w:rsidRPr="00066F72">
        <w:tc>
          <w:tcPr>
            <w:tcW w:w="11970" w:type="dxa"/>
            <w:vAlign w:val="center"/>
          </w:tcPr>
          <w:p w:rsidR="009518A4" w:rsidRPr="00066F72" w:rsidRDefault="00066F72">
            <w:pPr>
              <w:pStyle w:val="normal0"/>
              <w:rPr>
                <w:i/>
              </w:rPr>
            </w:pPr>
            <w:r w:rsidRPr="00066F72">
              <w:rPr>
                <w:rFonts w:ascii="Courier New" w:eastAsia="Courier New" w:hAnsi="Courier New" w:cs="Courier New"/>
                <w:i/>
                <w:sz w:val="20"/>
                <w:szCs w:val="20"/>
              </w:rPr>
              <w:t>public</w:t>
            </w:r>
            <w:r w:rsidRPr="00066F72">
              <w:rPr>
                <w:i/>
              </w:rPr>
              <w:t xml:space="preserve"> </w:t>
            </w:r>
            <w:r w:rsidRPr="00066F72">
              <w:rPr>
                <w:rFonts w:ascii="Courier New" w:eastAsia="Courier New" w:hAnsi="Courier New" w:cs="Courier New"/>
                <w:i/>
                <w:sz w:val="20"/>
                <w:szCs w:val="20"/>
              </w:rPr>
              <w:t>class</w:t>
            </w:r>
            <w:r w:rsidRPr="00066F72">
              <w:rPr>
                <w:i/>
              </w:rPr>
              <w:t xml:space="preserve"> </w:t>
            </w:r>
            <w:r w:rsidRPr="00066F72">
              <w:rPr>
                <w:rFonts w:ascii="Courier New" w:eastAsia="Courier New" w:hAnsi="Courier New" w:cs="Courier New"/>
                <w:i/>
                <w:sz w:val="20"/>
                <w:szCs w:val="20"/>
              </w:rPr>
              <w:t>Animal {</w:t>
            </w:r>
          </w:p>
          <w:p w:rsidR="009518A4" w:rsidRPr="00066F72" w:rsidRDefault="00066F72">
            <w:pPr>
              <w:pStyle w:val="normal0"/>
              <w:rPr>
                <w:i/>
              </w:rPr>
            </w:pPr>
            <w:r w:rsidRPr="00066F72">
              <w:rPr>
                <w:rFonts w:ascii="Courier New" w:eastAsia="Courier New" w:hAnsi="Courier New" w:cs="Courier New"/>
                <w:i/>
                <w:sz w:val="20"/>
                <w:szCs w:val="20"/>
              </w:rPr>
              <w:t>    public</w:t>
            </w:r>
            <w:r w:rsidRPr="00066F72">
              <w:rPr>
                <w:i/>
              </w:rPr>
              <w:t xml:space="preserve"> </w:t>
            </w:r>
            <w:r w:rsidRPr="00066F72">
              <w:rPr>
                <w:rFonts w:ascii="Courier New" w:eastAsia="Courier New" w:hAnsi="Courier New" w:cs="Courier New"/>
                <w:i/>
                <w:sz w:val="20"/>
                <w:szCs w:val="20"/>
              </w:rPr>
              <w:t>void</w:t>
            </w:r>
            <w:r w:rsidRPr="00066F72">
              <w:rPr>
                <w:i/>
              </w:rPr>
              <w:t xml:space="preserve"> </w:t>
            </w:r>
            <w:r w:rsidRPr="00066F72">
              <w:rPr>
                <w:rFonts w:ascii="Courier New" w:eastAsia="Courier New" w:hAnsi="Courier New" w:cs="Courier New"/>
                <w:i/>
                <w:sz w:val="20"/>
                <w:szCs w:val="20"/>
              </w:rPr>
              <w:t>makeNoise()</w:t>
            </w:r>
          </w:p>
          <w:p w:rsidR="009518A4" w:rsidRPr="00066F72" w:rsidRDefault="00066F72">
            <w:pPr>
              <w:pStyle w:val="normal0"/>
              <w:rPr>
                <w:i/>
              </w:rPr>
            </w:pPr>
            <w:r w:rsidRPr="00066F72">
              <w:rPr>
                <w:rFonts w:ascii="Courier New" w:eastAsia="Courier New" w:hAnsi="Courier New" w:cs="Courier New"/>
                <w:i/>
                <w:sz w:val="20"/>
                <w:szCs w:val="20"/>
              </w:rPr>
              <w:t>    {</w:t>
            </w:r>
          </w:p>
          <w:p w:rsidR="009518A4" w:rsidRPr="00066F72" w:rsidRDefault="00066F72">
            <w:pPr>
              <w:pStyle w:val="normal0"/>
              <w:rPr>
                <w:i/>
              </w:rPr>
            </w:pPr>
            <w:r w:rsidRPr="00066F72">
              <w:rPr>
                <w:rFonts w:ascii="Courier New" w:eastAsia="Courier New" w:hAnsi="Courier New" w:cs="Courier New"/>
                <w:i/>
                <w:sz w:val="20"/>
                <w:szCs w:val="20"/>
              </w:rPr>
              <w:t>        System.out.println("Some sound");</w:t>
            </w:r>
          </w:p>
          <w:p w:rsidR="009518A4" w:rsidRPr="00066F72" w:rsidRDefault="00066F72">
            <w:pPr>
              <w:pStyle w:val="normal0"/>
              <w:rPr>
                <w:i/>
              </w:rPr>
            </w:pPr>
            <w:r w:rsidRPr="00066F72">
              <w:rPr>
                <w:rFonts w:ascii="Courier New" w:eastAsia="Courier New" w:hAnsi="Courier New" w:cs="Courier New"/>
                <w:i/>
                <w:sz w:val="20"/>
                <w:szCs w:val="20"/>
              </w:rPr>
              <w:t>    }</w:t>
            </w:r>
          </w:p>
          <w:p w:rsidR="009518A4" w:rsidRPr="00066F72" w:rsidRDefault="00066F72">
            <w:pPr>
              <w:pStyle w:val="normal0"/>
              <w:rPr>
                <w:i/>
              </w:rPr>
            </w:pPr>
            <w:r w:rsidRPr="00066F72">
              <w:rPr>
                <w:rFonts w:ascii="Courier New" w:eastAsia="Courier New" w:hAnsi="Courier New" w:cs="Courier New"/>
                <w:i/>
                <w:sz w:val="20"/>
                <w:szCs w:val="20"/>
              </w:rPr>
              <w:lastRenderedPageBreak/>
              <w:t>}</w:t>
            </w:r>
          </w:p>
          <w:p w:rsidR="009518A4" w:rsidRPr="00066F72" w:rsidRDefault="00066F72">
            <w:pPr>
              <w:pStyle w:val="normal0"/>
              <w:rPr>
                <w:i/>
              </w:rPr>
            </w:pPr>
            <w:r w:rsidRPr="00066F72">
              <w:rPr>
                <w:i/>
              </w:rPr>
              <w:t> </w:t>
            </w:r>
          </w:p>
          <w:p w:rsidR="009518A4" w:rsidRPr="00066F72" w:rsidRDefault="00066F72">
            <w:pPr>
              <w:pStyle w:val="normal0"/>
              <w:rPr>
                <w:i/>
              </w:rPr>
            </w:pPr>
            <w:r w:rsidRPr="00066F72">
              <w:rPr>
                <w:rFonts w:ascii="Courier New" w:eastAsia="Courier New" w:hAnsi="Courier New" w:cs="Courier New"/>
                <w:i/>
                <w:sz w:val="20"/>
                <w:szCs w:val="20"/>
              </w:rPr>
              <w:t>class</w:t>
            </w:r>
            <w:r w:rsidRPr="00066F72">
              <w:rPr>
                <w:i/>
              </w:rPr>
              <w:t xml:space="preserve"> </w:t>
            </w:r>
            <w:r w:rsidRPr="00066F72">
              <w:rPr>
                <w:rFonts w:ascii="Courier New" w:eastAsia="Courier New" w:hAnsi="Courier New" w:cs="Courier New"/>
                <w:i/>
                <w:sz w:val="20"/>
                <w:szCs w:val="20"/>
              </w:rPr>
              <w:t>Dog extends</w:t>
            </w:r>
            <w:r w:rsidRPr="00066F72">
              <w:rPr>
                <w:i/>
              </w:rPr>
              <w:t xml:space="preserve"> </w:t>
            </w:r>
            <w:r w:rsidRPr="00066F72">
              <w:rPr>
                <w:rFonts w:ascii="Courier New" w:eastAsia="Courier New" w:hAnsi="Courier New" w:cs="Courier New"/>
                <w:i/>
                <w:sz w:val="20"/>
                <w:szCs w:val="20"/>
              </w:rPr>
              <w:t>Animal{</w:t>
            </w:r>
          </w:p>
          <w:p w:rsidR="009518A4" w:rsidRPr="00066F72" w:rsidRDefault="00066F72">
            <w:pPr>
              <w:pStyle w:val="normal0"/>
              <w:rPr>
                <w:i/>
              </w:rPr>
            </w:pPr>
            <w:r w:rsidRPr="00066F72">
              <w:rPr>
                <w:rFonts w:ascii="Courier New" w:eastAsia="Courier New" w:hAnsi="Courier New" w:cs="Courier New"/>
                <w:i/>
                <w:sz w:val="20"/>
                <w:szCs w:val="20"/>
              </w:rPr>
              <w:t>    public</w:t>
            </w:r>
            <w:r w:rsidRPr="00066F72">
              <w:rPr>
                <w:i/>
              </w:rPr>
              <w:t xml:space="preserve"> </w:t>
            </w:r>
            <w:r w:rsidRPr="00066F72">
              <w:rPr>
                <w:rFonts w:ascii="Courier New" w:eastAsia="Courier New" w:hAnsi="Courier New" w:cs="Courier New"/>
                <w:i/>
                <w:sz w:val="20"/>
                <w:szCs w:val="20"/>
              </w:rPr>
              <w:t>void</w:t>
            </w:r>
            <w:r w:rsidRPr="00066F72">
              <w:rPr>
                <w:i/>
              </w:rPr>
              <w:t xml:space="preserve"> </w:t>
            </w:r>
            <w:r w:rsidRPr="00066F72">
              <w:rPr>
                <w:rFonts w:ascii="Courier New" w:eastAsia="Courier New" w:hAnsi="Courier New" w:cs="Courier New"/>
                <w:i/>
                <w:sz w:val="20"/>
                <w:szCs w:val="20"/>
              </w:rPr>
              <w:t>makeNoise()</w:t>
            </w:r>
          </w:p>
          <w:p w:rsidR="009518A4" w:rsidRPr="00066F72" w:rsidRDefault="00066F72">
            <w:pPr>
              <w:pStyle w:val="normal0"/>
              <w:rPr>
                <w:i/>
              </w:rPr>
            </w:pPr>
            <w:r w:rsidRPr="00066F72">
              <w:rPr>
                <w:rFonts w:ascii="Courier New" w:eastAsia="Courier New" w:hAnsi="Courier New" w:cs="Courier New"/>
                <w:i/>
                <w:sz w:val="20"/>
                <w:szCs w:val="20"/>
              </w:rPr>
              <w:t>    {</w:t>
            </w:r>
          </w:p>
          <w:p w:rsidR="009518A4" w:rsidRPr="00066F72" w:rsidRDefault="00066F72">
            <w:pPr>
              <w:pStyle w:val="normal0"/>
              <w:rPr>
                <w:i/>
              </w:rPr>
            </w:pPr>
            <w:r w:rsidRPr="00066F72">
              <w:rPr>
                <w:rFonts w:ascii="Courier New" w:eastAsia="Courier New" w:hAnsi="Courier New" w:cs="Courier New"/>
                <w:i/>
                <w:sz w:val="20"/>
                <w:szCs w:val="20"/>
              </w:rPr>
              <w:t>        System.out.println("Bark");</w:t>
            </w:r>
          </w:p>
          <w:p w:rsidR="009518A4" w:rsidRPr="00066F72" w:rsidRDefault="00066F72">
            <w:pPr>
              <w:pStyle w:val="normal0"/>
              <w:rPr>
                <w:i/>
              </w:rPr>
            </w:pPr>
            <w:r w:rsidRPr="00066F72">
              <w:rPr>
                <w:rFonts w:ascii="Courier New" w:eastAsia="Courier New" w:hAnsi="Courier New" w:cs="Courier New"/>
                <w:i/>
                <w:sz w:val="20"/>
                <w:szCs w:val="20"/>
              </w:rPr>
              <w:t>    }</w:t>
            </w:r>
          </w:p>
          <w:p w:rsidR="009518A4" w:rsidRPr="00066F72" w:rsidRDefault="00066F72">
            <w:pPr>
              <w:pStyle w:val="normal0"/>
              <w:rPr>
                <w:i/>
              </w:rPr>
            </w:pPr>
            <w:r w:rsidRPr="00066F72">
              <w:rPr>
                <w:rFonts w:ascii="Courier New" w:eastAsia="Courier New" w:hAnsi="Courier New" w:cs="Courier New"/>
                <w:i/>
                <w:sz w:val="20"/>
                <w:szCs w:val="20"/>
              </w:rPr>
              <w:t>}</w:t>
            </w:r>
          </w:p>
          <w:p w:rsidR="009518A4" w:rsidRPr="00066F72" w:rsidRDefault="00066F72">
            <w:pPr>
              <w:pStyle w:val="normal0"/>
              <w:rPr>
                <w:i/>
              </w:rPr>
            </w:pPr>
            <w:r w:rsidRPr="00066F72">
              <w:rPr>
                <w:i/>
              </w:rPr>
              <w:t> </w:t>
            </w:r>
          </w:p>
          <w:p w:rsidR="009518A4" w:rsidRPr="00066F72" w:rsidRDefault="00066F72">
            <w:pPr>
              <w:pStyle w:val="normal0"/>
              <w:rPr>
                <w:i/>
              </w:rPr>
            </w:pPr>
            <w:r w:rsidRPr="00066F72">
              <w:rPr>
                <w:rFonts w:ascii="Courier New" w:eastAsia="Courier New" w:hAnsi="Courier New" w:cs="Courier New"/>
                <w:i/>
                <w:sz w:val="20"/>
                <w:szCs w:val="20"/>
              </w:rPr>
              <w:t>class</w:t>
            </w:r>
            <w:r w:rsidRPr="00066F72">
              <w:rPr>
                <w:i/>
              </w:rPr>
              <w:t xml:space="preserve"> </w:t>
            </w:r>
            <w:r w:rsidRPr="00066F72">
              <w:rPr>
                <w:rFonts w:ascii="Courier New" w:eastAsia="Courier New" w:hAnsi="Courier New" w:cs="Courier New"/>
                <w:i/>
                <w:sz w:val="20"/>
                <w:szCs w:val="20"/>
              </w:rPr>
              <w:t>Cat extends</w:t>
            </w:r>
            <w:r w:rsidRPr="00066F72">
              <w:rPr>
                <w:i/>
              </w:rPr>
              <w:t xml:space="preserve"> </w:t>
            </w:r>
            <w:r w:rsidRPr="00066F72">
              <w:rPr>
                <w:rFonts w:ascii="Courier New" w:eastAsia="Courier New" w:hAnsi="Courier New" w:cs="Courier New"/>
                <w:i/>
                <w:sz w:val="20"/>
                <w:szCs w:val="20"/>
              </w:rPr>
              <w:t>Animal{</w:t>
            </w:r>
          </w:p>
          <w:p w:rsidR="009518A4" w:rsidRPr="00066F72" w:rsidRDefault="00066F72">
            <w:pPr>
              <w:pStyle w:val="normal0"/>
              <w:rPr>
                <w:i/>
              </w:rPr>
            </w:pPr>
            <w:r w:rsidRPr="00066F72">
              <w:rPr>
                <w:rFonts w:ascii="Courier New" w:eastAsia="Courier New" w:hAnsi="Courier New" w:cs="Courier New"/>
                <w:i/>
                <w:sz w:val="20"/>
                <w:szCs w:val="20"/>
              </w:rPr>
              <w:t>    public</w:t>
            </w:r>
            <w:r w:rsidRPr="00066F72">
              <w:rPr>
                <w:i/>
              </w:rPr>
              <w:t xml:space="preserve"> </w:t>
            </w:r>
            <w:r w:rsidRPr="00066F72">
              <w:rPr>
                <w:rFonts w:ascii="Courier New" w:eastAsia="Courier New" w:hAnsi="Courier New" w:cs="Courier New"/>
                <w:i/>
                <w:sz w:val="20"/>
                <w:szCs w:val="20"/>
              </w:rPr>
              <w:t>void</w:t>
            </w:r>
            <w:r w:rsidRPr="00066F72">
              <w:rPr>
                <w:i/>
              </w:rPr>
              <w:t xml:space="preserve"> </w:t>
            </w:r>
            <w:r w:rsidRPr="00066F72">
              <w:rPr>
                <w:rFonts w:ascii="Courier New" w:eastAsia="Courier New" w:hAnsi="Courier New" w:cs="Courier New"/>
                <w:i/>
                <w:sz w:val="20"/>
                <w:szCs w:val="20"/>
              </w:rPr>
              <w:t>makeNoise()</w:t>
            </w:r>
          </w:p>
          <w:p w:rsidR="009518A4" w:rsidRPr="00066F72" w:rsidRDefault="00066F72">
            <w:pPr>
              <w:pStyle w:val="normal0"/>
              <w:rPr>
                <w:i/>
              </w:rPr>
            </w:pPr>
            <w:r w:rsidRPr="00066F72">
              <w:rPr>
                <w:rFonts w:ascii="Courier New" w:eastAsia="Courier New" w:hAnsi="Courier New" w:cs="Courier New"/>
                <w:i/>
                <w:sz w:val="20"/>
                <w:szCs w:val="20"/>
              </w:rPr>
              <w:t>    {</w:t>
            </w:r>
          </w:p>
          <w:p w:rsidR="009518A4" w:rsidRPr="00066F72" w:rsidRDefault="00066F72">
            <w:pPr>
              <w:pStyle w:val="normal0"/>
              <w:rPr>
                <w:i/>
              </w:rPr>
            </w:pPr>
            <w:r w:rsidRPr="00066F72">
              <w:rPr>
                <w:rFonts w:ascii="Courier New" w:eastAsia="Courier New" w:hAnsi="Courier New" w:cs="Courier New"/>
                <w:i/>
                <w:sz w:val="20"/>
                <w:szCs w:val="20"/>
              </w:rPr>
              <w:t>        System.out.println("Meawoo");</w:t>
            </w:r>
          </w:p>
          <w:p w:rsidR="009518A4" w:rsidRPr="00066F72" w:rsidRDefault="00066F72">
            <w:pPr>
              <w:pStyle w:val="normal0"/>
              <w:rPr>
                <w:i/>
              </w:rPr>
            </w:pPr>
            <w:r w:rsidRPr="00066F72">
              <w:rPr>
                <w:rFonts w:ascii="Courier New" w:eastAsia="Courier New" w:hAnsi="Courier New" w:cs="Courier New"/>
                <w:i/>
                <w:sz w:val="20"/>
                <w:szCs w:val="20"/>
              </w:rPr>
              <w:t>    }</w:t>
            </w:r>
          </w:p>
          <w:p w:rsidR="009518A4" w:rsidRPr="00066F72" w:rsidRDefault="00066F72">
            <w:pPr>
              <w:pStyle w:val="normal0"/>
              <w:rPr>
                <w:i/>
              </w:rPr>
            </w:pPr>
            <w:r w:rsidRPr="00066F72">
              <w:rPr>
                <w:rFonts w:ascii="Courier New" w:eastAsia="Courier New" w:hAnsi="Courier New" w:cs="Courier New"/>
                <w:i/>
                <w:sz w:val="20"/>
                <w:szCs w:val="20"/>
              </w:rPr>
              <w:t>}</w:t>
            </w:r>
          </w:p>
        </w:tc>
      </w:tr>
    </w:tbl>
    <w:p w:rsidR="009518A4" w:rsidRPr="00066F72" w:rsidRDefault="00066F72">
      <w:pPr>
        <w:pStyle w:val="normal0"/>
        <w:spacing w:after="390" w:line="240" w:lineRule="auto"/>
        <w:rPr>
          <w:i/>
        </w:rPr>
      </w:pPr>
      <w:ins w:id="5" w:author="Unknown" w:date="2017-01-26T16:18:00Z">
        <w:r w:rsidRPr="00066F72">
          <w:rPr>
            <w:rFonts w:ascii="Quattrocento Sans" w:eastAsia="Quattrocento Sans" w:hAnsi="Quattrocento Sans" w:cs="Quattrocento Sans"/>
            <w:i/>
            <w:color w:val="333333"/>
            <w:sz w:val="24"/>
            <w:szCs w:val="24"/>
          </w:rPr>
          <w:lastRenderedPageBreak/>
          <w:t>Now which makeNoise() method will be called, depends on type of actual instance created on runtime e.g.</w:t>
        </w:r>
      </w:ins>
    </w:p>
    <w:tbl>
      <w:tblPr>
        <w:tblStyle w:val="a0"/>
        <w:bidiVisual/>
        <w:tblW w:w="11970" w:type="dxa"/>
        <w:tblLayout w:type="fixed"/>
        <w:tblLook w:val="0400"/>
      </w:tblPr>
      <w:tblGrid>
        <w:gridCol w:w="11970"/>
      </w:tblGrid>
      <w:tr w:rsidR="009518A4" w:rsidRPr="00066F72">
        <w:tc>
          <w:tcPr>
            <w:tcW w:w="11970" w:type="dxa"/>
            <w:vAlign w:val="center"/>
          </w:tcPr>
          <w:p w:rsidR="009518A4" w:rsidRPr="00066F72" w:rsidRDefault="00066F72">
            <w:pPr>
              <w:pStyle w:val="normal0"/>
              <w:rPr>
                <w:i/>
              </w:rPr>
            </w:pPr>
            <w:r w:rsidRPr="00066F72">
              <w:rPr>
                <w:rFonts w:ascii="Courier New" w:eastAsia="Courier New" w:hAnsi="Courier New" w:cs="Courier New"/>
                <w:i/>
                <w:sz w:val="20"/>
                <w:szCs w:val="20"/>
              </w:rPr>
              <w:t>public</w:t>
            </w:r>
            <w:r w:rsidRPr="00066F72">
              <w:rPr>
                <w:i/>
              </w:rPr>
              <w:t xml:space="preserve"> </w:t>
            </w:r>
            <w:r w:rsidRPr="00066F72">
              <w:rPr>
                <w:rFonts w:ascii="Courier New" w:eastAsia="Courier New" w:hAnsi="Courier New" w:cs="Courier New"/>
                <w:i/>
                <w:sz w:val="20"/>
                <w:szCs w:val="20"/>
              </w:rPr>
              <w:t>class</w:t>
            </w:r>
            <w:r w:rsidRPr="00066F72">
              <w:rPr>
                <w:i/>
              </w:rPr>
              <w:t xml:space="preserve"> </w:t>
            </w:r>
            <w:r w:rsidRPr="00066F72">
              <w:rPr>
                <w:rFonts w:ascii="Courier New" w:eastAsia="Courier New" w:hAnsi="Courier New" w:cs="Courier New"/>
                <w:i/>
                <w:sz w:val="20"/>
                <w:szCs w:val="20"/>
              </w:rPr>
              <w:t>Demo</w:t>
            </w:r>
          </w:p>
          <w:p w:rsidR="009518A4" w:rsidRPr="00066F72" w:rsidRDefault="00066F72">
            <w:pPr>
              <w:pStyle w:val="normal0"/>
              <w:rPr>
                <w:i/>
              </w:rPr>
            </w:pPr>
            <w:r w:rsidRPr="00066F72">
              <w:rPr>
                <w:rFonts w:ascii="Courier New" w:eastAsia="Courier New" w:hAnsi="Courier New" w:cs="Courier New"/>
                <w:i/>
                <w:sz w:val="20"/>
                <w:szCs w:val="20"/>
              </w:rPr>
              <w:t>{</w:t>
            </w:r>
          </w:p>
          <w:p w:rsidR="009518A4" w:rsidRPr="00066F72" w:rsidRDefault="00066F72">
            <w:pPr>
              <w:pStyle w:val="normal0"/>
              <w:rPr>
                <w:i/>
              </w:rPr>
            </w:pPr>
            <w:r w:rsidRPr="00066F72">
              <w:rPr>
                <w:rFonts w:ascii="Courier New" w:eastAsia="Courier New" w:hAnsi="Courier New" w:cs="Courier New"/>
                <w:i/>
                <w:sz w:val="20"/>
                <w:szCs w:val="20"/>
              </w:rPr>
              <w:t>    public</w:t>
            </w:r>
            <w:r w:rsidRPr="00066F72">
              <w:rPr>
                <w:i/>
              </w:rPr>
              <w:t xml:space="preserve"> </w:t>
            </w:r>
            <w:r w:rsidRPr="00066F72">
              <w:rPr>
                <w:rFonts w:ascii="Courier New" w:eastAsia="Courier New" w:hAnsi="Courier New" w:cs="Courier New"/>
                <w:i/>
                <w:sz w:val="20"/>
                <w:szCs w:val="20"/>
              </w:rPr>
              <w:t>static</w:t>
            </w:r>
            <w:r w:rsidRPr="00066F72">
              <w:rPr>
                <w:i/>
              </w:rPr>
              <w:t xml:space="preserve"> </w:t>
            </w:r>
            <w:r w:rsidRPr="00066F72">
              <w:rPr>
                <w:rFonts w:ascii="Courier New" w:eastAsia="Courier New" w:hAnsi="Courier New" w:cs="Courier New"/>
                <w:i/>
                <w:sz w:val="20"/>
                <w:szCs w:val="20"/>
              </w:rPr>
              <w:t>void</w:t>
            </w:r>
            <w:r w:rsidRPr="00066F72">
              <w:rPr>
                <w:i/>
              </w:rPr>
              <w:t xml:space="preserve"> </w:t>
            </w:r>
            <w:r w:rsidRPr="00066F72">
              <w:rPr>
                <w:rFonts w:ascii="Courier New" w:eastAsia="Courier New" w:hAnsi="Courier New" w:cs="Courier New"/>
                <w:i/>
                <w:sz w:val="20"/>
                <w:szCs w:val="20"/>
              </w:rPr>
              <w:t>main(String[] args) {</w:t>
            </w:r>
          </w:p>
          <w:p w:rsidR="009518A4" w:rsidRPr="00066F72" w:rsidRDefault="00066F72">
            <w:pPr>
              <w:pStyle w:val="normal0"/>
              <w:rPr>
                <w:i/>
              </w:rPr>
            </w:pPr>
            <w:r w:rsidRPr="00066F72">
              <w:rPr>
                <w:rFonts w:ascii="Courier New" w:eastAsia="Courier New" w:hAnsi="Courier New" w:cs="Courier New"/>
                <w:i/>
                <w:sz w:val="20"/>
                <w:szCs w:val="20"/>
              </w:rPr>
              <w:t>        Animal a1 = new</w:t>
            </w:r>
            <w:r w:rsidRPr="00066F72">
              <w:rPr>
                <w:i/>
              </w:rPr>
              <w:t xml:space="preserve"> </w:t>
            </w:r>
            <w:r w:rsidRPr="00066F72">
              <w:rPr>
                <w:rFonts w:ascii="Courier New" w:eastAsia="Courier New" w:hAnsi="Courier New" w:cs="Courier New"/>
                <w:i/>
                <w:sz w:val="20"/>
                <w:szCs w:val="20"/>
              </w:rPr>
              <w:t>Cat();</w:t>
            </w:r>
          </w:p>
          <w:p w:rsidR="009518A4" w:rsidRPr="00066F72" w:rsidRDefault="00066F72">
            <w:pPr>
              <w:pStyle w:val="normal0"/>
              <w:rPr>
                <w:i/>
              </w:rPr>
            </w:pPr>
            <w:r w:rsidRPr="00066F72">
              <w:rPr>
                <w:rFonts w:ascii="Courier New" w:eastAsia="Courier New" w:hAnsi="Courier New" w:cs="Courier New"/>
                <w:i/>
                <w:sz w:val="20"/>
                <w:szCs w:val="20"/>
              </w:rPr>
              <w:t>        a1.makeNoise(); //Prints Meowoo</w:t>
            </w:r>
          </w:p>
          <w:p w:rsidR="009518A4" w:rsidRPr="00066F72" w:rsidRDefault="00066F72">
            <w:pPr>
              <w:pStyle w:val="normal0"/>
              <w:rPr>
                <w:i/>
              </w:rPr>
            </w:pPr>
            <w:r w:rsidRPr="00066F72">
              <w:rPr>
                <w:rFonts w:ascii="Courier New" w:eastAsia="Courier New" w:hAnsi="Courier New" w:cs="Courier New"/>
                <w:i/>
                <w:sz w:val="20"/>
                <w:szCs w:val="20"/>
              </w:rPr>
              <w:t>        </w:t>
            </w:r>
            <w:r w:rsidRPr="00066F72">
              <w:rPr>
                <w:i/>
              </w:rPr>
              <w:t> </w:t>
            </w:r>
          </w:p>
          <w:p w:rsidR="009518A4" w:rsidRPr="00066F72" w:rsidRDefault="00066F72">
            <w:pPr>
              <w:pStyle w:val="normal0"/>
              <w:rPr>
                <w:i/>
              </w:rPr>
            </w:pPr>
            <w:r w:rsidRPr="00066F72">
              <w:rPr>
                <w:rFonts w:ascii="Courier New" w:eastAsia="Courier New" w:hAnsi="Courier New" w:cs="Courier New"/>
                <w:i/>
                <w:sz w:val="20"/>
                <w:szCs w:val="20"/>
              </w:rPr>
              <w:t>        Animal a2 = new</w:t>
            </w:r>
            <w:r w:rsidRPr="00066F72">
              <w:rPr>
                <w:i/>
              </w:rPr>
              <w:t xml:space="preserve"> </w:t>
            </w:r>
            <w:r w:rsidRPr="00066F72">
              <w:rPr>
                <w:rFonts w:ascii="Courier New" w:eastAsia="Courier New" w:hAnsi="Courier New" w:cs="Courier New"/>
                <w:i/>
                <w:sz w:val="20"/>
                <w:szCs w:val="20"/>
              </w:rPr>
              <w:t>Dog();</w:t>
            </w:r>
          </w:p>
          <w:p w:rsidR="009518A4" w:rsidRPr="00066F72" w:rsidRDefault="00066F72">
            <w:pPr>
              <w:pStyle w:val="normal0"/>
              <w:rPr>
                <w:i/>
              </w:rPr>
            </w:pPr>
            <w:r w:rsidRPr="00066F72">
              <w:rPr>
                <w:rFonts w:ascii="Courier New" w:eastAsia="Courier New" w:hAnsi="Courier New" w:cs="Courier New"/>
                <w:i/>
                <w:sz w:val="20"/>
                <w:szCs w:val="20"/>
              </w:rPr>
              <w:t>        a2.makeNoise(); //Prints Bark</w:t>
            </w:r>
          </w:p>
          <w:p w:rsidR="009518A4" w:rsidRPr="00066F72" w:rsidRDefault="00066F72">
            <w:pPr>
              <w:pStyle w:val="normal0"/>
              <w:rPr>
                <w:i/>
              </w:rPr>
            </w:pPr>
            <w:r w:rsidRPr="00066F72">
              <w:rPr>
                <w:rFonts w:ascii="Courier New" w:eastAsia="Courier New" w:hAnsi="Courier New" w:cs="Courier New"/>
                <w:i/>
                <w:sz w:val="20"/>
                <w:szCs w:val="20"/>
              </w:rPr>
              <w:lastRenderedPageBreak/>
              <w:t>    }</w:t>
            </w:r>
          </w:p>
          <w:p w:rsidR="009518A4" w:rsidRPr="00066F72" w:rsidRDefault="00066F72">
            <w:pPr>
              <w:pStyle w:val="normal0"/>
              <w:rPr>
                <w:i/>
              </w:rPr>
            </w:pPr>
            <w:r w:rsidRPr="00066F72">
              <w:rPr>
                <w:rFonts w:ascii="Courier New" w:eastAsia="Courier New" w:hAnsi="Courier New" w:cs="Courier New"/>
                <w:i/>
                <w:sz w:val="20"/>
                <w:szCs w:val="20"/>
              </w:rPr>
              <w:t>}</w:t>
            </w:r>
          </w:p>
        </w:tc>
      </w:tr>
    </w:tbl>
    <w:p w:rsidR="009518A4" w:rsidRPr="00066F72" w:rsidRDefault="009518A4">
      <w:pPr>
        <w:pStyle w:val="normal0"/>
        <w:spacing w:after="0"/>
        <w:ind w:left="720"/>
        <w:rPr>
          <w:i/>
        </w:rPr>
      </w:pPr>
    </w:p>
    <w:p w:rsidR="009518A4" w:rsidRPr="00066F72" w:rsidRDefault="00066F72">
      <w:pPr>
        <w:pStyle w:val="normal0"/>
        <w:numPr>
          <w:ilvl w:val="0"/>
          <w:numId w:val="13"/>
        </w:numPr>
        <w:ind w:hanging="360"/>
        <w:contextualSpacing/>
        <w:rPr>
          <w:i/>
        </w:rPr>
      </w:pPr>
      <w:r w:rsidRPr="00066F72">
        <w:rPr>
          <w:i/>
        </w:rPr>
        <w:t>Inheritance: -</w:t>
      </w:r>
      <w:r w:rsidRPr="00066F72">
        <w:rPr>
          <w:rFonts w:ascii="Arial" w:eastAsia="Arial" w:hAnsi="Arial" w:cs="Arial"/>
          <w:b/>
          <w:i/>
          <w:color w:val="222222"/>
          <w:highlight w:val="white"/>
        </w:rPr>
        <w:t>Inheritance in java</w:t>
      </w:r>
      <w:r w:rsidRPr="00066F72">
        <w:rPr>
          <w:rFonts w:ascii="Arial" w:eastAsia="Arial" w:hAnsi="Arial" w:cs="Arial"/>
          <w:i/>
          <w:color w:val="222222"/>
          <w:highlight w:val="white"/>
        </w:rPr>
        <w:t> is a mechanism in which one object acquires all the properties and behaviors of parent object. The idea behind </w:t>
      </w:r>
      <w:r w:rsidRPr="00066F72">
        <w:rPr>
          <w:rFonts w:ascii="Arial" w:eastAsia="Arial" w:hAnsi="Arial" w:cs="Arial"/>
          <w:b/>
          <w:i/>
          <w:color w:val="222222"/>
          <w:highlight w:val="white"/>
        </w:rPr>
        <w:t>inheritance in java</w:t>
      </w:r>
      <w:r w:rsidRPr="00066F72">
        <w:rPr>
          <w:rFonts w:ascii="Arial" w:eastAsia="Arial" w:hAnsi="Arial" w:cs="Arial"/>
          <w:i/>
          <w:color w:val="222222"/>
          <w:highlight w:val="white"/>
        </w:rPr>
        <w:t> is that you can create new classes that are built upon existing classes.</w:t>
      </w:r>
    </w:p>
    <w:p w:rsidR="009518A4" w:rsidRPr="00066F72" w:rsidRDefault="009518A4">
      <w:pPr>
        <w:pStyle w:val="normal0"/>
        <w:ind w:left="720"/>
        <w:rPr>
          <w:i/>
        </w:rPr>
      </w:pPr>
    </w:p>
    <w:p w:rsidR="009518A4" w:rsidRPr="00066F72" w:rsidRDefault="00066F72">
      <w:pPr>
        <w:pStyle w:val="normal0"/>
        <w:ind w:left="720"/>
        <w:rPr>
          <w:i/>
        </w:rPr>
      </w:pPr>
      <w:r w:rsidRPr="00066F72">
        <w:rPr>
          <w:i/>
        </w:rPr>
        <w:t>Inheritance Rules</w:t>
      </w:r>
    </w:p>
    <w:p w:rsidR="009518A4" w:rsidRPr="00066F72" w:rsidRDefault="009518A4">
      <w:pPr>
        <w:pStyle w:val="normal0"/>
        <w:ind w:left="720"/>
        <w:rPr>
          <w:i/>
        </w:rPr>
      </w:pPr>
    </w:p>
    <w:p w:rsidR="009518A4" w:rsidRPr="00066F72" w:rsidRDefault="00066F72">
      <w:pPr>
        <w:pStyle w:val="normal0"/>
        <w:spacing w:before="75" w:after="75"/>
        <w:rPr>
          <w:i/>
        </w:rPr>
      </w:pPr>
      <w:r w:rsidRPr="00066F72">
        <w:rPr>
          <w:rFonts w:ascii="Arial" w:eastAsia="Arial" w:hAnsi="Arial" w:cs="Arial"/>
          <w:b/>
          <w:i/>
          <w:color w:val="333333"/>
          <w:sz w:val="28"/>
          <w:szCs w:val="28"/>
        </w:rPr>
        <w:t>1. A class implements an interface:</w:t>
      </w:r>
    </w:p>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t>When a class implements an interface, it has to provide implementation details for all the methods of that interface (overriding).</w:t>
      </w:r>
    </w:p>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t>Consider the following interface:</w:t>
      </w:r>
    </w:p>
    <w:tbl>
      <w:tblPr>
        <w:tblStyle w:val="a1"/>
        <w:bidiVisual/>
        <w:tblW w:w="11805" w:type="dxa"/>
        <w:tblLayout w:type="fixed"/>
        <w:tblLook w:val="0400"/>
      </w:tblPr>
      <w:tblGrid>
        <w:gridCol w:w="450"/>
        <w:gridCol w:w="11355"/>
      </w:tblGrid>
      <w:tr w:rsidR="009518A4" w:rsidRPr="00066F72">
        <w:tc>
          <w:tcPr>
            <w:tcW w:w="450" w:type="dxa"/>
            <w:vAlign w:val="center"/>
          </w:tcPr>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2</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3</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4</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5</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6</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7</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8</w:t>
            </w:r>
          </w:p>
        </w:tc>
        <w:tc>
          <w:tcPr>
            <w:tcW w:w="11355" w:type="dxa"/>
            <w:vAlign w:val="center"/>
          </w:tcPr>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interface</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Animal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void</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eat();</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void</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move();</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void</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sleep();</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w:t>
            </w:r>
          </w:p>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w:t>
            </w:r>
          </w:p>
        </w:tc>
      </w:tr>
    </w:tbl>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t>And here is a class that implements this interface:</w:t>
      </w:r>
    </w:p>
    <w:tbl>
      <w:tblPr>
        <w:tblStyle w:val="a2"/>
        <w:bidiVisual/>
        <w:tblW w:w="11805" w:type="dxa"/>
        <w:tblLayout w:type="fixed"/>
        <w:tblLook w:val="0400"/>
      </w:tblPr>
      <w:tblGrid>
        <w:gridCol w:w="555"/>
        <w:gridCol w:w="11250"/>
      </w:tblGrid>
      <w:tr w:rsidR="009518A4" w:rsidRPr="00066F72">
        <w:tc>
          <w:tcPr>
            <w:tcW w:w="555" w:type="dxa"/>
            <w:vAlign w:val="center"/>
          </w:tcPr>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2</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3</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4</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5</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6</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7</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8</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9</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10</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11</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12</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13</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14</w:t>
            </w:r>
          </w:p>
        </w:tc>
        <w:tc>
          <w:tcPr>
            <w:tcW w:w="11250" w:type="dxa"/>
            <w:vAlign w:val="center"/>
          </w:tcPr>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class</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Dog implements</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Animal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void</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eat()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System.out.print("Eating...");</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void</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move()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System.out.print("Moving...");</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void</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sleep()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System.out.print("Sleeping...");</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w:t>
            </w:r>
          </w:p>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w:t>
            </w:r>
          </w:p>
        </w:tc>
      </w:tr>
    </w:tbl>
    <w:p w:rsidR="009518A4" w:rsidRPr="00066F72" w:rsidRDefault="009518A4">
      <w:pPr>
        <w:pStyle w:val="normal0"/>
        <w:ind w:left="720"/>
        <w:rPr>
          <w:i/>
        </w:rPr>
      </w:pPr>
    </w:p>
    <w:p w:rsidR="009518A4" w:rsidRPr="00066F72" w:rsidRDefault="00066F72">
      <w:pPr>
        <w:pStyle w:val="normal0"/>
        <w:ind w:left="720"/>
        <w:rPr>
          <w:i/>
        </w:rPr>
      </w:pPr>
      <w:r w:rsidRPr="00066F72">
        <w:rPr>
          <w:rFonts w:ascii="Helvetica Neue" w:eastAsia="Helvetica Neue" w:hAnsi="Helvetica Neue" w:cs="Helvetica Neue"/>
          <w:i/>
          <w:color w:val="333333"/>
          <w:sz w:val="21"/>
          <w:szCs w:val="21"/>
          <w:highlight w:val="white"/>
        </w:rPr>
        <w:t>Here, you can see that the </w:t>
      </w:r>
      <w:r w:rsidRPr="00066F72">
        <w:rPr>
          <w:rFonts w:ascii="Courier New" w:eastAsia="Courier New" w:hAnsi="Courier New" w:cs="Courier New"/>
          <w:i/>
          <w:color w:val="333333"/>
          <w:sz w:val="20"/>
          <w:szCs w:val="20"/>
          <w:highlight w:val="white"/>
        </w:rPr>
        <w:t>Animal</w:t>
      </w:r>
      <w:r w:rsidRPr="00066F72">
        <w:rPr>
          <w:rFonts w:ascii="Helvetica Neue" w:eastAsia="Helvetica Neue" w:hAnsi="Helvetica Neue" w:cs="Helvetica Neue"/>
          <w:i/>
          <w:color w:val="333333"/>
          <w:sz w:val="21"/>
          <w:szCs w:val="21"/>
          <w:highlight w:val="white"/>
        </w:rPr>
        <w:t xml:space="preserve">interface declares 3 abstract methods with empty body. Being a </w:t>
      </w:r>
      <w:r w:rsidRPr="00066F72">
        <w:rPr>
          <w:rFonts w:ascii="Helvetica Neue" w:eastAsia="Helvetica Neue" w:hAnsi="Helvetica Neue" w:cs="Helvetica Neue"/>
          <w:i/>
          <w:color w:val="333333"/>
          <w:sz w:val="21"/>
          <w:szCs w:val="21"/>
          <w:highlight w:val="white"/>
        </w:rPr>
        <w:lastRenderedPageBreak/>
        <w:t>subtype, the </w:t>
      </w:r>
      <w:r w:rsidRPr="00066F72">
        <w:rPr>
          <w:rFonts w:ascii="Courier New" w:eastAsia="Courier New" w:hAnsi="Courier New" w:cs="Courier New"/>
          <w:i/>
          <w:color w:val="333333"/>
          <w:sz w:val="20"/>
          <w:szCs w:val="20"/>
          <w:highlight w:val="white"/>
        </w:rPr>
        <w:t>Dog</w:t>
      </w:r>
      <w:r w:rsidRPr="00066F72">
        <w:rPr>
          <w:rFonts w:ascii="Helvetica Neue" w:eastAsia="Helvetica Neue" w:hAnsi="Helvetica Neue" w:cs="Helvetica Neue"/>
          <w:i/>
          <w:color w:val="333333"/>
          <w:sz w:val="21"/>
          <w:szCs w:val="21"/>
          <w:highlight w:val="white"/>
        </w:rPr>
        <w:t> class must provide implementation details for these methods - this is called overriding</w:t>
      </w:r>
    </w:p>
    <w:p w:rsidR="009518A4" w:rsidRPr="00066F72" w:rsidRDefault="009518A4">
      <w:pPr>
        <w:pStyle w:val="normal0"/>
        <w:ind w:left="720"/>
        <w:rPr>
          <w:i/>
        </w:rPr>
      </w:pPr>
    </w:p>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t>Besides the responsibility of overriding the methods from the super interface, the</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800000"/>
          <w:sz w:val="20"/>
          <w:szCs w:val="20"/>
          <w:highlight w:val="white"/>
        </w:rPr>
        <w:t>Dog</w:t>
      </w:r>
      <w:r w:rsidRPr="00066F72">
        <w:rPr>
          <w:rFonts w:ascii="Courier New" w:eastAsia="Courier New" w:hAnsi="Courier New" w:cs="Courier New"/>
          <w:i/>
          <w:color w:val="800000"/>
          <w:sz w:val="20"/>
          <w:szCs w:val="20"/>
        </w:rPr>
        <w:t> </w:t>
      </w:r>
      <w:r w:rsidRPr="00066F72">
        <w:rPr>
          <w:rFonts w:ascii="Helvetica Neue" w:eastAsia="Helvetica Neue" w:hAnsi="Helvetica Neue" w:cs="Helvetica Neue"/>
          <w:i/>
          <w:color w:val="333333"/>
          <w:sz w:val="21"/>
          <w:szCs w:val="21"/>
          <w:highlight w:val="white"/>
        </w:rPr>
        <w:t>class can also implement methods of its own:</w:t>
      </w:r>
    </w:p>
    <w:tbl>
      <w:tblPr>
        <w:tblStyle w:val="a3"/>
        <w:bidiVisual/>
        <w:tblW w:w="11805" w:type="dxa"/>
        <w:tblLayout w:type="fixed"/>
        <w:tblLook w:val="0400"/>
      </w:tblPr>
      <w:tblGrid>
        <w:gridCol w:w="450"/>
        <w:gridCol w:w="11355"/>
      </w:tblGrid>
      <w:tr w:rsidR="009518A4" w:rsidRPr="00066F72">
        <w:tc>
          <w:tcPr>
            <w:tcW w:w="450" w:type="dxa"/>
            <w:vAlign w:val="center"/>
          </w:tcPr>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2</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3</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4</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5</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6</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7</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8</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9</w:t>
            </w:r>
          </w:p>
        </w:tc>
        <w:tc>
          <w:tcPr>
            <w:tcW w:w="11355" w:type="dxa"/>
            <w:vAlign w:val="center"/>
          </w:tcPr>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class</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Dog implements</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Animal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 overrides methods from Animal interface..</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Times New Roman" w:eastAsia="Times New Roman" w:hAnsi="Times New Roman" w:cs="Times New Roman"/>
                <w:i/>
                <w:sz w:val="24"/>
                <w:szCs w:val="24"/>
              </w:rPr>
              <w:t>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Times New Roman" w:eastAsia="Times New Roman" w:hAnsi="Times New Roman" w:cs="Times New Roman"/>
                <w:i/>
                <w:sz w:val="24"/>
                <w:szCs w:val="24"/>
              </w:rPr>
              <w:t>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 dog-specific behavior</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void</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bark()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System.out.print("Gow Gow!");</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w:t>
            </w:r>
          </w:p>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w:t>
            </w:r>
          </w:p>
        </w:tc>
      </w:tr>
    </w:tbl>
    <w:p w:rsidR="009518A4" w:rsidRPr="00066F72" w:rsidRDefault="009518A4">
      <w:pPr>
        <w:pStyle w:val="normal0"/>
        <w:ind w:left="720"/>
        <w:rPr>
          <w:i/>
        </w:rPr>
      </w:pPr>
    </w:p>
    <w:p w:rsidR="009518A4" w:rsidRPr="00066F72" w:rsidRDefault="00066F72">
      <w:pPr>
        <w:pStyle w:val="normal0"/>
        <w:spacing w:before="75" w:after="75"/>
        <w:rPr>
          <w:i/>
        </w:rPr>
      </w:pPr>
      <w:r w:rsidRPr="00066F72">
        <w:rPr>
          <w:rFonts w:ascii="Arial" w:eastAsia="Arial" w:hAnsi="Arial" w:cs="Arial"/>
          <w:b/>
          <w:i/>
          <w:color w:val="333333"/>
          <w:sz w:val="28"/>
          <w:szCs w:val="28"/>
        </w:rPr>
        <w:t>2. An abstract class implements an interface:</w:t>
      </w:r>
    </w:p>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t>When an abstract class implements an interface, it’s not required to override methods of the super interface. But the first non-abstract class in the inheritance tree must override the methods.</w:t>
      </w:r>
    </w:p>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t>Consider the following interface:</w:t>
      </w:r>
    </w:p>
    <w:tbl>
      <w:tblPr>
        <w:tblStyle w:val="a4"/>
        <w:bidiVisual/>
        <w:tblW w:w="11805" w:type="dxa"/>
        <w:tblLayout w:type="fixed"/>
        <w:tblLook w:val="0400"/>
      </w:tblPr>
      <w:tblGrid>
        <w:gridCol w:w="450"/>
        <w:gridCol w:w="11355"/>
      </w:tblGrid>
      <w:tr w:rsidR="009518A4" w:rsidRPr="00066F72">
        <w:tc>
          <w:tcPr>
            <w:tcW w:w="450" w:type="dxa"/>
            <w:vAlign w:val="center"/>
          </w:tcPr>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2</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3</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4</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5</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6</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7</w:t>
            </w:r>
          </w:p>
        </w:tc>
        <w:tc>
          <w:tcPr>
            <w:tcW w:w="11355" w:type="dxa"/>
            <w:vAlign w:val="center"/>
          </w:tcPr>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interface</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Moveable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void</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start();</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void</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stop();</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void</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move();</w:t>
            </w:r>
          </w:p>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w:t>
            </w:r>
          </w:p>
        </w:tc>
      </w:tr>
    </w:tbl>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t>And the abstract subclass:</w:t>
      </w:r>
    </w:p>
    <w:tbl>
      <w:tblPr>
        <w:tblStyle w:val="a5"/>
        <w:bidiVisual/>
        <w:tblW w:w="11805" w:type="dxa"/>
        <w:tblLayout w:type="fixed"/>
        <w:tblLook w:val="0400"/>
      </w:tblPr>
      <w:tblGrid>
        <w:gridCol w:w="450"/>
        <w:gridCol w:w="11355"/>
      </w:tblGrid>
      <w:tr w:rsidR="009518A4" w:rsidRPr="00066F72">
        <w:tc>
          <w:tcPr>
            <w:tcW w:w="450" w:type="dxa"/>
            <w:vAlign w:val="center"/>
          </w:tcPr>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2</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3</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4</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5</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6</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7</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8</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9</w:t>
            </w:r>
          </w:p>
        </w:tc>
        <w:tc>
          <w:tcPr>
            <w:tcW w:w="11355" w:type="dxa"/>
            <w:vAlign w:val="center"/>
          </w:tcPr>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abstract</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class</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Vehicle implements</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Moveable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void</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start()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System.out.print("Starting...");</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void</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stop()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System.out.print("Stopping...");</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w:t>
            </w:r>
          </w:p>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w:t>
            </w:r>
          </w:p>
        </w:tc>
      </w:tr>
    </w:tbl>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t>As the</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800000"/>
          <w:sz w:val="20"/>
          <w:szCs w:val="20"/>
          <w:highlight w:val="white"/>
        </w:rPr>
        <w:t>Vehicle</w:t>
      </w:r>
      <w:r w:rsidRPr="00066F72">
        <w:rPr>
          <w:rFonts w:ascii="Courier New" w:eastAsia="Courier New" w:hAnsi="Courier New" w:cs="Courier New"/>
          <w:i/>
          <w:color w:val="800000"/>
          <w:sz w:val="20"/>
          <w:szCs w:val="20"/>
        </w:rPr>
        <w:t> </w:t>
      </w:r>
      <w:r w:rsidRPr="00066F72">
        <w:rPr>
          <w:rFonts w:ascii="Helvetica Neue" w:eastAsia="Helvetica Neue" w:hAnsi="Helvetica Neue" w:cs="Helvetica Neue"/>
          <w:i/>
          <w:color w:val="333333"/>
          <w:sz w:val="21"/>
          <w:szCs w:val="21"/>
          <w:highlight w:val="white"/>
        </w:rPr>
        <w:t>is abstract, it’s legal to override only two methods from the</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800000"/>
          <w:sz w:val="20"/>
          <w:szCs w:val="20"/>
          <w:highlight w:val="white"/>
        </w:rPr>
        <w:t>Moveable</w:t>
      </w:r>
      <w:r w:rsidRPr="00066F72">
        <w:rPr>
          <w:rFonts w:ascii="Courier New" w:eastAsia="Courier New" w:hAnsi="Courier New" w:cs="Courier New"/>
          <w:i/>
          <w:color w:val="800000"/>
          <w:sz w:val="20"/>
          <w:szCs w:val="20"/>
        </w:rPr>
        <w:t> </w:t>
      </w:r>
      <w:r w:rsidRPr="00066F72">
        <w:rPr>
          <w:rFonts w:ascii="Helvetica Neue" w:eastAsia="Helvetica Neue" w:hAnsi="Helvetica Neue" w:cs="Helvetica Neue"/>
          <w:i/>
          <w:color w:val="333333"/>
          <w:sz w:val="21"/>
          <w:szCs w:val="21"/>
          <w:highlight w:val="white"/>
        </w:rPr>
        <w:t>interface. And the</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800000"/>
          <w:sz w:val="20"/>
          <w:szCs w:val="20"/>
          <w:highlight w:val="white"/>
        </w:rPr>
        <w:t>move()</w:t>
      </w:r>
      <w:r w:rsidRPr="00066F72">
        <w:rPr>
          <w:rFonts w:ascii="Helvetica Neue" w:eastAsia="Helvetica Neue" w:hAnsi="Helvetica Neue" w:cs="Helvetica Neue"/>
          <w:i/>
          <w:color w:val="333333"/>
          <w:sz w:val="21"/>
          <w:szCs w:val="21"/>
        </w:rPr>
        <w:t> </w:t>
      </w:r>
      <w:r w:rsidRPr="00066F72">
        <w:rPr>
          <w:rFonts w:ascii="Helvetica Neue" w:eastAsia="Helvetica Neue" w:hAnsi="Helvetica Neue" w:cs="Helvetica Neue"/>
          <w:i/>
          <w:color w:val="333333"/>
          <w:sz w:val="21"/>
          <w:szCs w:val="21"/>
          <w:highlight w:val="white"/>
        </w:rPr>
        <w:t>method must be implemented by the first non-abstract in the inheritance tree.</w:t>
      </w:r>
    </w:p>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t>Suppose that</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800000"/>
          <w:sz w:val="20"/>
          <w:szCs w:val="20"/>
          <w:highlight w:val="white"/>
        </w:rPr>
        <w:t>Car</w:t>
      </w:r>
      <w:r w:rsidRPr="00066F72">
        <w:rPr>
          <w:rFonts w:ascii="Courier New" w:eastAsia="Courier New" w:hAnsi="Courier New" w:cs="Courier New"/>
          <w:i/>
          <w:color w:val="800000"/>
          <w:sz w:val="20"/>
          <w:szCs w:val="20"/>
        </w:rPr>
        <w:t> </w:t>
      </w:r>
      <w:r w:rsidRPr="00066F72">
        <w:rPr>
          <w:rFonts w:ascii="Helvetica Neue" w:eastAsia="Helvetica Neue" w:hAnsi="Helvetica Neue" w:cs="Helvetica Neue"/>
          <w:i/>
          <w:color w:val="333333"/>
          <w:sz w:val="21"/>
          <w:szCs w:val="21"/>
          <w:highlight w:val="white"/>
        </w:rPr>
        <w:t>is a subclass of</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800000"/>
          <w:sz w:val="20"/>
          <w:szCs w:val="20"/>
          <w:highlight w:val="white"/>
        </w:rPr>
        <w:t>Vehicle</w:t>
      </w:r>
      <w:r w:rsidRPr="00066F72">
        <w:rPr>
          <w:rFonts w:ascii="Helvetica Neue" w:eastAsia="Helvetica Neue" w:hAnsi="Helvetica Neue" w:cs="Helvetica Neue"/>
          <w:i/>
          <w:color w:val="333333"/>
          <w:sz w:val="21"/>
          <w:szCs w:val="21"/>
          <w:highlight w:val="white"/>
        </w:rPr>
        <w:t>, so we have an inheritance tree like this:</w:t>
      </w:r>
    </w:p>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t>               </w:t>
      </w:r>
      <w:r w:rsidRPr="00066F72">
        <w:rPr>
          <w:rFonts w:ascii="Helvetica Neue" w:eastAsia="Helvetica Neue" w:hAnsi="Helvetica Neue" w:cs="Helvetica Neue"/>
          <w:i/>
          <w:color w:val="333333"/>
          <w:sz w:val="21"/>
          <w:szCs w:val="21"/>
        </w:rPr>
        <w:t> </w:t>
      </w:r>
      <w:r w:rsidRPr="00066F72">
        <w:rPr>
          <w:rFonts w:ascii="Helvetica Neue" w:eastAsia="Helvetica Neue" w:hAnsi="Helvetica Neue" w:cs="Helvetica Neue"/>
          <w:b/>
          <w:i/>
          <w:color w:val="333333"/>
          <w:sz w:val="21"/>
          <w:szCs w:val="21"/>
        </w:rPr>
        <w:t>Moveable &gt; Vehicle &gt; Car</w:t>
      </w:r>
    </w:p>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t>Since</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800000"/>
          <w:sz w:val="20"/>
          <w:szCs w:val="20"/>
          <w:highlight w:val="white"/>
        </w:rPr>
        <w:t>Car</w:t>
      </w:r>
      <w:r w:rsidRPr="00066F72">
        <w:rPr>
          <w:rFonts w:ascii="Courier New" w:eastAsia="Courier New" w:hAnsi="Courier New" w:cs="Courier New"/>
          <w:i/>
          <w:color w:val="800000"/>
          <w:sz w:val="20"/>
          <w:szCs w:val="20"/>
        </w:rPr>
        <w:t> </w:t>
      </w:r>
      <w:r w:rsidRPr="00066F72">
        <w:rPr>
          <w:rFonts w:ascii="Helvetica Neue" w:eastAsia="Helvetica Neue" w:hAnsi="Helvetica Neue" w:cs="Helvetica Neue"/>
          <w:i/>
          <w:color w:val="333333"/>
          <w:sz w:val="21"/>
          <w:szCs w:val="21"/>
          <w:highlight w:val="white"/>
        </w:rPr>
        <w:t>is a non-abstract class, it must implement the</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800000"/>
          <w:sz w:val="20"/>
          <w:szCs w:val="20"/>
          <w:highlight w:val="white"/>
        </w:rPr>
        <w:t>move()</w:t>
      </w:r>
      <w:r w:rsidRPr="00066F72">
        <w:rPr>
          <w:rFonts w:ascii="Helvetica Neue" w:eastAsia="Helvetica Neue" w:hAnsi="Helvetica Neue" w:cs="Helvetica Neue"/>
          <w:i/>
          <w:color w:val="333333"/>
          <w:sz w:val="21"/>
          <w:szCs w:val="21"/>
        </w:rPr>
        <w:t> </w:t>
      </w:r>
      <w:r w:rsidRPr="00066F72">
        <w:rPr>
          <w:rFonts w:ascii="Helvetica Neue" w:eastAsia="Helvetica Neue" w:hAnsi="Helvetica Neue" w:cs="Helvetica Neue"/>
          <w:i/>
          <w:color w:val="333333"/>
          <w:sz w:val="21"/>
          <w:szCs w:val="21"/>
          <w:highlight w:val="white"/>
        </w:rPr>
        <w:t>method of the</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800000"/>
          <w:sz w:val="20"/>
          <w:szCs w:val="20"/>
          <w:highlight w:val="white"/>
        </w:rPr>
        <w:t>Moveable</w:t>
      </w:r>
      <w:r w:rsidRPr="00066F72">
        <w:rPr>
          <w:rFonts w:ascii="Courier New" w:eastAsia="Courier New" w:hAnsi="Courier New" w:cs="Courier New"/>
          <w:i/>
          <w:color w:val="800000"/>
          <w:sz w:val="20"/>
          <w:szCs w:val="20"/>
        </w:rPr>
        <w:t> </w:t>
      </w:r>
      <w:r w:rsidRPr="00066F72">
        <w:rPr>
          <w:rFonts w:ascii="Helvetica Neue" w:eastAsia="Helvetica Neue" w:hAnsi="Helvetica Neue" w:cs="Helvetica Neue"/>
          <w:i/>
          <w:color w:val="333333"/>
          <w:sz w:val="21"/>
          <w:szCs w:val="21"/>
          <w:highlight w:val="white"/>
        </w:rPr>
        <w:t>interface:</w:t>
      </w:r>
    </w:p>
    <w:tbl>
      <w:tblPr>
        <w:tblStyle w:val="a6"/>
        <w:bidiVisual/>
        <w:tblW w:w="11805" w:type="dxa"/>
        <w:tblLayout w:type="fixed"/>
        <w:tblLook w:val="0400"/>
      </w:tblPr>
      <w:tblGrid>
        <w:gridCol w:w="450"/>
        <w:gridCol w:w="11355"/>
      </w:tblGrid>
      <w:tr w:rsidR="009518A4" w:rsidRPr="00066F72">
        <w:tc>
          <w:tcPr>
            <w:tcW w:w="450" w:type="dxa"/>
            <w:vAlign w:val="center"/>
          </w:tcPr>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lastRenderedPageBreak/>
              <w:t>1</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2</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3</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4</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5</w:t>
            </w:r>
          </w:p>
        </w:tc>
        <w:tc>
          <w:tcPr>
            <w:tcW w:w="11355" w:type="dxa"/>
            <w:vAlign w:val="center"/>
          </w:tcPr>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class</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Car extends</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Vehicle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void</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move()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System.out.print("Moving by engine...");</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w:t>
            </w:r>
          </w:p>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w:t>
            </w:r>
          </w:p>
        </w:tc>
      </w:tr>
    </w:tbl>
    <w:p w:rsidR="009518A4" w:rsidRPr="00066F72" w:rsidRDefault="009518A4">
      <w:pPr>
        <w:pStyle w:val="normal0"/>
        <w:ind w:left="720"/>
        <w:rPr>
          <w:i/>
        </w:rPr>
      </w:pPr>
    </w:p>
    <w:p w:rsidR="009518A4" w:rsidRPr="00066F72" w:rsidRDefault="00066F72">
      <w:pPr>
        <w:pStyle w:val="normal0"/>
        <w:spacing w:before="75" w:after="75"/>
        <w:rPr>
          <w:i/>
        </w:rPr>
      </w:pPr>
      <w:r w:rsidRPr="00066F72">
        <w:rPr>
          <w:rFonts w:ascii="Arial" w:eastAsia="Arial" w:hAnsi="Arial" w:cs="Arial"/>
          <w:b/>
          <w:i/>
          <w:color w:val="333333"/>
          <w:sz w:val="28"/>
          <w:szCs w:val="28"/>
        </w:rPr>
        <w:t>3. A class extends another class:</w:t>
      </w:r>
    </w:p>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t>When a class extends another class, the subclass inherits all the public and protected members of the super class. The default members are inherited only in the same package.</w:t>
      </w:r>
    </w:p>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t>Let’s see the following</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800000"/>
          <w:sz w:val="20"/>
          <w:szCs w:val="20"/>
          <w:highlight w:val="white"/>
        </w:rPr>
        <w:t>Car</w:t>
      </w:r>
      <w:r w:rsidRPr="00066F72">
        <w:rPr>
          <w:rFonts w:ascii="Times New Roman" w:eastAsia="Times New Roman" w:hAnsi="Times New Roman" w:cs="Times New Roman"/>
          <w:i/>
          <w:color w:val="333333"/>
          <w:sz w:val="24"/>
          <w:szCs w:val="24"/>
        </w:rPr>
        <w:t> </w:t>
      </w:r>
      <w:r w:rsidRPr="00066F72">
        <w:rPr>
          <w:rFonts w:ascii="Helvetica Neue" w:eastAsia="Helvetica Neue" w:hAnsi="Helvetica Neue" w:cs="Helvetica Neue"/>
          <w:i/>
          <w:color w:val="333333"/>
          <w:sz w:val="21"/>
          <w:szCs w:val="21"/>
          <w:highlight w:val="white"/>
        </w:rPr>
        <w:t>class:</w:t>
      </w:r>
    </w:p>
    <w:tbl>
      <w:tblPr>
        <w:tblStyle w:val="a7"/>
        <w:bidiVisual/>
        <w:tblW w:w="11805" w:type="dxa"/>
        <w:tblLayout w:type="fixed"/>
        <w:tblLook w:val="0400"/>
      </w:tblPr>
      <w:tblGrid>
        <w:gridCol w:w="555"/>
        <w:gridCol w:w="11250"/>
      </w:tblGrid>
      <w:tr w:rsidR="009518A4" w:rsidRPr="00066F72">
        <w:tc>
          <w:tcPr>
            <w:tcW w:w="555" w:type="dxa"/>
            <w:vAlign w:val="center"/>
          </w:tcPr>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2</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3</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4</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5</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6</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7</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8</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9</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10</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11</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12</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13</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14</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15</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16</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17</w:t>
            </w:r>
          </w:p>
        </w:tc>
        <w:tc>
          <w:tcPr>
            <w:tcW w:w="11250" w:type="dxa"/>
            <w:vAlign w:val="center"/>
          </w:tcPr>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class</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Car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String name;</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private</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int</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age;</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protected</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int</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numberOfWheels =</w:t>
            </w:r>
            <w:r w:rsidRPr="00066F72">
              <w:rPr>
                <w:rFonts w:ascii="Times New Roman" w:eastAsia="Times New Roman" w:hAnsi="Times New Roman" w:cs="Times New Roman"/>
                <w:i/>
                <w:sz w:val="24"/>
                <w:szCs w:val="24"/>
              </w:rPr>
              <w:t> </w:t>
            </w:r>
            <w:r w:rsidRPr="00066F72">
              <w:rPr>
                <w:rFonts w:ascii="Courier New" w:eastAsia="Courier New" w:hAnsi="Courier New" w:cs="Courier New"/>
                <w:i/>
                <w:sz w:val="20"/>
                <w:szCs w:val="20"/>
              </w:rPr>
              <w:t>4;</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protected</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void</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start()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System.out.print("The car is starting...");</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void</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move()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System.out.print("The car is moving...");</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private</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void</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test()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System.out.print("The car is being tested...");</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w:t>
            </w:r>
          </w:p>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w:t>
            </w:r>
          </w:p>
        </w:tc>
      </w:tr>
    </w:tbl>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t>And the following is the</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800000"/>
          <w:sz w:val="20"/>
          <w:szCs w:val="20"/>
          <w:highlight w:val="white"/>
        </w:rPr>
        <w:t>Truck</w:t>
      </w:r>
      <w:r w:rsidRPr="00066F72">
        <w:rPr>
          <w:rFonts w:ascii="Times New Roman" w:eastAsia="Times New Roman" w:hAnsi="Times New Roman" w:cs="Times New Roman"/>
          <w:i/>
          <w:color w:val="800000"/>
          <w:sz w:val="24"/>
          <w:szCs w:val="24"/>
        </w:rPr>
        <w:t> </w:t>
      </w:r>
      <w:r w:rsidRPr="00066F72">
        <w:rPr>
          <w:rFonts w:ascii="Helvetica Neue" w:eastAsia="Helvetica Neue" w:hAnsi="Helvetica Neue" w:cs="Helvetica Neue"/>
          <w:i/>
          <w:color w:val="333333"/>
          <w:sz w:val="21"/>
          <w:szCs w:val="21"/>
          <w:highlight w:val="white"/>
        </w:rPr>
        <w:t>class:</w:t>
      </w:r>
    </w:p>
    <w:tbl>
      <w:tblPr>
        <w:tblStyle w:val="a8"/>
        <w:bidiVisual/>
        <w:tblW w:w="11805" w:type="dxa"/>
        <w:tblLayout w:type="fixed"/>
        <w:tblLook w:val="0400"/>
      </w:tblPr>
      <w:tblGrid>
        <w:gridCol w:w="450"/>
        <w:gridCol w:w="11355"/>
      </w:tblGrid>
      <w:tr w:rsidR="009518A4" w:rsidRPr="00066F72">
        <w:tc>
          <w:tcPr>
            <w:tcW w:w="450" w:type="dxa"/>
            <w:vAlign w:val="center"/>
          </w:tcPr>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2</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3</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4</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5</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6</w:t>
            </w:r>
          </w:p>
        </w:tc>
        <w:tc>
          <w:tcPr>
            <w:tcW w:w="11355" w:type="dxa"/>
            <w:vAlign w:val="center"/>
          </w:tcPr>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class</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Truck</w:t>
            </w:r>
            <w:r w:rsidRPr="00066F72">
              <w:rPr>
                <w:rFonts w:ascii="Times New Roman" w:eastAsia="Times New Roman" w:hAnsi="Times New Roman" w:cs="Times New Roman"/>
                <w:i/>
                <w:sz w:val="24"/>
                <w:szCs w:val="24"/>
              </w:rPr>
              <w:t> </w:t>
            </w:r>
            <w:r w:rsidRPr="00066F72">
              <w:rPr>
                <w:rFonts w:ascii="Courier New" w:eastAsia="Courier New" w:hAnsi="Courier New" w:cs="Courier New"/>
                <w:i/>
                <w:sz w:val="20"/>
                <w:szCs w:val="20"/>
              </w:rPr>
              <w:t>extends</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Car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Truck()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numberOfWheels =</w:t>
            </w:r>
            <w:r w:rsidRPr="00066F72">
              <w:rPr>
                <w:rFonts w:ascii="Times New Roman" w:eastAsia="Times New Roman" w:hAnsi="Times New Roman" w:cs="Times New Roman"/>
                <w:i/>
                <w:sz w:val="24"/>
                <w:szCs w:val="24"/>
              </w:rPr>
              <w:t> </w:t>
            </w:r>
            <w:r w:rsidRPr="00066F72">
              <w:rPr>
                <w:rFonts w:ascii="Courier New" w:eastAsia="Courier New" w:hAnsi="Courier New" w:cs="Courier New"/>
                <w:i/>
                <w:sz w:val="20"/>
                <w:szCs w:val="20"/>
              </w:rPr>
              <w:t>8;</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name =</w:t>
            </w:r>
            <w:r w:rsidRPr="00066F72">
              <w:rPr>
                <w:rFonts w:ascii="Times New Roman" w:eastAsia="Times New Roman" w:hAnsi="Times New Roman" w:cs="Times New Roman"/>
                <w:i/>
                <w:sz w:val="24"/>
                <w:szCs w:val="24"/>
              </w:rPr>
              <w:t> </w:t>
            </w:r>
            <w:r w:rsidRPr="00066F72">
              <w:rPr>
                <w:rFonts w:ascii="Courier New" w:eastAsia="Courier New" w:hAnsi="Courier New" w:cs="Courier New"/>
                <w:i/>
                <w:sz w:val="20"/>
                <w:szCs w:val="20"/>
              </w:rPr>
              <w:t>"Truck";</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w:t>
            </w:r>
          </w:p>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w:t>
            </w:r>
          </w:p>
        </w:tc>
      </w:tr>
    </w:tbl>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t>Let’s look at the constructor of the</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800000"/>
          <w:sz w:val="20"/>
          <w:szCs w:val="20"/>
          <w:highlight w:val="white"/>
        </w:rPr>
        <w:t>Truck</w:t>
      </w:r>
      <w:r w:rsidRPr="00066F72">
        <w:rPr>
          <w:rFonts w:ascii="Times New Roman" w:eastAsia="Times New Roman" w:hAnsi="Times New Roman" w:cs="Times New Roman"/>
          <w:i/>
          <w:color w:val="333333"/>
          <w:sz w:val="24"/>
          <w:szCs w:val="24"/>
        </w:rPr>
        <w:t> </w:t>
      </w:r>
      <w:r w:rsidRPr="00066F72">
        <w:rPr>
          <w:rFonts w:ascii="Helvetica Neue" w:eastAsia="Helvetica Neue" w:hAnsi="Helvetica Neue" w:cs="Helvetica Neue"/>
          <w:i/>
          <w:color w:val="333333"/>
          <w:sz w:val="21"/>
          <w:szCs w:val="21"/>
          <w:highlight w:val="white"/>
        </w:rPr>
        <w:t>class - it can access the protected field</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800000"/>
          <w:sz w:val="20"/>
          <w:szCs w:val="20"/>
          <w:highlight w:val="white"/>
        </w:rPr>
        <w:t>numberOfWheels</w:t>
      </w:r>
      <w:r w:rsidRPr="00066F72">
        <w:rPr>
          <w:rFonts w:ascii="Times New Roman" w:eastAsia="Times New Roman" w:hAnsi="Times New Roman" w:cs="Times New Roman"/>
          <w:i/>
          <w:color w:val="800000"/>
          <w:sz w:val="24"/>
          <w:szCs w:val="24"/>
        </w:rPr>
        <w:t> </w:t>
      </w:r>
      <w:r w:rsidRPr="00066F72">
        <w:rPr>
          <w:rFonts w:ascii="Helvetica Neue" w:eastAsia="Helvetica Neue" w:hAnsi="Helvetica Neue" w:cs="Helvetica Neue"/>
          <w:i/>
          <w:color w:val="333333"/>
          <w:sz w:val="21"/>
          <w:szCs w:val="21"/>
          <w:highlight w:val="white"/>
        </w:rPr>
        <w:t>and the default field</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800000"/>
          <w:sz w:val="20"/>
          <w:szCs w:val="20"/>
          <w:highlight w:val="white"/>
        </w:rPr>
        <w:t>name</w:t>
      </w:r>
      <w:r w:rsidRPr="00066F72">
        <w:rPr>
          <w:rFonts w:ascii="Helvetica Neue" w:eastAsia="Helvetica Neue" w:hAnsi="Helvetica Neue" w:cs="Helvetica Neue"/>
          <w:i/>
          <w:color w:val="333333"/>
          <w:sz w:val="21"/>
          <w:szCs w:val="21"/>
          <w:highlight w:val="white"/>
        </w:rPr>
        <w:t>. However, it cannot access the private field</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800000"/>
          <w:sz w:val="20"/>
          <w:szCs w:val="20"/>
          <w:highlight w:val="white"/>
        </w:rPr>
        <w:t>age</w:t>
      </w:r>
      <w:r w:rsidRPr="00066F72">
        <w:rPr>
          <w:rFonts w:ascii="Helvetica Neue" w:eastAsia="Helvetica Neue" w:hAnsi="Helvetica Neue" w:cs="Helvetica Neue"/>
          <w:i/>
          <w:color w:val="333333"/>
          <w:sz w:val="21"/>
          <w:szCs w:val="21"/>
          <w:highlight w:val="white"/>
        </w:rPr>
        <w:t>. We can write:</w:t>
      </w:r>
    </w:p>
    <w:tbl>
      <w:tblPr>
        <w:tblStyle w:val="a9"/>
        <w:bidiVisual/>
        <w:tblW w:w="11805" w:type="dxa"/>
        <w:tblLayout w:type="fixed"/>
        <w:tblLook w:val="0400"/>
      </w:tblPr>
      <w:tblGrid>
        <w:gridCol w:w="450"/>
        <w:gridCol w:w="11355"/>
      </w:tblGrid>
      <w:tr w:rsidR="009518A4" w:rsidRPr="00066F72">
        <w:tc>
          <w:tcPr>
            <w:tcW w:w="450" w:type="dxa"/>
            <w:vAlign w:val="center"/>
          </w:tcPr>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2</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3</w:t>
            </w:r>
          </w:p>
        </w:tc>
        <w:tc>
          <w:tcPr>
            <w:tcW w:w="11355" w:type="dxa"/>
            <w:vAlign w:val="center"/>
          </w:tcPr>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Truck truck =</w:t>
            </w:r>
            <w:r w:rsidRPr="00066F72">
              <w:rPr>
                <w:rFonts w:ascii="Times New Roman" w:eastAsia="Times New Roman" w:hAnsi="Times New Roman" w:cs="Times New Roman"/>
                <w:i/>
                <w:sz w:val="24"/>
                <w:szCs w:val="24"/>
              </w:rPr>
              <w:t> </w:t>
            </w:r>
            <w:r w:rsidRPr="00066F72">
              <w:rPr>
                <w:rFonts w:ascii="Courier New" w:eastAsia="Courier New" w:hAnsi="Courier New" w:cs="Courier New"/>
                <w:i/>
                <w:sz w:val="20"/>
                <w:szCs w:val="20"/>
              </w:rPr>
              <w:t>new</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Truck();</w:t>
            </w:r>
          </w:p>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truck.start();</w:t>
            </w:r>
          </w:p>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truck.move();</w:t>
            </w:r>
          </w:p>
        </w:tc>
      </w:tr>
    </w:tbl>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t>But the Java compiler will complain if we try to invoke the private method</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800000"/>
          <w:sz w:val="20"/>
          <w:szCs w:val="20"/>
          <w:highlight w:val="white"/>
        </w:rPr>
        <w:t>test()</w:t>
      </w:r>
      <w:r w:rsidRPr="00066F72">
        <w:rPr>
          <w:rFonts w:ascii="Helvetica Neue" w:eastAsia="Helvetica Neue" w:hAnsi="Helvetica Neue" w:cs="Helvetica Neue"/>
          <w:i/>
          <w:color w:val="333333"/>
          <w:sz w:val="21"/>
          <w:szCs w:val="21"/>
          <w:highlight w:val="white"/>
        </w:rPr>
        <w:t>:</w:t>
      </w:r>
    </w:p>
    <w:tbl>
      <w:tblPr>
        <w:tblStyle w:val="aa"/>
        <w:bidiVisual/>
        <w:tblW w:w="11805" w:type="dxa"/>
        <w:tblLayout w:type="fixed"/>
        <w:tblLook w:val="0400"/>
      </w:tblPr>
      <w:tblGrid>
        <w:gridCol w:w="450"/>
        <w:gridCol w:w="11355"/>
      </w:tblGrid>
      <w:tr w:rsidR="009518A4" w:rsidRPr="00066F72">
        <w:tc>
          <w:tcPr>
            <w:tcW w:w="450" w:type="dxa"/>
            <w:vAlign w:val="center"/>
          </w:tcPr>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w:t>
            </w:r>
          </w:p>
        </w:tc>
        <w:tc>
          <w:tcPr>
            <w:tcW w:w="11355" w:type="dxa"/>
            <w:vAlign w:val="center"/>
          </w:tcPr>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truck.test();   // COMPILE ERROR, since private member is not inherited</w:t>
            </w:r>
          </w:p>
        </w:tc>
      </w:tr>
    </w:tbl>
    <w:p w:rsidR="009518A4" w:rsidRPr="00066F72" w:rsidRDefault="009518A4">
      <w:pPr>
        <w:pStyle w:val="normal0"/>
        <w:ind w:left="720"/>
        <w:rPr>
          <w:i/>
        </w:rPr>
      </w:pPr>
    </w:p>
    <w:p w:rsidR="009518A4" w:rsidRPr="00066F72" w:rsidRDefault="00066F72">
      <w:pPr>
        <w:pStyle w:val="normal0"/>
        <w:spacing w:before="75" w:after="75"/>
        <w:rPr>
          <w:i/>
        </w:rPr>
      </w:pPr>
      <w:r w:rsidRPr="00066F72">
        <w:rPr>
          <w:rFonts w:ascii="Arial" w:eastAsia="Arial" w:hAnsi="Arial" w:cs="Arial"/>
          <w:b/>
          <w:i/>
          <w:color w:val="333333"/>
          <w:sz w:val="28"/>
          <w:szCs w:val="28"/>
        </w:rPr>
        <w:lastRenderedPageBreak/>
        <w:t>4. An interface extends another interface:</w:t>
      </w:r>
    </w:p>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t>When an interface extends another interface, the sub interface inherits all the methods declared in the super interface, and it’s free to re-declare the methods or not. For example:</w:t>
      </w:r>
    </w:p>
    <w:tbl>
      <w:tblPr>
        <w:tblStyle w:val="ab"/>
        <w:bidiVisual/>
        <w:tblW w:w="11805" w:type="dxa"/>
        <w:tblLayout w:type="fixed"/>
        <w:tblLook w:val="0400"/>
      </w:tblPr>
      <w:tblGrid>
        <w:gridCol w:w="450"/>
        <w:gridCol w:w="11355"/>
      </w:tblGrid>
      <w:tr w:rsidR="009518A4" w:rsidRPr="00066F72">
        <w:tc>
          <w:tcPr>
            <w:tcW w:w="450" w:type="dxa"/>
            <w:vAlign w:val="center"/>
          </w:tcPr>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2</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3</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4</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5</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6</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7</w:t>
            </w:r>
          </w:p>
        </w:tc>
        <w:tc>
          <w:tcPr>
            <w:tcW w:w="11355" w:type="dxa"/>
            <w:vAlign w:val="center"/>
          </w:tcPr>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interface</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Moveable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void</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start();</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void</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stop();</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void</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move();</w:t>
            </w:r>
          </w:p>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w:t>
            </w:r>
          </w:p>
        </w:tc>
      </w:tr>
    </w:tbl>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t>And here is a sub interface:</w:t>
      </w:r>
    </w:p>
    <w:tbl>
      <w:tblPr>
        <w:tblStyle w:val="ac"/>
        <w:bidiVisual/>
        <w:tblW w:w="11805" w:type="dxa"/>
        <w:tblLayout w:type="fixed"/>
        <w:tblLook w:val="0400"/>
      </w:tblPr>
      <w:tblGrid>
        <w:gridCol w:w="450"/>
        <w:gridCol w:w="11355"/>
      </w:tblGrid>
      <w:tr w:rsidR="009518A4" w:rsidRPr="00066F72">
        <w:tc>
          <w:tcPr>
            <w:tcW w:w="450" w:type="dxa"/>
            <w:vAlign w:val="center"/>
          </w:tcPr>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2</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3</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4</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5</w:t>
            </w:r>
          </w:p>
        </w:tc>
        <w:tc>
          <w:tcPr>
            <w:tcW w:w="11355" w:type="dxa"/>
            <w:vAlign w:val="center"/>
          </w:tcPr>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interface</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Controllable extends</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Moveable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void</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turn();</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void</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brake();</w:t>
            </w:r>
          </w:p>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w:t>
            </w:r>
          </w:p>
        </w:tc>
      </w:tr>
    </w:tbl>
    <w:p w:rsidR="009518A4" w:rsidRPr="00066F72" w:rsidRDefault="009518A4">
      <w:pPr>
        <w:pStyle w:val="normal0"/>
        <w:ind w:left="720"/>
        <w:rPr>
          <w:i/>
        </w:rPr>
      </w:pPr>
    </w:p>
    <w:p w:rsidR="009518A4" w:rsidRPr="00066F72" w:rsidRDefault="00066F72">
      <w:pPr>
        <w:pStyle w:val="normal0"/>
        <w:spacing w:before="75" w:after="75"/>
        <w:rPr>
          <w:i/>
        </w:rPr>
      </w:pPr>
      <w:r w:rsidRPr="00066F72">
        <w:rPr>
          <w:rFonts w:ascii="Arial" w:eastAsia="Arial" w:hAnsi="Arial" w:cs="Arial"/>
          <w:b/>
          <w:i/>
          <w:color w:val="333333"/>
          <w:sz w:val="28"/>
          <w:szCs w:val="28"/>
        </w:rPr>
        <w:t>5. A class extends another class and implements another interface:</w:t>
      </w:r>
    </w:p>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t>In Java, we can have a class inherits both an interface and a class directly. Consider the following example:</w:t>
      </w:r>
    </w:p>
    <w:tbl>
      <w:tblPr>
        <w:tblStyle w:val="ad"/>
        <w:bidiVisual/>
        <w:tblW w:w="11805" w:type="dxa"/>
        <w:tblLayout w:type="fixed"/>
        <w:tblLook w:val="0400"/>
      </w:tblPr>
      <w:tblGrid>
        <w:gridCol w:w="555"/>
        <w:gridCol w:w="11250"/>
      </w:tblGrid>
      <w:tr w:rsidR="009518A4" w:rsidRPr="00066F72">
        <w:tc>
          <w:tcPr>
            <w:tcW w:w="555" w:type="dxa"/>
            <w:vAlign w:val="center"/>
          </w:tcPr>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2</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3</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4</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5</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6</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7</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8</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9</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10</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11</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12</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13</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14</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15</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16</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17</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18</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19</w:t>
            </w:r>
          </w:p>
        </w:tc>
        <w:tc>
          <w:tcPr>
            <w:tcW w:w="11250" w:type="dxa"/>
            <w:vAlign w:val="center"/>
          </w:tcPr>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interface</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Moveable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void</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move();</w:t>
            </w:r>
          </w:p>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w:t>
            </w:r>
          </w:p>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class</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Car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protected</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void</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start()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System.out.print("Starting...");</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void</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stop()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System.out.print("Stopping...");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w:t>
            </w:r>
          </w:p>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w:t>
            </w:r>
          </w:p>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class</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Truck extends</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Car implements</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Moveable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void</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move()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System.out.print("Moving...");</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w:t>
            </w:r>
          </w:p>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w:t>
            </w:r>
          </w:p>
        </w:tc>
      </w:tr>
    </w:tbl>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t>In this case, the</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800000"/>
          <w:sz w:val="20"/>
          <w:szCs w:val="20"/>
          <w:highlight w:val="white"/>
        </w:rPr>
        <w:t>Truck</w:t>
      </w:r>
      <w:r w:rsidRPr="00066F72">
        <w:rPr>
          <w:rFonts w:ascii="Courier New" w:eastAsia="Courier New" w:hAnsi="Courier New" w:cs="Courier New"/>
          <w:i/>
          <w:color w:val="800000"/>
          <w:sz w:val="20"/>
          <w:szCs w:val="20"/>
        </w:rPr>
        <w:t> </w:t>
      </w:r>
      <w:r w:rsidRPr="00066F72">
        <w:rPr>
          <w:rFonts w:ascii="Helvetica Neue" w:eastAsia="Helvetica Neue" w:hAnsi="Helvetica Neue" w:cs="Helvetica Neue"/>
          <w:i/>
          <w:color w:val="333333"/>
          <w:sz w:val="21"/>
          <w:szCs w:val="21"/>
          <w:highlight w:val="white"/>
        </w:rPr>
        <w:t>class inherits the</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800000"/>
          <w:sz w:val="20"/>
          <w:szCs w:val="20"/>
          <w:highlight w:val="white"/>
        </w:rPr>
        <w:t>start()</w:t>
      </w:r>
      <w:r w:rsidRPr="00066F72">
        <w:rPr>
          <w:rFonts w:ascii="Helvetica Neue" w:eastAsia="Helvetica Neue" w:hAnsi="Helvetica Neue" w:cs="Helvetica Neue"/>
          <w:i/>
          <w:color w:val="333333"/>
          <w:sz w:val="21"/>
          <w:szCs w:val="21"/>
        </w:rPr>
        <w:t> </w:t>
      </w:r>
      <w:r w:rsidRPr="00066F72">
        <w:rPr>
          <w:rFonts w:ascii="Helvetica Neue" w:eastAsia="Helvetica Neue" w:hAnsi="Helvetica Neue" w:cs="Helvetica Neue"/>
          <w:i/>
          <w:color w:val="333333"/>
          <w:sz w:val="21"/>
          <w:szCs w:val="21"/>
          <w:highlight w:val="white"/>
        </w:rPr>
        <w:t>and</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800000"/>
          <w:sz w:val="20"/>
          <w:szCs w:val="20"/>
          <w:highlight w:val="white"/>
        </w:rPr>
        <w:t>stop()</w:t>
      </w:r>
      <w:r w:rsidRPr="00066F72">
        <w:rPr>
          <w:rFonts w:ascii="Helvetica Neue" w:eastAsia="Helvetica Neue" w:hAnsi="Helvetica Neue" w:cs="Helvetica Neue"/>
          <w:i/>
          <w:color w:val="333333"/>
          <w:sz w:val="21"/>
          <w:szCs w:val="21"/>
        </w:rPr>
        <w:t> </w:t>
      </w:r>
      <w:r w:rsidRPr="00066F72">
        <w:rPr>
          <w:rFonts w:ascii="Helvetica Neue" w:eastAsia="Helvetica Neue" w:hAnsi="Helvetica Neue" w:cs="Helvetica Neue"/>
          <w:i/>
          <w:color w:val="333333"/>
          <w:sz w:val="21"/>
          <w:szCs w:val="21"/>
          <w:highlight w:val="white"/>
        </w:rPr>
        <w:t>methods of its super class</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800000"/>
          <w:sz w:val="20"/>
          <w:szCs w:val="20"/>
          <w:highlight w:val="white"/>
        </w:rPr>
        <w:t>Car</w:t>
      </w:r>
      <w:r w:rsidRPr="00066F72">
        <w:rPr>
          <w:rFonts w:ascii="Helvetica Neue" w:eastAsia="Helvetica Neue" w:hAnsi="Helvetica Neue" w:cs="Helvetica Neue"/>
          <w:i/>
          <w:color w:val="333333"/>
          <w:sz w:val="21"/>
          <w:szCs w:val="21"/>
          <w:highlight w:val="white"/>
        </w:rPr>
        <w:t>, and has to override the</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800000"/>
          <w:sz w:val="20"/>
          <w:szCs w:val="20"/>
          <w:highlight w:val="white"/>
        </w:rPr>
        <w:t>move()</w:t>
      </w:r>
      <w:r w:rsidRPr="00066F72">
        <w:rPr>
          <w:rFonts w:ascii="Helvetica Neue" w:eastAsia="Helvetica Neue" w:hAnsi="Helvetica Neue" w:cs="Helvetica Neue"/>
          <w:i/>
          <w:color w:val="333333"/>
          <w:sz w:val="21"/>
          <w:szCs w:val="21"/>
        </w:rPr>
        <w:t> </w:t>
      </w:r>
      <w:r w:rsidRPr="00066F72">
        <w:rPr>
          <w:rFonts w:ascii="Helvetica Neue" w:eastAsia="Helvetica Neue" w:hAnsi="Helvetica Neue" w:cs="Helvetica Neue"/>
          <w:i/>
          <w:color w:val="333333"/>
          <w:sz w:val="21"/>
          <w:szCs w:val="21"/>
          <w:highlight w:val="white"/>
        </w:rPr>
        <w:t>method from its super interface</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800000"/>
          <w:sz w:val="20"/>
          <w:szCs w:val="20"/>
          <w:highlight w:val="white"/>
        </w:rPr>
        <w:t>Moveable</w:t>
      </w:r>
      <w:r w:rsidRPr="00066F72">
        <w:rPr>
          <w:rFonts w:ascii="Helvetica Neue" w:eastAsia="Helvetica Neue" w:hAnsi="Helvetica Neue" w:cs="Helvetica Neue"/>
          <w:i/>
          <w:color w:val="333333"/>
          <w:sz w:val="21"/>
          <w:szCs w:val="21"/>
          <w:highlight w:val="white"/>
        </w:rPr>
        <w:t>.</w:t>
      </w:r>
    </w:p>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t>In practice with Swing development, it’s common to have a class extended a</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800000"/>
          <w:sz w:val="20"/>
          <w:szCs w:val="20"/>
          <w:highlight w:val="white"/>
        </w:rPr>
        <w:t>JFrame</w:t>
      </w:r>
      <w:r w:rsidRPr="00066F72">
        <w:rPr>
          <w:rFonts w:ascii="Courier New" w:eastAsia="Courier New" w:hAnsi="Courier New" w:cs="Courier New"/>
          <w:i/>
          <w:color w:val="800000"/>
          <w:sz w:val="20"/>
          <w:szCs w:val="20"/>
        </w:rPr>
        <w:t> </w:t>
      </w:r>
      <w:r w:rsidRPr="00066F72">
        <w:rPr>
          <w:rFonts w:ascii="Helvetica Neue" w:eastAsia="Helvetica Neue" w:hAnsi="Helvetica Neue" w:cs="Helvetica Neue"/>
          <w:i/>
          <w:color w:val="333333"/>
          <w:sz w:val="21"/>
          <w:szCs w:val="21"/>
          <w:highlight w:val="white"/>
        </w:rPr>
        <w:t>and implements an event listener interface, for example:</w:t>
      </w:r>
    </w:p>
    <w:tbl>
      <w:tblPr>
        <w:tblStyle w:val="ae"/>
        <w:bidiVisual/>
        <w:tblW w:w="11805" w:type="dxa"/>
        <w:tblLayout w:type="fixed"/>
        <w:tblLook w:val="0400"/>
      </w:tblPr>
      <w:tblGrid>
        <w:gridCol w:w="450"/>
        <w:gridCol w:w="11355"/>
      </w:tblGrid>
      <w:tr w:rsidR="009518A4" w:rsidRPr="00066F72">
        <w:tc>
          <w:tcPr>
            <w:tcW w:w="450" w:type="dxa"/>
            <w:vAlign w:val="center"/>
          </w:tcPr>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lastRenderedPageBreak/>
              <w:t>1</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2</w:t>
            </w:r>
          </w:p>
        </w:tc>
        <w:tc>
          <w:tcPr>
            <w:tcW w:w="11355" w:type="dxa"/>
            <w:vAlign w:val="center"/>
          </w:tcPr>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class</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MyFrame extends</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JFrame implements</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ActionListener {</w:t>
            </w:r>
          </w:p>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w:t>
            </w:r>
          </w:p>
        </w:tc>
      </w:tr>
    </w:tbl>
    <w:p w:rsidR="009518A4" w:rsidRPr="00066F72" w:rsidRDefault="009518A4">
      <w:pPr>
        <w:pStyle w:val="normal0"/>
        <w:ind w:left="720"/>
        <w:rPr>
          <w:i/>
        </w:rPr>
      </w:pPr>
    </w:p>
    <w:p w:rsidR="009518A4" w:rsidRPr="00066F72" w:rsidRDefault="00066F72">
      <w:pPr>
        <w:pStyle w:val="normal0"/>
        <w:spacing w:before="75" w:after="75"/>
        <w:rPr>
          <w:i/>
        </w:rPr>
      </w:pPr>
      <w:r w:rsidRPr="00066F72">
        <w:rPr>
          <w:rFonts w:ascii="Arial" w:eastAsia="Arial" w:hAnsi="Arial" w:cs="Arial"/>
          <w:b/>
          <w:i/>
          <w:color w:val="333333"/>
          <w:sz w:val="28"/>
          <w:szCs w:val="28"/>
        </w:rPr>
        <w:t>6. Multiple inheritance of state is not allowed:</w:t>
      </w:r>
    </w:p>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t>Remember that Java does not allow a class inherits two or more classes directly. To understand why multiple inheritance is not allowed, consider the following example:</w:t>
      </w:r>
    </w:p>
    <w:tbl>
      <w:tblPr>
        <w:tblStyle w:val="af"/>
        <w:bidiVisual/>
        <w:tblW w:w="11805" w:type="dxa"/>
        <w:tblLayout w:type="fixed"/>
        <w:tblLook w:val="0400"/>
      </w:tblPr>
      <w:tblGrid>
        <w:gridCol w:w="555"/>
        <w:gridCol w:w="11250"/>
      </w:tblGrid>
      <w:tr w:rsidR="009518A4" w:rsidRPr="00066F72">
        <w:tc>
          <w:tcPr>
            <w:tcW w:w="555" w:type="dxa"/>
            <w:vAlign w:val="center"/>
          </w:tcPr>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2</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3</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4</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5</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6</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7</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8</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9</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10</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11</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12</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13</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14</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15</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16</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17</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18</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19</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20</w:t>
            </w:r>
          </w:p>
        </w:tc>
        <w:tc>
          <w:tcPr>
            <w:tcW w:w="11250" w:type="dxa"/>
            <w:vAlign w:val="center"/>
          </w:tcPr>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class</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A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void</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methodA()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void</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foo()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w:t>
            </w:r>
          </w:p>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w:t>
            </w:r>
          </w:p>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class</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B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void</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methodB()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void</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foo()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w:t>
            </w:r>
          </w:p>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w:t>
            </w:r>
          </w:p>
        </w:tc>
      </w:tr>
    </w:tbl>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t>Suppose that we want to write a class</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800000"/>
          <w:sz w:val="20"/>
          <w:szCs w:val="20"/>
          <w:highlight w:val="white"/>
        </w:rPr>
        <w:t>C</w:t>
      </w:r>
      <w:r w:rsidRPr="00066F72">
        <w:rPr>
          <w:rFonts w:ascii="Helvetica Neue" w:eastAsia="Helvetica Neue" w:hAnsi="Helvetica Neue" w:cs="Helvetica Neue"/>
          <w:i/>
          <w:color w:val="333333"/>
          <w:sz w:val="21"/>
          <w:szCs w:val="21"/>
        </w:rPr>
        <w:t> </w:t>
      </w:r>
      <w:r w:rsidRPr="00066F72">
        <w:rPr>
          <w:rFonts w:ascii="Helvetica Neue" w:eastAsia="Helvetica Neue" w:hAnsi="Helvetica Neue" w:cs="Helvetica Neue"/>
          <w:i/>
          <w:color w:val="333333"/>
          <w:sz w:val="21"/>
          <w:szCs w:val="21"/>
          <w:highlight w:val="white"/>
        </w:rPr>
        <w:t>that extends both</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800000"/>
          <w:sz w:val="20"/>
          <w:szCs w:val="20"/>
          <w:highlight w:val="white"/>
        </w:rPr>
        <w:t>A</w:t>
      </w:r>
      <w:r w:rsidRPr="00066F72">
        <w:rPr>
          <w:rFonts w:ascii="Courier New" w:eastAsia="Courier New" w:hAnsi="Courier New" w:cs="Courier New"/>
          <w:i/>
          <w:color w:val="800000"/>
          <w:sz w:val="20"/>
          <w:szCs w:val="20"/>
        </w:rPr>
        <w:t> </w:t>
      </w:r>
      <w:r w:rsidRPr="00066F72">
        <w:rPr>
          <w:rFonts w:ascii="Helvetica Neue" w:eastAsia="Helvetica Neue" w:hAnsi="Helvetica Neue" w:cs="Helvetica Neue"/>
          <w:i/>
          <w:color w:val="333333"/>
          <w:sz w:val="21"/>
          <w:szCs w:val="21"/>
          <w:highlight w:val="white"/>
        </w:rPr>
        <w:t>and</w:t>
      </w:r>
      <w:r w:rsidRPr="00066F72">
        <w:rPr>
          <w:rFonts w:ascii="Courier New" w:eastAsia="Courier New" w:hAnsi="Courier New" w:cs="Courier New"/>
          <w:i/>
          <w:color w:val="800000"/>
          <w:sz w:val="20"/>
          <w:szCs w:val="20"/>
        </w:rPr>
        <w:t> </w:t>
      </w:r>
      <w:r w:rsidRPr="00066F72">
        <w:rPr>
          <w:rFonts w:ascii="Courier New" w:eastAsia="Courier New" w:hAnsi="Courier New" w:cs="Courier New"/>
          <w:i/>
          <w:color w:val="800000"/>
          <w:sz w:val="20"/>
          <w:szCs w:val="20"/>
          <w:highlight w:val="white"/>
        </w:rPr>
        <w:t>B</w:t>
      </w:r>
      <w:r w:rsidRPr="00066F72">
        <w:rPr>
          <w:rFonts w:ascii="Courier New" w:eastAsia="Courier New" w:hAnsi="Courier New" w:cs="Courier New"/>
          <w:i/>
          <w:color w:val="800000"/>
          <w:sz w:val="20"/>
          <w:szCs w:val="20"/>
        </w:rPr>
        <w:t> </w:t>
      </w:r>
      <w:r w:rsidRPr="00066F72">
        <w:rPr>
          <w:rFonts w:ascii="Helvetica Neue" w:eastAsia="Helvetica Neue" w:hAnsi="Helvetica Neue" w:cs="Helvetica Neue"/>
          <w:i/>
          <w:color w:val="333333"/>
          <w:sz w:val="21"/>
          <w:szCs w:val="21"/>
          <w:highlight w:val="white"/>
        </w:rPr>
        <w:t>like this:</w:t>
      </w:r>
    </w:p>
    <w:tbl>
      <w:tblPr>
        <w:tblStyle w:val="af0"/>
        <w:bidiVisual/>
        <w:tblW w:w="11805" w:type="dxa"/>
        <w:tblLayout w:type="fixed"/>
        <w:tblLook w:val="0400"/>
      </w:tblPr>
      <w:tblGrid>
        <w:gridCol w:w="450"/>
        <w:gridCol w:w="11355"/>
      </w:tblGrid>
      <w:tr w:rsidR="009518A4" w:rsidRPr="00066F72">
        <w:tc>
          <w:tcPr>
            <w:tcW w:w="450" w:type="dxa"/>
            <w:vAlign w:val="center"/>
          </w:tcPr>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2</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3</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4</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5</w:t>
            </w:r>
          </w:p>
        </w:tc>
        <w:tc>
          <w:tcPr>
            <w:tcW w:w="11355" w:type="dxa"/>
            <w:vAlign w:val="center"/>
          </w:tcPr>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class</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C extends</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A, B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void</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methodC()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foo();</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w:t>
            </w:r>
          </w:p>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w:t>
            </w:r>
          </w:p>
        </w:tc>
      </w:tr>
    </w:tbl>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t>As you can see, both</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800000"/>
          <w:sz w:val="20"/>
          <w:szCs w:val="20"/>
          <w:highlight w:val="white"/>
        </w:rPr>
        <w:t>A</w:t>
      </w:r>
      <w:r w:rsidRPr="00066F72">
        <w:rPr>
          <w:rFonts w:ascii="Helvetica Neue" w:eastAsia="Helvetica Neue" w:hAnsi="Helvetica Neue" w:cs="Helvetica Neue"/>
          <w:i/>
          <w:color w:val="333333"/>
          <w:sz w:val="21"/>
          <w:szCs w:val="21"/>
        </w:rPr>
        <w:t> </w:t>
      </w:r>
      <w:r w:rsidRPr="00066F72">
        <w:rPr>
          <w:rFonts w:ascii="Helvetica Neue" w:eastAsia="Helvetica Neue" w:hAnsi="Helvetica Neue" w:cs="Helvetica Neue"/>
          <w:i/>
          <w:color w:val="333333"/>
          <w:sz w:val="21"/>
          <w:szCs w:val="21"/>
          <w:highlight w:val="white"/>
        </w:rPr>
        <w:t>and</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800000"/>
          <w:sz w:val="20"/>
          <w:szCs w:val="20"/>
          <w:highlight w:val="white"/>
        </w:rPr>
        <w:t>B</w:t>
      </w:r>
      <w:r w:rsidRPr="00066F72">
        <w:rPr>
          <w:rFonts w:ascii="Helvetica Neue" w:eastAsia="Helvetica Neue" w:hAnsi="Helvetica Neue" w:cs="Helvetica Neue"/>
          <w:i/>
          <w:color w:val="333333"/>
          <w:sz w:val="21"/>
          <w:szCs w:val="21"/>
        </w:rPr>
        <w:t> </w:t>
      </w:r>
      <w:r w:rsidRPr="00066F72">
        <w:rPr>
          <w:rFonts w:ascii="Helvetica Neue" w:eastAsia="Helvetica Neue" w:hAnsi="Helvetica Neue" w:cs="Helvetica Neue"/>
          <w:i/>
          <w:color w:val="333333"/>
          <w:sz w:val="21"/>
          <w:szCs w:val="21"/>
          <w:highlight w:val="white"/>
        </w:rPr>
        <w:t>has a method called</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800000"/>
          <w:sz w:val="20"/>
          <w:szCs w:val="20"/>
          <w:highlight w:val="white"/>
        </w:rPr>
        <w:t>foo()</w:t>
      </w:r>
      <w:r w:rsidRPr="00066F72">
        <w:rPr>
          <w:rFonts w:ascii="Helvetica Neue" w:eastAsia="Helvetica Neue" w:hAnsi="Helvetica Neue" w:cs="Helvetica Neue"/>
          <w:i/>
          <w:color w:val="333333"/>
          <w:sz w:val="21"/>
          <w:szCs w:val="21"/>
          <w:highlight w:val="white"/>
        </w:rPr>
        <w:t>, so which</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800000"/>
          <w:sz w:val="20"/>
          <w:szCs w:val="20"/>
          <w:highlight w:val="white"/>
        </w:rPr>
        <w:t>foo()</w:t>
      </w:r>
      <w:r w:rsidRPr="00066F72">
        <w:rPr>
          <w:rFonts w:ascii="Helvetica Neue" w:eastAsia="Helvetica Neue" w:hAnsi="Helvetica Neue" w:cs="Helvetica Neue"/>
          <w:i/>
          <w:color w:val="333333"/>
          <w:sz w:val="21"/>
          <w:szCs w:val="21"/>
        </w:rPr>
        <w:t> </w:t>
      </w:r>
      <w:r w:rsidRPr="00066F72">
        <w:rPr>
          <w:rFonts w:ascii="Helvetica Neue" w:eastAsia="Helvetica Neue" w:hAnsi="Helvetica Neue" w:cs="Helvetica Neue"/>
          <w:i/>
          <w:color w:val="333333"/>
          <w:sz w:val="21"/>
          <w:szCs w:val="21"/>
          <w:highlight w:val="white"/>
        </w:rPr>
        <w:t>method the class</w:t>
      </w:r>
      <w:r w:rsidRPr="00066F72">
        <w:rPr>
          <w:rFonts w:ascii="Courier New" w:eastAsia="Courier New" w:hAnsi="Courier New" w:cs="Courier New"/>
          <w:i/>
          <w:color w:val="800000"/>
          <w:sz w:val="20"/>
          <w:szCs w:val="20"/>
        </w:rPr>
        <w:t> </w:t>
      </w:r>
      <w:r w:rsidRPr="00066F72">
        <w:rPr>
          <w:rFonts w:ascii="Courier New" w:eastAsia="Courier New" w:hAnsi="Courier New" w:cs="Courier New"/>
          <w:i/>
          <w:color w:val="800000"/>
          <w:sz w:val="20"/>
          <w:szCs w:val="20"/>
          <w:highlight w:val="white"/>
        </w:rPr>
        <w:t>C</w:t>
      </w:r>
      <w:r w:rsidRPr="00066F72">
        <w:rPr>
          <w:rFonts w:ascii="Courier New" w:eastAsia="Courier New" w:hAnsi="Courier New" w:cs="Courier New"/>
          <w:i/>
          <w:color w:val="800000"/>
          <w:sz w:val="20"/>
          <w:szCs w:val="20"/>
        </w:rPr>
        <w:t> </w:t>
      </w:r>
      <w:r w:rsidRPr="00066F72">
        <w:rPr>
          <w:rFonts w:ascii="Helvetica Neue" w:eastAsia="Helvetica Neue" w:hAnsi="Helvetica Neue" w:cs="Helvetica Neue"/>
          <w:i/>
          <w:color w:val="333333"/>
          <w:sz w:val="21"/>
          <w:szCs w:val="21"/>
          <w:highlight w:val="white"/>
        </w:rPr>
        <w:t>invokes exactly? from</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800000"/>
          <w:sz w:val="20"/>
          <w:szCs w:val="20"/>
          <w:highlight w:val="white"/>
        </w:rPr>
        <w:t>A</w:t>
      </w:r>
      <w:r w:rsidRPr="00066F72">
        <w:rPr>
          <w:rFonts w:ascii="Helvetica Neue" w:eastAsia="Helvetica Neue" w:hAnsi="Helvetica Neue" w:cs="Helvetica Neue"/>
          <w:i/>
          <w:color w:val="333333"/>
          <w:sz w:val="21"/>
          <w:szCs w:val="21"/>
        </w:rPr>
        <w:t> </w:t>
      </w:r>
      <w:r w:rsidRPr="00066F72">
        <w:rPr>
          <w:rFonts w:ascii="Helvetica Neue" w:eastAsia="Helvetica Neue" w:hAnsi="Helvetica Neue" w:cs="Helvetica Neue"/>
          <w:i/>
          <w:color w:val="333333"/>
          <w:sz w:val="21"/>
          <w:szCs w:val="21"/>
          <w:highlight w:val="white"/>
        </w:rPr>
        <w:t>or</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800000"/>
          <w:sz w:val="20"/>
          <w:szCs w:val="20"/>
          <w:highlight w:val="white"/>
        </w:rPr>
        <w:t>B</w:t>
      </w:r>
      <w:r w:rsidRPr="00066F72">
        <w:rPr>
          <w:rFonts w:ascii="Helvetica Neue" w:eastAsia="Helvetica Neue" w:hAnsi="Helvetica Neue" w:cs="Helvetica Neue"/>
          <w:i/>
          <w:color w:val="333333"/>
          <w:sz w:val="21"/>
          <w:szCs w:val="21"/>
          <w:highlight w:val="white"/>
        </w:rPr>
        <w:t>? This case is ambiguous hence Java does not allow.</w:t>
      </w:r>
    </w:p>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t> </w:t>
      </w:r>
    </w:p>
    <w:p w:rsidR="009518A4" w:rsidRPr="00066F72" w:rsidRDefault="00066F72">
      <w:pPr>
        <w:pStyle w:val="normal0"/>
        <w:spacing w:before="75" w:after="75"/>
        <w:rPr>
          <w:i/>
        </w:rPr>
      </w:pPr>
      <w:r w:rsidRPr="00066F72">
        <w:rPr>
          <w:rFonts w:ascii="Arial" w:eastAsia="Arial" w:hAnsi="Arial" w:cs="Arial"/>
          <w:b/>
          <w:i/>
          <w:color w:val="333333"/>
          <w:sz w:val="28"/>
          <w:szCs w:val="28"/>
        </w:rPr>
        <w:t>7. Multiple inheritance of type is allowed:</w:t>
      </w:r>
    </w:p>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t>This means Java does allow multiple inheritance between interfaces. For example:</w:t>
      </w:r>
    </w:p>
    <w:tbl>
      <w:tblPr>
        <w:tblStyle w:val="af1"/>
        <w:bidiVisual/>
        <w:tblW w:w="11805" w:type="dxa"/>
        <w:tblLayout w:type="fixed"/>
        <w:tblLook w:val="0400"/>
      </w:tblPr>
      <w:tblGrid>
        <w:gridCol w:w="555"/>
        <w:gridCol w:w="11250"/>
      </w:tblGrid>
      <w:tr w:rsidR="009518A4" w:rsidRPr="00066F72">
        <w:tc>
          <w:tcPr>
            <w:tcW w:w="555" w:type="dxa"/>
            <w:vAlign w:val="center"/>
          </w:tcPr>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2</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3</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4</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5</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lastRenderedPageBreak/>
              <w:t>6</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7</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8</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9</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10</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11</w:t>
            </w:r>
          </w:p>
        </w:tc>
        <w:tc>
          <w:tcPr>
            <w:tcW w:w="11250" w:type="dxa"/>
            <w:vAlign w:val="center"/>
          </w:tcPr>
          <w:p w:rsidR="009518A4" w:rsidRPr="00066F72" w:rsidRDefault="00066F72">
            <w:pPr>
              <w:pStyle w:val="normal0"/>
              <w:spacing w:after="0" w:line="240" w:lineRule="auto"/>
              <w:rPr>
                <w:i/>
              </w:rPr>
            </w:pPr>
            <w:r w:rsidRPr="00066F72">
              <w:rPr>
                <w:rFonts w:ascii="Courier New" w:eastAsia="Courier New" w:hAnsi="Courier New" w:cs="Courier New"/>
                <w:i/>
                <w:sz w:val="20"/>
                <w:szCs w:val="20"/>
              </w:rPr>
              <w:lastRenderedPageBreak/>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interface</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X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void</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methodX();</w:t>
            </w:r>
          </w:p>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w:t>
            </w:r>
          </w:p>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interface</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Y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void</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methodY();</w:t>
            </w:r>
          </w:p>
          <w:p w:rsidR="009518A4" w:rsidRPr="00066F72" w:rsidRDefault="00066F72">
            <w:pPr>
              <w:pStyle w:val="normal0"/>
              <w:spacing w:after="0" w:line="240" w:lineRule="auto"/>
              <w:rPr>
                <w:i/>
              </w:rPr>
            </w:pPr>
            <w:r w:rsidRPr="00066F72">
              <w:rPr>
                <w:rFonts w:ascii="Courier New" w:eastAsia="Courier New" w:hAnsi="Courier New" w:cs="Courier New"/>
                <w:i/>
                <w:sz w:val="20"/>
                <w:szCs w:val="20"/>
              </w:rPr>
              <w:lastRenderedPageBreak/>
              <w:t>}</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w:t>
            </w:r>
          </w:p>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interface</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Z extends</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X, Y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void</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methodZ();</w:t>
            </w:r>
          </w:p>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w:t>
            </w:r>
          </w:p>
        </w:tc>
      </w:tr>
    </w:tbl>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lastRenderedPageBreak/>
        <w:t>This is allowed because interfaces do not have concrete methods, thus there is no ambiguity.</w:t>
      </w:r>
    </w:p>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t>Likewise, we can have a class implements multiple interfaces:</w:t>
      </w:r>
    </w:p>
    <w:tbl>
      <w:tblPr>
        <w:tblStyle w:val="af2"/>
        <w:bidiVisual/>
        <w:tblW w:w="11805" w:type="dxa"/>
        <w:tblLayout w:type="fixed"/>
        <w:tblLook w:val="0400"/>
      </w:tblPr>
      <w:tblGrid>
        <w:gridCol w:w="450"/>
        <w:gridCol w:w="11355"/>
      </w:tblGrid>
      <w:tr w:rsidR="009518A4" w:rsidRPr="00066F72">
        <w:tc>
          <w:tcPr>
            <w:tcW w:w="450" w:type="dxa"/>
            <w:vAlign w:val="center"/>
          </w:tcPr>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2</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3</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4</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5</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6</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7</w:t>
            </w:r>
          </w:p>
        </w:tc>
        <w:tc>
          <w:tcPr>
            <w:tcW w:w="11355" w:type="dxa"/>
            <w:vAlign w:val="center"/>
          </w:tcPr>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class</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Sub implements</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X, Y, Z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void</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methodX() {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void</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methodY() {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void</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methodZ() { }</w:t>
            </w:r>
          </w:p>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w:t>
            </w:r>
          </w:p>
        </w:tc>
      </w:tr>
    </w:tbl>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t> </w:t>
      </w:r>
    </w:p>
    <w:p w:rsidR="009518A4" w:rsidRPr="00066F72" w:rsidRDefault="00066F72">
      <w:pPr>
        <w:pStyle w:val="normal0"/>
        <w:spacing w:before="75" w:after="75"/>
        <w:rPr>
          <w:i/>
        </w:rPr>
      </w:pPr>
      <w:r w:rsidRPr="00066F72">
        <w:rPr>
          <w:rFonts w:ascii="Arial" w:eastAsia="Arial" w:hAnsi="Arial" w:cs="Arial"/>
          <w:b/>
          <w:i/>
          <w:color w:val="333333"/>
          <w:sz w:val="28"/>
          <w:szCs w:val="28"/>
        </w:rPr>
        <w:t>8. Type Reference and Declaration:</w:t>
      </w:r>
    </w:p>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t>One interesting point with inheritance in Java is that, we can use the super type when creating a new object of the sub type.</w:t>
      </w:r>
    </w:p>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t>Suppose</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800000"/>
          <w:sz w:val="20"/>
          <w:szCs w:val="20"/>
          <w:highlight w:val="white"/>
        </w:rPr>
        <w:t>Car</w:t>
      </w:r>
      <w:r w:rsidRPr="00066F72">
        <w:rPr>
          <w:rFonts w:ascii="Courier New" w:eastAsia="Courier New" w:hAnsi="Courier New" w:cs="Courier New"/>
          <w:i/>
          <w:color w:val="800000"/>
          <w:sz w:val="20"/>
          <w:szCs w:val="20"/>
        </w:rPr>
        <w:t> </w:t>
      </w:r>
      <w:r w:rsidRPr="00066F72">
        <w:rPr>
          <w:rFonts w:ascii="Helvetica Neue" w:eastAsia="Helvetica Neue" w:hAnsi="Helvetica Neue" w:cs="Helvetica Neue"/>
          <w:i/>
          <w:color w:val="333333"/>
          <w:sz w:val="21"/>
          <w:szCs w:val="21"/>
          <w:highlight w:val="white"/>
        </w:rPr>
        <w:t>is the parent class of the</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800000"/>
          <w:sz w:val="20"/>
          <w:szCs w:val="20"/>
          <w:highlight w:val="white"/>
        </w:rPr>
        <w:t>Truck</w:t>
      </w:r>
      <w:r w:rsidRPr="00066F72">
        <w:rPr>
          <w:rFonts w:ascii="Courier New" w:eastAsia="Courier New" w:hAnsi="Courier New" w:cs="Courier New"/>
          <w:i/>
          <w:color w:val="800000"/>
          <w:sz w:val="20"/>
          <w:szCs w:val="20"/>
        </w:rPr>
        <w:t> </w:t>
      </w:r>
      <w:r w:rsidRPr="00066F72">
        <w:rPr>
          <w:rFonts w:ascii="Helvetica Neue" w:eastAsia="Helvetica Neue" w:hAnsi="Helvetica Neue" w:cs="Helvetica Neue"/>
          <w:i/>
          <w:color w:val="333333"/>
          <w:sz w:val="21"/>
          <w:szCs w:val="21"/>
          <w:highlight w:val="white"/>
        </w:rPr>
        <w:t>class as shown in the following code:</w:t>
      </w:r>
    </w:p>
    <w:tbl>
      <w:tblPr>
        <w:tblStyle w:val="af3"/>
        <w:bidiVisual/>
        <w:tblW w:w="11805" w:type="dxa"/>
        <w:tblLayout w:type="fixed"/>
        <w:tblLook w:val="0400"/>
      </w:tblPr>
      <w:tblGrid>
        <w:gridCol w:w="450"/>
        <w:gridCol w:w="11355"/>
      </w:tblGrid>
      <w:tr w:rsidR="009518A4" w:rsidRPr="00066F72">
        <w:tc>
          <w:tcPr>
            <w:tcW w:w="450" w:type="dxa"/>
            <w:vAlign w:val="center"/>
          </w:tcPr>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2</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3</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4</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5</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6</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7</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8</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9</w:t>
            </w:r>
          </w:p>
        </w:tc>
        <w:tc>
          <w:tcPr>
            <w:tcW w:w="11355" w:type="dxa"/>
            <w:vAlign w:val="center"/>
          </w:tcPr>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class</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Car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void</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move()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w:t>
            </w:r>
          </w:p>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w:t>
            </w:r>
          </w:p>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class</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Truck extends</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Car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void</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load()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w:t>
            </w:r>
          </w:p>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w:t>
            </w:r>
          </w:p>
        </w:tc>
      </w:tr>
    </w:tbl>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t>It’s legal to write:</w:t>
      </w:r>
    </w:p>
    <w:tbl>
      <w:tblPr>
        <w:tblStyle w:val="af4"/>
        <w:bidiVisual/>
        <w:tblW w:w="11805" w:type="dxa"/>
        <w:tblLayout w:type="fixed"/>
        <w:tblLook w:val="0400"/>
      </w:tblPr>
      <w:tblGrid>
        <w:gridCol w:w="450"/>
        <w:gridCol w:w="11355"/>
      </w:tblGrid>
      <w:tr w:rsidR="009518A4" w:rsidRPr="00066F72">
        <w:tc>
          <w:tcPr>
            <w:tcW w:w="450" w:type="dxa"/>
            <w:vAlign w:val="center"/>
          </w:tcPr>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w:t>
            </w:r>
          </w:p>
        </w:tc>
        <w:tc>
          <w:tcPr>
            <w:tcW w:w="11355" w:type="dxa"/>
            <w:vAlign w:val="center"/>
          </w:tcPr>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Car vehicle = new</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Truck();</w:t>
            </w:r>
          </w:p>
        </w:tc>
      </w:tr>
    </w:tbl>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t>The rule is: the type on the left side can be super type of the actual object in the right side. Note that the only methods we can invoke are the ones declared in the super type, for example:</w:t>
      </w:r>
    </w:p>
    <w:tbl>
      <w:tblPr>
        <w:tblStyle w:val="af5"/>
        <w:bidiVisual/>
        <w:tblW w:w="11805" w:type="dxa"/>
        <w:tblLayout w:type="fixed"/>
        <w:tblLook w:val="0400"/>
      </w:tblPr>
      <w:tblGrid>
        <w:gridCol w:w="450"/>
        <w:gridCol w:w="11355"/>
      </w:tblGrid>
      <w:tr w:rsidR="009518A4" w:rsidRPr="00066F72">
        <w:tc>
          <w:tcPr>
            <w:tcW w:w="450" w:type="dxa"/>
            <w:vAlign w:val="center"/>
          </w:tcPr>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w:t>
            </w:r>
          </w:p>
        </w:tc>
        <w:tc>
          <w:tcPr>
            <w:tcW w:w="11355" w:type="dxa"/>
            <w:vAlign w:val="center"/>
          </w:tcPr>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vehicle.move(); //okay, since Truck inherits Car</w:t>
            </w:r>
          </w:p>
        </w:tc>
      </w:tr>
    </w:tbl>
    <w:p w:rsidR="009518A4" w:rsidRPr="00066F72" w:rsidRDefault="00066F72">
      <w:pPr>
        <w:pStyle w:val="normal0"/>
        <w:ind w:left="720"/>
        <w:rPr>
          <w:i/>
        </w:rPr>
      </w:pPr>
      <w:r w:rsidRPr="00066F72">
        <w:rPr>
          <w:rFonts w:ascii="Helvetica Neue" w:eastAsia="Helvetica Neue" w:hAnsi="Helvetica Neue" w:cs="Helvetica Neue"/>
          <w:i/>
          <w:color w:val="333333"/>
          <w:sz w:val="21"/>
          <w:szCs w:val="21"/>
          <w:highlight w:val="white"/>
        </w:rPr>
        <w:t>Also note that, if the subclass declares a new method, we cannot invoke it using the super type reference:</w:t>
      </w:r>
    </w:p>
    <w:tbl>
      <w:tblPr>
        <w:tblStyle w:val="af6"/>
        <w:bidiVisual/>
        <w:tblW w:w="11805" w:type="dxa"/>
        <w:tblLayout w:type="fixed"/>
        <w:tblLook w:val="0400"/>
      </w:tblPr>
      <w:tblGrid>
        <w:gridCol w:w="450"/>
        <w:gridCol w:w="11355"/>
      </w:tblGrid>
      <w:tr w:rsidR="009518A4" w:rsidRPr="00066F72">
        <w:tc>
          <w:tcPr>
            <w:tcW w:w="450" w:type="dxa"/>
            <w:vAlign w:val="center"/>
          </w:tcPr>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w:t>
            </w:r>
          </w:p>
        </w:tc>
        <w:tc>
          <w:tcPr>
            <w:tcW w:w="11355" w:type="dxa"/>
            <w:vAlign w:val="center"/>
          </w:tcPr>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vehicle.load(); // compile error</w:t>
            </w:r>
          </w:p>
        </w:tc>
      </w:tr>
    </w:tbl>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t>It’s illegal to create a new</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800000"/>
          <w:sz w:val="20"/>
          <w:szCs w:val="20"/>
          <w:highlight w:val="white"/>
        </w:rPr>
        <w:t>Car</w:t>
      </w:r>
      <w:r w:rsidRPr="00066F72">
        <w:rPr>
          <w:rFonts w:ascii="Courier New" w:eastAsia="Courier New" w:hAnsi="Courier New" w:cs="Courier New"/>
          <w:i/>
          <w:color w:val="800000"/>
          <w:sz w:val="20"/>
          <w:szCs w:val="20"/>
        </w:rPr>
        <w:t> </w:t>
      </w:r>
      <w:r w:rsidRPr="00066F72">
        <w:rPr>
          <w:rFonts w:ascii="Helvetica Neue" w:eastAsia="Helvetica Neue" w:hAnsi="Helvetica Neue" w:cs="Helvetica Neue"/>
          <w:i/>
          <w:color w:val="333333"/>
          <w:sz w:val="21"/>
          <w:szCs w:val="21"/>
          <w:highlight w:val="white"/>
        </w:rPr>
        <w:t>object like this:</w:t>
      </w:r>
    </w:p>
    <w:tbl>
      <w:tblPr>
        <w:tblStyle w:val="af7"/>
        <w:bidiVisual/>
        <w:tblW w:w="11805" w:type="dxa"/>
        <w:tblLayout w:type="fixed"/>
        <w:tblLook w:val="0400"/>
      </w:tblPr>
      <w:tblGrid>
        <w:gridCol w:w="450"/>
        <w:gridCol w:w="11355"/>
      </w:tblGrid>
      <w:tr w:rsidR="009518A4" w:rsidRPr="00066F72">
        <w:tc>
          <w:tcPr>
            <w:tcW w:w="450" w:type="dxa"/>
            <w:vAlign w:val="center"/>
          </w:tcPr>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w:t>
            </w:r>
          </w:p>
        </w:tc>
        <w:tc>
          <w:tcPr>
            <w:tcW w:w="11355" w:type="dxa"/>
            <w:vAlign w:val="center"/>
          </w:tcPr>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Truck car = new</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Car();  // Compile error</w:t>
            </w:r>
          </w:p>
        </w:tc>
      </w:tr>
    </w:tbl>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t>Why? It’s because</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800000"/>
          <w:sz w:val="20"/>
          <w:szCs w:val="20"/>
          <w:highlight w:val="white"/>
        </w:rPr>
        <w:t>Truck</w:t>
      </w:r>
      <w:r w:rsidRPr="00066F72">
        <w:rPr>
          <w:rFonts w:ascii="Courier New" w:eastAsia="Courier New" w:hAnsi="Courier New" w:cs="Courier New"/>
          <w:i/>
          <w:color w:val="800000"/>
          <w:sz w:val="20"/>
          <w:szCs w:val="20"/>
        </w:rPr>
        <w:t> </w:t>
      </w:r>
      <w:r w:rsidRPr="00066F72">
        <w:rPr>
          <w:rFonts w:ascii="Helvetica Neue" w:eastAsia="Helvetica Neue" w:hAnsi="Helvetica Neue" w:cs="Helvetica Neue"/>
          <w:i/>
          <w:color w:val="333333"/>
          <w:sz w:val="21"/>
          <w:szCs w:val="21"/>
          <w:highlight w:val="white"/>
        </w:rPr>
        <w:t>is the subclass which can declare new methods other than the ones inherited from the</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800000"/>
          <w:sz w:val="20"/>
          <w:szCs w:val="20"/>
          <w:highlight w:val="white"/>
        </w:rPr>
        <w:t>Car</w:t>
      </w:r>
      <w:r w:rsidRPr="00066F72">
        <w:rPr>
          <w:rFonts w:ascii="Courier New" w:eastAsia="Courier New" w:hAnsi="Courier New" w:cs="Courier New"/>
          <w:i/>
          <w:color w:val="800000"/>
          <w:sz w:val="20"/>
          <w:szCs w:val="20"/>
        </w:rPr>
        <w:t> </w:t>
      </w:r>
      <w:r w:rsidRPr="00066F72">
        <w:rPr>
          <w:rFonts w:ascii="Helvetica Neue" w:eastAsia="Helvetica Neue" w:hAnsi="Helvetica Neue" w:cs="Helvetica Neue"/>
          <w:i/>
          <w:color w:val="333333"/>
          <w:sz w:val="21"/>
          <w:szCs w:val="21"/>
          <w:highlight w:val="white"/>
        </w:rPr>
        <w:t>class, whereas the actual object is of type</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800000"/>
          <w:sz w:val="20"/>
          <w:szCs w:val="20"/>
          <w:highlight w:val="white"/>
        </w:rPr>
        <w:t>Car</w:t>
      </w:r>
      <w:r w:rsidRPr="00066F72">
        <w:rPr>
          <w:rFonts w:ascii="Helvetica Neue" w:eastAsia="Helvetica Neue" w:hAnsi="Helvetica Neue" w:cs="Helvetica Neue"/>
          <w:i/>
          <w:color w:val="333333"/>
          <w:sz w:val="21"/>
          <w:szCs w:val="21"/>
          <w:highlight w:val="white"/>
        </w:rPr>
        <w:t>. We may write this:</w:t>
      </w:r>
    </w:p>
    <w:tbl>
      <w:tblPr>
        <w:tblStyle w:val="af8"/>
        <w:bidiVisual/>
        <w:tblW w:w="11805" w:type="dxa"/>
        <w:tblLayout w:type="fixed"/>
        <w:tblLook w:val="0400"/>
      </w:tblPr>
      <w:tblGrid>
        <w:gridCol w:w="450"/>
        <w:gridCol w:w="11355"/>
      </w:tblGrid>
      <w:tr w:rsidR="009518A4" w:rsidRPr="00066F72">
        <w:tc>
          <w:tcPr>
            <w:tcW w:w="450" w:type="dxa"/>
            <w:vAlign w:val="center"/>
          </w:tcPr>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w:t>
            </w:r>
          </w:p>
        </w:tc>
        <w:tc>
          <w:tcPr>
            <w:tcW w:w="11355" w:type="dxa"/>
            <w:vAlign w:val="center"/>
          </w:tcPr>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car.load();</w:t>
            </w:r>
          </w:p>
        </w:tc>
      </w:tr>
    </w:tbl>
    <w:p w:rsidR="009518A4" w:rsidRPr="00066F72" w:rsidRDefault="00066F72">
      <w:pPr>
        <w:pStyle w:val="normal0"/>
        <w:ind w:left="720"/>
        <w:rPr>
          <w:i/>
        </w:rPr>
      </w:pPr>
      <w:r w:rsidRPr="00066F72">
        <w:rPr>
          <w:rFonts w:ascii="Helvetica Neue" w:eastAsia="Helvetica Neue" w:hAnsi="Helvetica Neue" w:cs="Helvetica Neue"/>
          <w:i/>
          <w:color w:val="333333"/>
          <w:sz w:val="21"/>
          <w:szCs w:val="21"/>
          <w:highlight w:val="white"/>
        </w:rPr>
        <w:t>It’s seems okay because the</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800000"/>
          <w:sz w:val="20"/>
          <w:szCs w:val="20"/>
          <w:highlight w:val="white"/>
        </w:rPr>
        <w:t>Truck</w:t>
      </w:r>
      <w:r w:rsidRPr="00066F72">
        <w:rPr>
          <w:rFonts w:ascii="Courier New" w:eastAsia="Courier New" w:hAnsi="Courier New" w:cs="Courier New"/>
          <w:i/>
          <w:color w:val="800000"/>
          <w:sz w:val="20"/>
          <w:szCs w:val="20"/>
        </w:rPr>
        <w:t> </w:t>
      </w:r>
      <w:r w:rsidRPr="00066F72">
        <w:rPr>
          <w:rFonts w:ascii="Helvetica Neue" w:eastAsia="Helvetica Neue" w:hAnsi="Helvetica Neue" w:cs="Helvetica Neue"/>
          <w:i/>
          <w:color w:val="333333"/>
          <w:sz w:val="21"/>
          <w:szCs w:val="21"/>
          <w:highlight w:val="white"/>
        </w:rPr>
        <w:t>class declares the</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333333"/>
          <w:sz w:val="20"/>
          <w:szCs w:val="20"/>
          <w:highlight w:val="white"/>
        </w:rPr>
        <w:t>load()</w:t>
      </w:r>
      <w:r w:rsidRPr="00066F72">
        <w:rPr>
          <w:rFonts w:ascii="Helvetica Neue" w:eastAsia="Helvetica Neue" w:hAnsi="Helvetica Neue" w:cs="Helvetica Neue"/>
          <w:i/>
          <w:color w:val="333333"/>
          <w:sz w:val="21"/>
          <w:szCs w:val="21"/>
        </w:rPr>
        <w:t> </w:t>
      </w:r>
      <w:r w:rsidRPr="00066F72">
        <w:rPr>
          <w:rFonts w:ascii="Helvetica Neue" w:eastAsia="Helvetica Neue" w:hAnsi="Helvetica Neue" w:cs="Helvetica Neue"/>
          <w:i/>
          <w:color w:val="333333"/>
          <w:sz w:val="21"/>
          <w:szCs w:val="21"/>
          <w:highlight w:val="white"/>
        </w:rPr>
        <w:t xml:space="preserve">method. But in this case, the actual </w:t>
      </w:r>
      <w:r w:rsidRPr="00066F72">
        <w:rPr>
          <w:rFonts w:ascii="Helvetica Neue" w:eastAsia="Helvetica Neue" w:hAnsi="Helvetica Neue" w:cs="Helvetica Neue"/>
          <w:i/>
          <w:color w:val="333333"/>
          <w:sz w:val="21"/>
          <w:szCs w:val="21"/>
          <w:highlight w:val="white"/>
        </w:rPr>
        <w:lastRenderedPageBreak/>
        <w:t>object is</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800000"/>
          <w:sz w:val="20"/>
          <w:szCs w:val="20"/>
          <w:highlight w:val="white"/>
        </w:rPr>
        <w:t>Car</w:t>
      </w:r>
      <w:r w:rsidRPr="00066F72">
        <w:rPr>
          <w:rFonts w:ascii="Courier New" w:eastAsia="Courier New" w:hAnsi="Courier New" w:cs="Courier New"/>
          <w:i/>
          <w:color w:val="800000"/>
          <w:sz w:val="20"/>
          <w:szCs w:val="20"/>
        </w:rPr>
        <w:t> </w:t>
      </w:r>
      <w:r w:rsidRPr="00066F72">
        <w:rPr>
          <w:rFonts w:ascii="Helvetica Neue" w:eastAsia="Helvetica Neue" w:hAnsi="Helvetica Neue" w:cs="Helvetica Neue"/>
          <w:i/>
          <w:color w:val="333333"/>
          <w:sz w:val="21"/>
          <w:szCs w:val="21"/>
          <w:highlight w:val="white"/>
        </w:rPr>
        <w:t>which does not have the</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800000"/>
          <w:sz w:val="20"/>
          <w:szCs w:val="20"/>
          <w:highlight w:val="white"/>
        </w:rPr>
        <w:t>load()</w:t>
      </w:r>
      <w:r w:rsidRPr="00066F72">
        <w:rPr>
          <w:rFonts w:ascii="Courier New" w:eastAsia="Courier New" w:hAnsi="Courier New" w:cs="Courier New"/>
          <w:i/>
          <w:color w:val="800000"/>
          <w:sz w:val="20"/>
          <w:szCs w:val="20"/>
        </w:rPr>
        <w:t> </w:t>
      </w:r>
      <w:r w:rsidRPr="00066F72">
        <w:rPr>
          <w:rFonts w:ascii="Helvetica Neue" w:eastAsia="Helvetica Neue" w:hAnsi="Helvetica Neue" w:cs="Helvetica Neue"/>
          <w:i/>
          <w:color w:val="333333"/>
          <w:sz w:val="21"/>
          <w:szCs w:val="21"/>
          <w:highlight w:val="white"/>
        </w:rPr>
        <w:t>method.</w:t>
      </w:r>
    </w:p>
    <w:p w:rsidR="009518A4" w:rsidRPr="00066F72" w:rsidRDefault="00066F72">
      <w:pPr>
        <w:pStyle w:val="normal0"/>
        <w:spacing w:before="75" w:after="75"/>
        <w:rPr>
          <w:i/>
        </w:rPr>
      </w:pPr>
      <w:r w:rsidRPr="00066F72">
        <w:rPr>
          <w:rFonts w:ascii="Arial" w:eastAsia="Arial" w:hAnsi="Arial" w:cs="Arial"/>
          <w:b/>
          <w:i/>
          <w:color w:val="333333"/>
          <w:sz w:val="28"/>
          <w:szCs w:val="28"/>
        </w:rPr>
        <w:t>9. The super keyword:</w:t>
      </w:r>
    </w:p>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t>In Java, the</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b/>
          <w:i/>
          <w:color w:val="800000"/>
          <w:sz w:val="20"/>
          <w:szCs w:val="20"/>
        </w:rPr>
        <w:t>super</w:t>
      </w:r>
      <w:r w:rsidRPr="00066F72">
        <w:rPr>
          <w:rFonts w:ascii="Helvetica Neue" w:eastAsia="Helvetica Neue" w:hAnsi="Helvetica Neue" w:cs="Helvetica Neue"/>
          <w:i/>
          <w:color w:val="800000"/>
          <w:sz w:val="21"/>
          <w:szCs w:val="21"/>
        </w:rPr>
        <w:t> </w:t>
      </w:r>
      <w:r w:rsidRPr="00066F72">
        <w:rPr>
          <w:rFonts w:ascii="Helvetica Neue" w:eastAsia="Helvetica Neue" w:hAnsi="Helvetica Neue" w:cs="Helvetica Neue"/>
          <w:i/>
          <w:color w:val="333333"/>
          <w:sz w:val="21"/>
          <w:szCs w:val="21"/>
          <w:highlight w:val="white"/>
        </w:rPr>
        <w:t>keyword is used to access members of the super type from the sub type. For example:</w:t>
      </w:r>
    </w:p>
    <w:tbl>
      <w:tblPr>
        <w:tblStyle w:val="af9"/>
        <w:bidiVisual/>
        <w:tblW w:w="11805" w:type="dxa"/>
        <w:tblLayout w:type="fixed"/>
        <w:tblLook w:val="0400"/>
      </w:tblPr>
      <w:tblGrid>
        <w:gridCol w:w="555"/>
        <w:gridCol w:w="11250"/>
      </w:tblGrid>
      <w:tr w:rsidR="009518A4" w:rsidRPr="00066F72">
        <w:tc>
          <w:tcPr>
            <w:tcW w:w="555" w:type="dxa"/>
            <w:vAlign w:val="center"/>
          </w:tcPr>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2</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3</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4</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5</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6</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7</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8</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9</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10</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11</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12</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13</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14</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15</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16</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17</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18</w:t>
            </w:r>
          </w:p>
        </w:tc>
        <w:tc>
          <w:tcPr>
            <w:tcW w:w="11250" w:type="dxa"/>
            <w:vAlign w:val="center"/>
          </w:tcPr>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class</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Super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protected</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void</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bar()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System.out.println("Super.bar()...");</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w:t>
            </w:r>
          </w:p>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w:t>
            </w:r>
          </w:p>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class</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Sub extends</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Super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void</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bar()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System.out.println("Sub.bar()...");</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void</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test()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super.bar();</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this.bar();</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w:t>
            </w:r>
          </w:p>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w:t>
            </w:r>
          </w:p>
        </w:tc>
      </w:tr>
    </w:tbl>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t>Here, we can see that both classes have a method called</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800000"/>
          <w:sz w:val="20"/>
          <w:szCs w:val="20"/>
          <w:highlight w:val="white"/>
        </w:rPr>
        <w:t>bar()</w:t>
      </w:r>
      <w:r w:rsidRPr="00066F72">
        <w:rPr>
          <w:rFonts w:ascii="Helvetica Neue" w:eastAsia="Helvetica Neue" w:hAnsi="Helvetica Neue" w:cs="Helvetica Neue"/>
          <w:i/>
          <w:color w:val="333333"/>
          <w:sz w:val="21"/>
          <w:szCs w:val="21"/>
        </w:rPr>
        <w:t> </w:t>
      </w:r>
      <w:r w:rsidRPr="00066F72">
        <w:rPr>
          <w:rFonts w:ascii="Helvetica Neue" w:eastAsia="Helvetica Neue" w:hAnsi="Helvetica Neue" w:cs="Helvetica Neue"/>
          <w:i/>
          <w:color w:val="333333"/>
          <w:sz w:val="21"/>
          <w:szCs w:val="21"/>
          <w:highlight w:val="white"/>
        </w:rPr>
        <w:t>(overriding). Therefore, if we want to invoke the super’s version of the</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800000"/>
          <w:sz w:val="20"/>
          <w:szCs w:val="20"/>
          <w:highlight w:val="white"/>
        </w:rPr>
        <w:t>bar()</w:t>
      </w:r>
      <w:r w:rsidRPr="00066F72">
        <w:rPr>
          <w:rFonts w:ascii="Helvetica Neue" w:eastAsia="Helvetica Neue" w:hAnsi="Helvetica Neue" w:cs="Helvetica Neue"/>
          <w:i/>
          <w:color w:val="333333"/>
          <w:sz w:val="21"/>
          <w:szCs w:val="21"/>
        </w:rPr>
        <w:t> </w:t>
      </w:r>
      <w:r w:rsidRPr="00066F72">
        <w:rPr>
          <w:rFonts w:ascii="Helvetica Neue" w:eastAsia="Helvetica Neue" w:hAnsi="Helvetica Neue" w:cs="Helvetica Neue"/>
          <w:i/>
          <w:color w:val="333333"/>
          <w:sz w:val="21"/>
          <w:szCs w:val="21"/>
          <w:highlight w:val="white"/>
        </w:rPr>
        <w:t>method, the</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800000"/>
          <w:sz w:val="20"/>
          <w:szCs w:val="20"/>
          <w:highlight w:val="white"/>
        </w:rPr>
        <w:t>super</w:t>
      </w:r>
      <w:r w:rsidRPr="00066F72">
        <w:rPr>
          <w:rFonts w:ascii="Courier New" w:eastAsia="Courier New" w:hAnsi="Courier New" w:cs="Courier New"/>
          <w:i/>
          <w:color w:val="800000"/>
          <w:sz w:val="20"/>
          <w:szCs w:val="20"/>
        </w:rPr>
        <w:t> </w:t>
      </w:r>
      <w:r w:rsidRPr="00066F72">
        <w:rPr>
          <w:rFonts w:ascii="Helvetica Neue" w:eastAsia="Helvetica Neue" w:hAnsi="Helvetica Neue" w:cs="Helvetica Neue"/>
          <w:i/>
          <w:color w:val="333333"/>
          <w:sz w:val="21"/>
          <w:szCs w:val="21"/>
          <w:highlight w:val="white"/>
        </w:rPr>
        <w:t>keyword is used.</w:t>
      </w:r>
    </w:p>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t> </w:t>
      </w:r>
    </w:p>
    <w:p w:rsidR="009518A4" w:rsidRPr="00066F72" w:rsidRDefault="00066F72">
      <w:pPr>
        <w:pStyle w:val="normal0"/>
        <w:spacing w:before="75" w:after="75"/>
        <w:rPr>
          <w:i/>
        </w:rPr>
      </w:pPr>
      <w:r w:rsidRPr="00066F72">
        <w:rPr>
          <w:rFonts w:ascii="Arial" w:eastAsia="Arial" w:hAnsi="Arial" w:cs="Arial"/>
          <w:b/>
          <w:i/>
          <w:color w:val="333333"/>
          <w:sz w:val="24"/>
          <w:szCs w:val="24"/>
        </w:rPr>
        <w:t>10. Only public and protected members are inherited:</w:t>
      </w:r>
    </w:p>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t>Private members are not inherited. Default members are inherited only if both the subclass and super class are in the same package, otherwise default members are not inherited.</w:t>
      </w:r>
    </w:p>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t> </w:t>
      </w:r>
    </w:p>
    <w:p w:rsidR="009518A4" w:rsidRPr="00066F72" w:rsidRDefault="00066F72">
      <w:pPr>
        <w:pStyle w:val="normal0"/>
        <w:spacing w:before="75" w:after="75"/>
        <w:rPr>
          <w:i/>
        </w:rPr>
      </w:pPr>
      <w:r w:rsidRPr="00066F72">
        <w:rPr>
          <w:rFonts w:ascii="Arial" w:eastAsia="Arial" w:hAnsi="Arial" w:cs="Arial"/>
          <w:b/>
          <w:i/>
          <w:color w:val="333333"/>
          <w:sz w:val="28"/>
          <w:szCs w:val="28"/>
        </w:rPr>
        <w:t>11. Constructors are not inherited:</w:t>
      </w:r>
    </w:p>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t>The sub class cannot inherit constructors from its super class. Consider the following example:</w:t>
      </w:r>
    </w:p>
    <w:tbl>
      <w:tblPr>
        <w:tblStyle w:val="afa"/>
        <w:bidiVisual/>
        <w:tblW w:w="11805" w:type="dxa"/>
        <w:tblLayout w:type="fixed"/>
        <w:tblLook w:val="0400"/>
      </w:tblPr>
      <w:tblGrid>
        <w:gridCol w:w="555"/>
        <w:gridCol w:w="11250"/>
      </w:tblGrid>
      <w:tr w:rsidR="009518A4" w:rsidRPr="00066F72">
        <w:tc>
          <w:tcPr>
            <w:tcW w:w="555" w:type="dxa"/>
            <w:vAlign w:val="center"/>
          </w:tcPr>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2</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3</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4</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5</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6</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7</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8</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9</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10</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11</w:t>
            </w:r>
          </w:p>
        </w:tc>
        <w:tc>
          <w:tcPr>
            <w:tcW w:w="11250" w:type="dxa"/>
            <w:vAlign w:val="center"/>
          </w:tcPr>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class</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Super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protected</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String text;</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Super(String text)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this.text = text;</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w:t>
            </w:r>
          </w:p>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w:t>
            </w:r>
          </w:p>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class</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Sub extends</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Super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w:t>
            </w:r>
          </w:p>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w:t>
            </w:r>
          </w:p>
        </w:tc>
      </w:tr>
    </w:tbl>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lastRenderedPageBreak/>
        <w:t>We can create a new instance of</w:t>
      </w:r>
      <w:r w:rsidRPr="00066F72">
        <w:rPr>
          <w:rFonts w:ascii="Helvetica Neue" w:eastAsia="Helvetica Neue" w:hAnsi="Helvetica Neue" w:cs="Helvetica Neue"/>
          <w:i/>
          <w:color w:val="333333"/>
          <w:sz w:val="21"/>
          <w:szCs w:val="21"/>
        </w:rPr>
        <w:t> </w:t>
      </w:r>
      <w:r w:rsidRPr="00066F72">
        <w:rPr>
          <w:rFonts w:ascii="Helvetica Neue" w:eastAsia="Helvetica Neue" w:hAnsi="Helvetica Neue" w:cs="Helvetica Neue"/>
          <w:i/>
          <w:color w:val="800000"/>
          <w:sz w:val="21"/>
          <w:szCs w:val="21"/>
          <w:highlight w:val="white"/>
        </w:rPr>
        <w:t>Super</w:t>
      </w:r>
      <w:r w:rsidRPr="00066F72">
        <w:rPr>
          <w:rFonts w:ascii="Helvetica Neue" w:eastAsia="Helvetica Neue" w:hAnsi="Helvetica Neue" w:cs="Helvetica Neue"/>
          <w:i/>
          <w:color w:val="333333"/>
          <w:sz w:val="21"/>
          <w:szCs w:val="21"/>
        </w:rPr>
        <w:t> </w:t>
      </w:r>
      <w:r w:rsidRPr="00066F72">
        <w:rPr>
          <w:rFonts w:ascii="Helvetica Neue" w:eastAsia="Helvetica Neue" w:hAnsi="Helvetica Neue" w:cs="Helvetica Neue"/>
          <w:i/>
          <w:color w:val="333333"/>
          <w:sz w:val="21"/>
          <w:szCs w:val="21"/>
          <w:highlight w:val="white"/>
        </w:rPr>
        <w:t>like this:</w:t>
      </w:r>
    </w:p>
    <w:tbl>
      <w:tblPr>
        <w:tblStyle w:val="afb"/>
        <w:bidiVisual/>
        <w:tblW w:w="11805" w:type="dxa"/>
        <w:tblLayout w:type="fixed"/>
        <w:tblLook w:val="0400"/>
      </w:tblPr>
      <w:tblGrid>
        <w:gridCol w:w="450"/>
        <w:gridCol w:w="11355"/>
      </w:tblGrid>
      <w:tr w:rsidR="009518A4" w:rsidRPr="00066F72">
        <w:tc>
          <w:tcPr>
            <w:tcW w:w="450" w:type="dxa"/>
            <w:vAlign w:val="center"/>
          </w:tcPr>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w:t>
            </w:r>
          </w:p>
        </w:tc>
        <w:tc>
          <w:tcPr>
            <w:tcW w:w="11355" w:type="dxa"/>
            <w:vAlign w:val="center"/>
          </w:tcPr>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Super super</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 new</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Super(“Hello”);   //OK</w:t>
            </w:r>
          </w:p>
        </w:tc>
      </w:tr>
    </w:tbl>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t>But we cannot do the same for the</w:t>
      </w:r>
      <w:r w:rsidRPr="00066F72">
        <w:rPr>
          <w:rFonts w:ascii="Helvetica Neue" w:eastAsia="Helvetica Neue" w:hAnsi="Helvetica Neue" w:cs="Helvetica Neue"/>
          <w:i/>
          <w:color w:val="333333"/>
          <w:sz w:val="21"/>
          <w:szCs w:val="21"/>
        </w:rPr>
        <w:t> </w:t>
      </w:r>
      <w:r w:rsidRPr="00066F72">
        <w:rPr>
          <w:rFonts w:ascii="Helvetica Neue" w:eastAsia="Helvetica Neue" w:hAnsi="Helvetica Neue" w:cs="Helvetica Neue"/>
          <w:i/>
          <w:color w:val="800000"/>
          <w:sz w:val="21"/>
          <w:szCs w:val="21"/>
          <w:highlight w:val="white"/>
        </w:rPr>
        <w:t>Sub</w:t>
      </w:r>
      <w:r w:rsidRPr="00066F72">
        <w:rPr>
          <w:rFonts w:ascii="Helvetica Neue" w:eastAsia="Helvetica Neue" w:hAnsi="Helvetica Neue" w:cs="Helvetica Neue"/>
          <w:i/>
          <w:color w:val="333333"/>
          <w:sz w:val="21"/>
          <w:szCs w:val="21"/>
        </w:rPr>
        <w:t> </w:t>
      </w:r>
      <w:r w:rsidRPr="00066F72">
        <w:rPr>
          <w:rFonts w:ascii="Helvetica Neue" w:eastAsia="Helvetica Neue" w:hAnsi="Helvetica Neue" w:cs="Helvetica Neue"/>
          <w:i/>
          <w:color w:val="333333"/>
          <w:sz w:val="21"/>
          <w:szCs w:val="21"/>
          <w:highlight w:val="white"/>
        </w:rPr>
        <w:t>class:</w:t>
      </w:r>
    </w:p>
    <w:tbl>
      <w:tblPr>
        <w:tblStyle w:val="afc"/>
        <w:bidiVisual/>
        <w:tblW w:w="11805" w:type="dxa"/>
        <w:tblLayout w:type="fixed"/>
        <w:tblLook w:val="0400"/>
      </w:tblPr>
      <w:tblGrid>
        <w:gridCol w:w="450"/>
        <w:gridCol w:w="11355"/>
      </w:tblGrid>
      <w:tr w:rsidR="009518A4" w:rsidRPr="00066F72">
        <w:tc>
          <w:tcPr>
            <w:tcW w:w="450" w:type="dxa"/>
            <w:vAlign w:val="center"/>
          </w:tcPr>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w:t>
            </w:r>
          </w:p>
        </w:tc>
        <w:tc>
          <w:tcPr>
            <w:tcW w:w="11355" w:type="dxa"/>
            <w:vAlign w:val="center"/>
          </w:tcPr>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Sub sub = new</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Sub(“Hello”); //Compile error, since constructor is not inherited</w:t>
            </w:r>
          </w:p>
        </w:tc>
      </w:tr>
    </w:tbl>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t>The solution is to write a constructor for the sub class and call the super’s constructor, for example:</w:t>
      </w:r>
    </w:p>
    <w:tbl>
      <w:tblPr>
        <w:tblStyle w:val="afd"/>
        <w:bidiVisual/>
        <w:tblW w:w="11805" w:type="dxa"/>
        <w:tblLayout w:type="fixed"/>
        <w:tblLook w:val="0400"/>
      </w:tblPr>
      <w:tblGrid>
        <w:gridCol w:w="450"/>
        <w:gridCol w:w="11355"/>
      </w:tblGrid>
      <w:tr w:rsidR="009518A4" w:rsidRPr="00066F72">
        <w:tc>
          <w:tcPr>
            <w:tcW w:w="450" w:type="dxa"/>
            <w:vAlign w:val="center"/>
          </w:tcPr>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2</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3</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4</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5</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6</w:t>
            </w:r>
          </w:p>
        </w:tc>
        <w:tc>
          <w:tcPr>
            <w:tcW w:w="11355" w:type="dxa"/>
            <w:vAlign w:val="center"/>
          </w:tcPr>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class</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Sub extends</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Super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Sub(String text) {</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super(text);</w:t>
            </w:r>
          </w:p>
          <w:p w:rsidR="009518A4" w:rsidRPr="00066F72" w:rsidRDefault="00066F72">
            <w:pPr>
              <w:pStyle w:val="normal0"/>
              <w:spacing w:after="0" w:line="240" w:lineRule="auto"/>
              <w:rPr>
                <w:i/>
              </w:rPr>
            </w:pPr>
            <w:r w:rsidRPr="00066F72">
              <w:rPr>
                <w:rFonts w:ascii="Courier New" w:eastAsia="Courier New" w:hAnsi="Courier New" w:cs="Courier New"/>
                <w:i/>
                <w:color w:val="DD1144"/>
                <w:sz w:val="20"/>
                <w:szCs w:val="20"/>
              </w:rPr>
              <w:t>    </w:t>
            </w:r>
            <w:r w:rsidRPr="00066F72">
              <w:rPr>
                <w:rFonts w:ascii="Courier New" w:eastAsia="Courier New" w:hAnsi="Courier New" w:cs="Courier New"/>
                <w:i/>
                <w:sz w:val="20"/>
                <w:szCs w:val="20"/>
              </w:rPr>
              <w:t>}</w:t>
            </w:r>
          </w:p>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w:t>
            </w:r>
          </w:p>
        </w:tc>
      </w:tr>
    </w:tbl>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t> </w:t>
      </w:r>
    </w:p>
    <w:p w:rsidR="009518A4" w:rsidRPr="00066F72" w:rsidRDefault="00066F72">
      <w:pPr>
        <w:pStyle w:val="normal0"/>
        <w:spacing w:before="75" w:after="75"/>
        <w:rPr>
          <w:i/>
        </w:rPr>
      </w:pPr>
      <w:r w:rsidRPr="00066F72">
        <w:rPr>
          <w:rFonts w:ascii="Arial" w:eastAsia="Arial" w:hAnsi="Arial" w:cs="Arial"/>
          <w:b/>
          <w:i/>
          <w:color w:val="333333"/>
          <w:sz w:val="24"/>
          <w:szCs w:val="24"/>
        </w:rPr>
        <w:t>12. Object is the base class of all classes in Java:</w:t>
      </w:r>
    </w:p>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t>Whenever you use a class in Java, the Java compiler automatically makes the class inherited the</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333333"/>
          <w:sz w:val="20"/>
          <w:szCs w:val="20"/>
          <w:highlight w:val="white"/>
        </w:rPr>
        <w:t>Object</w:t>
      </w:r>
      <w:r w:rsidRPr="00066F72">
        <w:rPr>
          <w:rFonts w:ascii="Helvetica Neue" w:eastAsia="Helvetica Neue" w:hAnsi="Helvetica Neue" w:cs="Helvetica Neue"/>
          <w:i/>
          <w:color w:val="333333"/>
          <w:sz w:val="21"/>
          <w:szCs w:val="21"/>
          <w:highlight w:val="white"/>
        </w:rPr>
        <w:t>class. In other words,</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333333"/>
          <w:sz w:val="20"/>
          <w:szCs w:val="20"/>
          <w:highlight w:val="white"/>
        </w:rPr>
        <w:t>Object</w:t>
      </w:r>
      <w:r w:rsidRPr="00066F72">
        <w:rPr>
          <w:rFonts w:ascii="Helvetica Neue" w:eastAsia="Helvetica Neue" w:hAnsi="Helvetica Neue" w:cs="Helvetica Neue"/>
          <w:i/>
          <w:color w:val="333333"/>
          <w:sz w:val="21"/>
          <w:szCs w:val="21"/>
        </w:rPr>
        <w:t> </w:t>
      </w:r>
      <w:r w:rsidRPr="00066F72">
        <w:rPr>
          <w:rFonts w:ascii="Helvetica Neue" w:eastAsia="Helvetica Neue" w:hAnsi="Helvetica Neue" w:cs="Helvetica Neue"/>
          <w:i/>
          <w:color w:val="333333"/>
          <w:sz w:val="21"/>
          <w:szCs w:val="21"/>
          <w:highlight w:val="white"/>
        </w:rPr>
        <w:t>is the top class in any inheritance tree.</w:t>
      </w:r>
    </w:p>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t>For example, when we write a class like this:</w:t>
      </w:r>
    </w:p>
    <w:tbl>
      <w:tblPr>
        <w:tblStyle w:val="afe"/>
        <w:bidiVisual/>
        <w:tblW w:w="11805" w:type="dxa"/>
        <w:tblLayout w:type="fixed"/>
        <w:tblLook w:val="0400"/>
      </w:tblPr>
      <w:tblGrid>
        <w:gridCol w:w="450"/>
        <w:gridCol w:w="11355"/>
      </w:tblGrid>
      <w:tr w:rsidR="009518A4" w:rsidRPr="00066F72">
        <w:tc>
          <w:tcPr>
            <w:tcW w:w="450" w:type="dxa"/>
            <w:vAlign w:val="center"/>
          </w:tcPr>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2</w:t>
            </w:r>
          </w:p>
        </w:tc>
        <w:tc>
          <w:tcPr>
            <w:tcW w:w="11355" w:type="dxa"/>
            <w:vAlign w:val="center"/>
          </w:tcPr>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class</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A {</w:t>
            </w:r>
          </w:p>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w:t>
            </w:r>
          </w:p>
        </w:tc>
      </w:tr>
    </w:tbl>
    <w:p w:rsidR="009518A4" w:rsidRPr="00066F72" w:rsidRDefault="00066F72">
      <w:pPr>
        <w:pStyle w:val="normal0"/>
        <w:spacing w:after="0" w:line="240" w:lineRule="auto"/>
        <w:rPr>
          <w:i/>
        </w:rPr>
      </w:pPr>
      <w:r w:rsidRPr="00066F72">
        <w:rPr>
          <w:rFonts w:ascii="Helvetica Neue" w:eastAsia="Helvetica Neue" w:hAnsi="Helvetica Neue" w:cs="Helvetica Neue"/>
          <w:i/>
          <w:color w:val="333333"/>
          <w:sz w:val="21"/>
          <w:szCs w:val="21"/>
          <w:highlight w:val="white"/>
        </w:rPr>
        <w:t>Then the compiler make it extended the</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800000"/>
          <w:sz w:val="20"/>
          <w:szCs w:val="20"/>
          <w:highlight w:val="white"/>
        </w:rPr>
        <w:t>Object</w:t>
      </w:r>
      <w:r w:rsidRPr="00066F72">
        <w:rPr>
          <w:rFonts w:ascii="Courier New" w:eastAsia="Courier New" w:hAnsi="Courier New" w:cs="Courier New"/>
          <w:i/>
          <w:color w:val="800000"/>
          <w:sz w:val="20"/>
          <w:szCs w:val="20"/>
        </w:rPr>
        <w:t> </w:t>
      </w:r>
      <w:r w:rsidRPr="00066F72">
        <w:rPr>
          <w:rFonts w:ascii="Helvetica Neue" w:eastAsia="Helvetica Neue" w:hAnsi="Helvetica Neue" w:cs="Helvetica Neue"/>
          <w:i/>
          <w:color w:val="333333"/>
          <w:sz w:val="21"/>
          <w:szCs w:val="21"/>
          <w:highlight w:val="white"/>
        </w:rPr>
        <w:t>class implicitly:</w:t>
      </w:r>
    </w:p>
    <w:tbl>
      <w:tblPr>
        <w:tblStyle w:val="aff"/>
        <w:bidiVisual/>
        <w:tblW w:w="11805" w:type="dxa"/>
        <w:tblLayout w:type="fixed"/>
        <w:tblLook w:val="0400"/>
      </w:tblPr>
      <w:tblGrid>
        <w:gridCol w:w="450"/>
        <w:gridCol w:w="11355"/>
      </w:tblGrid>
      <w:tr w:rsidR="009518A4" w:rsidRPr="00066F72">
        <w:tc>
          <w:tcPr>
            <w:tcW w:w="450" w:type="dxa"/>
            <w:vAlign w:val="center"/>
          </w:tcPr>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2</w:t>
            </w:r>
          </w:p>
        </w:tc>
        <w:tc>
          <w:tcPr>
            <w:tcW w:w="11355" w:type="dxa"/>
            <w:vAlign w:val="center"/>
          </w:tcPr>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public</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class</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A extends</w:t>
            </w:r>
            <w:r w:rsidRPr="00066F72">
              <w:rPr>
                <w:rFonts w:ascii="Times New Roman" w:eastAsia="Times New Roman" w:hAnsi="Times New Roman" w:cs="Times New Roman"/>
                <w:i/>
                <w:sz w:val="24"/>
                <w:szCs w:val="24"/>
              </w:rPr>
              <w:t xml:space="preserve"> </w:t>
            </w:r>
            <w:r w:rsidRPr="00066F72">
              <w:rPr>
                <w:rFonts w:ascii="Courier New" w:eastAsia="Courier New" w:hAnsi="Courier New" w:cs="Courier New"/>
                <w:i/>
                <w:sz w:val="20"/>
                <w:szCs w:val="20"/>
              </w:rPr>
              <w:t>Object {</w:t>
            </w:r>
          </w:p>
          <w:p w:rsidR="009518A4" w:rsidRPr="00066F72" w:rsidRDefault="00066F72">
            <w:pPr>
              <w:pStyle w:val="normal0"/>
              <w:spacing w:after="0" w:line="240" w:lineRule="auto"/>
              <w:rPr>
                <w:i/>
              </w:rPr>
            </w:pPr>
            <w:r w:rsidRPr="00066F72">
              <w:rPr>
                <w:rFonts w:ascii="Courier New" w:eastAsia="Courier New" w:hAnsi="Courier New" w:cs="Courier New"/>
                <w:i/>
                <w:sz w:val="20"/>
                <w:szCs w:val="20"/>
              </w:rPr>
              <w:t>}</w:t>
            </w:r>
          </w:p>
        </w:tc>
      </w:tr>
    </w:tbl>
    <w:p w:rsidR="009518A4" w:rsidRPr="00066F72" w:rsidRDefault="00066F72">
      <w:pPr>
        <w:pStyle w:val="normal0"/>
        <w:ind w:left="720"/>
        <w:rPr>
          <w:i/>
        </w:rPr>
      </w:pPr>
      <w:r w:rsidRPr="00066F72">
        <w:rPr>
          <w:rFonts w:ascii="Helvetica Neue" w:eastAsia="Helvetica Neue" w:hAnsi="Helvetica Neue" w:cs="Helvetica Neue"/>
          <w:i/>
          <w:color w:val="333333"/>
          <w:sz w:val="21"/>
          <w:szCs w:val="21"/>
          <w:highlight w:val="white"/>
        </w:rPr>
        <w:t>You know, the</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800000"/>
          <w:sz w:val="20"/>
          <w:szCs w:val="20"/>
          <w:highlight w:val="white"/>
        </w:rPr>
        <w:t>Object</w:t>
      </w:r>
      <w:r w:rsidRPr="00066F72">
        <w:rPr>
          <w:rFonts w:ascii="Courier New" w:eastAsia="Courier New" w:hAnsi="Courier New" w:cs="Courier New"/>
          <w:i/>
          <w:color w:val="800000"/>
          <w:sz w:val="20"/>
          <w:szCs w:val="20"/>
        </w:rPr>
        <w:t> </w:t>
      </w:r>
      <w:r w:rsidRPr="00066F72">
        <w:rPr>
          <w:rFonts w:ascii="Helvetica Neue" w:eastAsia="Helvetica Neue" w:hAnsi="Helvetica Neue" w:cs="Helvetica Neue"/>
          <w:i/>
          <w:color w:val="333333"/>
          <w:sz w:val="21"/>
          <w:szCs w:val="21"/>
          <w:highlight w:val="white"/>
        </w:rPr>
        <w:t>class provides some behaviors which are common to all objects such as</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800000"/>
          <w:sz w:val="20"/>
          <w:szCs w:val="20"/>
          <w:highlight w:val="white"/>
        </w:rPr>
        <w:t>equals()</w:t>
      </w:r>
      <w:r w:rsidRPr="00066F72">
        <w:rPr>
          <w:rFonts w:ascii="Helvetica Neue" w:eastAsia="Helvetica Neue" w:hAnsi="Helvetica Neue" w:cs="Helvetica Neue"/>
          <w:i/>
          <w:color w:val="333333"/>
          <w:sz w:val="21"/>
          <w:szCs w:val="21"/>
        </w:rPr>
        <w:t> </w:t>
      </w:r>
      <w:r w:rsidRPr="00066F72">
        <w:rPr>
          <w:rFonts w:ascii="Helvetica Neue" w:eastAsia="Helvetica Neue" w:hAnsi="Helvetica Neue" w:cs="Helvetica Neue"/>
          <w:i/>
          <w:color w:val="333333"/>
          <w:sz w:val="21"/>
          <w:szCs w:val="21"/>
          <w:highlight w:val="white"/>
        </w:rPr>
        <w:t>and</w:t>
      </w:r>
      <w:r w:rsidRPr="00066F72">
        <w:rPr>
          <w:rFonts w:ascii="Helvetica Neue" w:eastAsia="Helvetica Neue" w:hAnsi="Helvetica Neue" w:cs="Helvetica Neue"/>
          <w:i/>
          <w:color w:val="333333"/>
          <w:sz w:val="21"/>
          <w:szCs w:val="21"/>
        </w:rPr>
        <w:t> </w:t>
      </w:r>
      <w:r w:rsidRPr="00066F72">
        <w:rPr>
          <w:rFonts w:ascii="Courier New" w:eastAsia="Courier New" w:hAnsi="Courier New" w:cs="Courier New"/>
          <w:i/>
          <w:color w:val="800000"/>
          <w:sz w:val="20"/>
          <w:szCs w:val="20"/>
          <w:highlight w:val="white"/>
        </w:rPr>
        <w:t>hashCode()</w:t>
      </w:r>
      <w:r w:rsidRPr="00066F72">
        <w:rPr>
          <w:rFonts w:ascii="Helvetica Neue" w:eastAsia="Helvetica Neue" w:hAnsi="Helvetica Neue" w:cs="Helvetica Neue"/>
          <w:i/>
          <w:color w:val="333333"/>
          <w:sz w:val="21"/>
          <w:szCs w:val="21"/>
          <w:highlight w:val="white"/>
        </w:rPr>
        <w:t>.</w:t>
      </w:r>
    </w:p>
    <w:p w:rsidR="009518A4" w:rsidRPr="00066F72" w:rsidRDefault="009518A4">
      <w:pPr>
        <w:pStyle w:val="normal0"/>
        <w:ind w:left="720"/>
        <w:rPr>
          <w:i/>
        </w:rPr>
      </w:pPr>
    </w:p>
    <w:p w:rsidR="009518A4" w:rsidRPr="00066F72" w:rsidRDefault="009518A4">
      <w:pPr>
        <w:pStyle w:val="normal0"/>
        <w:ind w:left="720"/>
        <w:rPr>
          <w:i/>
        </w:rPr>
      </w:pPr>
    </w:p>
    <w:p w:rsidR="009518A4" w:rsidRPr="00066F72" w:rsidRDefault="009518A4">
      <w:pPr>
        <w:pStyle w:val="normal0"/>
        <w:ind w:left="720"/>
        <w:rPr>
          <w:i/>
        </w:rPr>
      </w:pPr>
    </w:p>
    <w:p w:rsidR="009518A4" w:rsidRPr="00066F72" w:rsidRDefault="00066F72">
      <w:pPr>
        <w:pStyle w:val="normal0"/>
        <w:rPr>
          <w:i/>
        </w:rPr>
      </w:pPr>
      <w:r w:rsidRPr="00066F72">
        <w:rPr>
          <w:i/>
        </w:rPr>
        <w:t xml:space="preserve"> (OR)</w:t>
      </w:r>
    </w:p>
    <w:p w:rsidR="009518A4" w:rsidRPr="00066F72" w:rsidRDefault="00066F72">
      <w:pPr>
        <w:pStyle w:val="normal0"/>
        <w:rPr>
          <w:i/>
        </w:rPr>
      </w:pPr>
      <w:r w:rsidRPr="00066F72">
        <w:rPr>
          <w:i/>
        </w:rPr>
        <w:t xml:space="preserve"> The Process of getting the properties from one class to another class is called Inheritance.</w:t>
      </w:r>
    </w:p>
    <w:p w:rsidR="009518A4" w:rsidRPr="00066F72" w:rsidRDefault="009518A4">
      <w:pPr>
        <w:pStyle w:val="normal0"/>
        <w:spacing w:after="0"/>
        <w:ind w:left="1080"/>
        <w:rPr>
          <w:i/>
        </w:rPr>
      </w:pPr>
    </w:p>
    <w:p w:rsidR="009518A4" w:rsidRPr="00066F72" w:rsidRDefault="00066F72">
      <w:pPr>
        <w:pStyle w:val="normal0"/>
        <w:spacing w:after="0"/>
        <w:ind w:left="1080"/>
        <w:rPr>
          <w:i/>
        </w:rPr>
      </w:pPr>
      <w:r w:rsidRPr="00066F72">
        <w:rPr>
          <w:i/>
        </w:rPr>
        <w:t>Example Snippet:-</w:t>
      </w:r>
    </w:p>
    <w:p w:rsidR="009518A4" w:rsidRPr="00066F72" w:rsidRDefault="00066F72">
      <w:pPr>
        <w:pStyle w:val="normal0"/>
        <w:spacing w:after="0"/>
        <w:ind w:left="1080"/>
        <w:rPr>
          <w:i/>
        </w:rPr>
      </w:pPr>
      <w:r w:rsidRPr="00066F72">
        <w:rPr>
          <w:i/>
        </w:rPr>
        <w:t>Public class Test2</w:t>
      </w:r>
    </w:p>
    <w:p w:rsidR="009518A4" w:rsidRPr="00066F72" w:rsidRDefault="00066F72">
      <w:pPr>
        <w:pStyle w:val="normal0"/>
        <w:spacing w:after="0"/>
        <w:ind w:left="1080"/>
        <w:rPr>
          <w:i/>
        </w:rPr>
      </w:pPr>
      <w:r w:rsidRPr="00066F72">
        <w:rPr>
          <w:i/>
        </w:rPr>
        <w:t>{</w:t>
      </w:r>
    </w:p>
    <w:p w:rsidR="009518A4" w:rsidRPr="00066F72" w:rsidRDefault="00066F72">
      <w:pPr>
        <w:pStyle w:val="normal0"/>
        <w:spacing w:after="0"/>
        <w:ind w:left="1080"/>
        <w:rPr>
          <w:i/>
        </w:rPr>
      </w:pPr>
      <w:r w:rsidRPr="00066F72">
        <w:rPr>
          <w:i/>
        </w:rPr>
        <w:t>public int a=0,b=0;</w:t>
      </w:r>
    </w:p>
    <w:p w:rsidR="009518A4" w:rsidRPr="00066F72" w:rsidRDefault="009518A4">
      <w:pPr>
        <w:pStyle w:val="normal0"/>
        <w:spacing w:after="0"/>
        <w:ind w:left="1080"/>
        <w:rPr>
          <w:i/>
        </w:rPr>
      </w:pPr>
    </w:p>
    <w:p w:rsidR="009518A4" w:rsidRPr="00066F72" w:rsidRDefault="00066F72">
      <w:pPr>
        <w:pStyle w:val="normal0"/>
        <w:spacing w:after="0"/>
        <w:ind w:left="1080"/>
        <w:rPr>
          <w:i/>
        </w:rPr>
      </w:pPr>
      <w:r w:rsidRPr="00066F72">
        <w:rPr>
          <w:i/>
        </w:rPr>
        <w:t>public void m1(int a)</w:t>
      </w:r>
    </w:p>
    <w:p w:rsidR="009518A4" w:rsidRPr="00066F72" w:rsidRDefault="00066F72">
      <w:pPr>
        <w:pStyle w:val="normal0"/>
        <w:spacing w:after="0"/>
        <w:ind w:left="1080"/>
        <w:rPr>
          <w:i/>
        </w:rPr>
      </w:pPr>
      <w:r w:rsidRPr="00066F72">
        <w:rPr>
          <w:i/>
        </w:rPr>
        <w:t>{</w:t>
      </w:r>
    </w:p>
    <w:p w:rsidR="009518A4" w:rsidRPr="00066F72" w:rsidRDefault="00066F72">
      <w:pPr>
        <w:pStyle w:val="normal0"/>
        <w:spacing w:after="0"/>
        <w:ind w:left="1080"/>
        <w:rPr>
          <w:i/>
        </w:rPr>
      </w:pPr>
      <w:r w:rsidRPr="00066F72">
        <w:rPr>
          <w:i/>
        </w:rPr>
        <w:t>This.a=a;</w:t>
      </w:r>
    </w:p>
    <w:p w:rsidR="009518A4" w:rsidRPr="00066F72" w:rsidRDefault="00066F72">
      <w:pPr>
        <w:pStyle w:val="normal0"/>
        <w:spacing w:after="0"/>
        <w:ind w:left="1080"/>
        <w:rPr>
          <w:i/>
        </w:rPr>
      </w:pPr>
      <w:r w:rsidRPr="00066F72">
        <w:rPr>
          <w:i/>
        </w:rPr>
        <w:lastRenderedPageBreak/>
        <w:t>System.out.println(“Iam from m1 of Super class Test1 “);</w:t>
      </w:r>
    </w:p>
    <w:p w:rsidR="009518A4" w:rsidRPr="00066F72" w:rsidRDefault="00066F72">
      <w:pPr>
        <w:pStyle w:val="normal0"/>
        <w:spacing w:after="0"/>
        <w:ind w:left="1080"/>
        <w:rPr>
          <w:i/>
        </w:rPr>
      </w:pPr>
      <w:r w:rsidRPr="00066F72">
        <w:rPr>
          <w:i/>
        </w:rPr>
        <w:t>}</w:t>
      </w:r>
    </w:p>
    <w:p w:rsidR="009518A4" w:rsidRPr="00066F72" w:rsidRDefault="009518A4">
      <w:pPr>
        <w:pStyle w:val="normal0"/>
        <w:spacing w:after="0"/>
        <w:ind w:left="1080"/>
        <w:rPr>
          <w:i/>
        </w:rPr>
      </w:pPr>
    </w:p>
    <w:p w:rsidR="009518A4" w:rsidRPr="00066F72" w:rsidRDefault="00066F72">
      <w:pPr>
        <w:pStyle w:val="normal0"/>
        <w:spacing w:after="0"/>
        <w:ind w:left="1080"/>
        <w:rPr>
          <w:i/>
        </w:rPr>
      </w:pPr>
      <w:r w:rsidRPr="00066F72">
        <w:rPr>
          <w:i/>
        </w:rPr>
        <w:t>public static void main(String args[])</w:t>
      </w:r>
    </w:p>
    <w:p w:rsidR="009518A4" w:rsidRPr="00066F72" w:rsidRDefault="00066F72">
      <w:pPr>
        <w:pStyle w:val="normal0"/>
        <w:spacing w:after="0"/>
        <w:ind w:left="1080"/>
        <w:rPr>
          <w:i/>
        </w:rPr>
      </w:pPr>
      <w:r w:rsidRPr="00066F72">
        <w:rPr>
          <w:i/>
        </w:rPr>
        <w:t>{</w:t>
      </w:r>
    </w:p>
    <w:p w:rsidR="009518A4" w:rsidRPr="00066F72" w:rsidRDefault="009518A4">
      <w:pPr>
        <w:pStyle w:val="normal0"/>
        <w:spacing w:after="0"/>
        <w:ind w:left="1080"/>
        <w:rPr>
          <w:i/>
        </w:rPr>
      </w:pPr>
    </w:p>
    <w:p w:rsidR="009518A4" w:rsidRPr="00066F72" w:rsidRDefault="00066F72">
      <w:pPr>
        <w:pStyle w:val="normal0"/>
        <w:spacing w:after="0"/>
        <w:ind w:left="1080"/>
        <w:rPr>
          <w:i/>
        </w:rPr>
      </w:pPr>
      <w:r w:rsidRPr="00066F72">
        <w:rPr>
          <w:i/>
        </w:rPr>
        <w:t>Test2 t2=new Test2();</w:t>
      </w:r>
    </w:p>
    <w:p w:rsidR="009518A4" w:rsidRPr="00066F72" w:rsidRDefault="00066F72">
      <w:pPr>
        <w:pStyle w:val="normal0"/>
        <w:spacing w:after="0"/>
        <w:ind w:left="1080"/>
        <w:rPr>
          <w:i/>
        </w:rPr>
      </w:pPr>
      <w:r w:rsidRPr="00066F72">
        <w:rPr>
          <w:i/>
        </w:rPr>
        <w:t>T2.m1(2);</w:t>
      </w:r>
    </w:p>
    <w:p w:rsidR="009518A4" w:rsidRPr="00066F72" w:rsidRDefault="009518A4">
      <w:pPr>
        <w:pStyle w:val="normal0"/>
        <w:spacing w:after="0"/>
        <w:ind w:left="1080"/>
        <w:rPr>
          <w:i/>
        </w:rPr>
      </w:pPr>
    </w:p>
    <w:p w:rsidR="009518A4" w:rsidRPr="00066F72" w:rsidRDefault="00066F72">
      <w:pPr>
        <w:pStyle w:val="normal0"/>
        <w:spacing w:after="0"/>
        <w:ind w:left="1080"/>
        <w:rPr>
          <w:i/>
        </w:rPr>
      </w:pPr>
      <w:r w:rsidRPr="00066F72">
        <w:rPr>
          <w:i/>
        </w:rPr>
        <w:t xml:space="preserve">} </w:t>
      </w:r>
    </w:p>
    <w:p w:rsidR="009518A4" w:rsidRPr="00066F72" w:rsidRDefault="00066F72">
      <w:pPr>
        <w:pStyle w:val="normal0"/>
        <w:spacing w:after="0"/>
        <w:ind w:left="1080"/>
        <w:rPr>
          <w:i/>
        </w:rPr>
      </w:pPr>
      <w:r w:rsidRPr="00066F72">
        <w:rPr>
          <w:i/>
        </w:rPr>
        <w:t>}</w:t>
      </w:r>
    </w:p>
    <w:p w:rsidR="009518A4" w:rsidRPr="00066F72" w:rsidRDefault="009518A4">
      <w:pPr>
        <w:pStyle w:val="normal0"/>
        <w:spacing w:after="0"/>
        <w:ind w:left="1080"/>
        <w:rPr>
          <w:i/>
        </w:rPr>
      </w:pPr>
    </w:p>
    <w:p w:rsidR="009518A4" w:rsidRPr="00066F72" w:rsidRDefault="00066F72">
      <w:pPr>
        <w:pStyle w:val="normal0"/>
        <w:spacing w:after="0"/>
        <w:ind w:left="1080"/>
        <w:rPr>
          <w:i/>
        </w:rPr>
      </w:pPr>
      <w:r w:rsidRPr="00066F72">
        <w:rPr>
          <w:i/>
        </w:rPr>
        <w:t>Public class Test3 extends Test2</w:t>
      </w:r>
    </w:p>
    <w:p w:rsidR="009518A4" w:rsidRPr="00066F72" w:rsidRDefault="00066F72">
      <w:pPr>
        <w:pStyle w:val="normal0"/>
        <w:spacing w:after="0"/>
        <w:ind w:left="1080"/>
        <w:rPr>
          <w:i/>
        </w:rPr>
      </w:pPr>
      <w:r w:rsidRPr="00066F72">
        <w:rPr>
          <w:i/>
        </w:rPr>
        <w:t>{</w:t>
      </w:r>
    </w:p>
    <w:p w:rsidR="009518A4" w:rsidRPr="00066F72" w:rsidRDefault="00066F72">
      <w:pPr>
        <w:pStyle w:val="normal0"/>
        <w:spacing w:after="0"/>
        <w:ind w:left="1080"/>
        <w:rPr>
          <w:i/>
        </w:rPr>
      </w:pPr>
      <w:r w:rsidRPr="00066F72">
        <w:rPr>
          <w:i/>
        </w:rPr>
        <w:t>Public int a=0,b=0;</w:t>
      </w:r>
    </w:p>
    <w:p w:rsidR="009518A4" w:rsidRPr="00066F72" w:rsidRDefault="00066F72">
      <w:pPr>
        <w:pStyle w:val="normal0"/>
        <w:spacing w:after="0"/>
        <w:ind w:left="1080"/>
        <w:rPr>
          <w:i/>
        </w:rPr>
      </w:pPr>
      <w:r w:rsidRPr="00066F72">
        <w:rPr>
          <w:i/>
        </w:rPr>
        <w:t>Public void m1(int a)</w:t>
      </w:r>
    </w:p>
    <w:p w:rsidR="009518A4" w:rsidRPr="00066F72" w:rsidRDefault="00066F72">
      <w:pPr>
        <w:pStyle w:val="normal0"/>
        <w:spacing w:after="0"/>
        <w:ind w:left="1080"/>
        <w:rPr>
          <w:i/>
        </w:rPr>
      </w:pPr>
      <w:r w:rsidRPr="00066F72">
        <w:rPr>
          <w:i/>
        </w:rPr>
        <w:t>{</w:t>
      </w:r>
    </w:p>
    <w:p w:rsidR="009518A4" w:rsidRPr="00066F72" w:rsidRDefault="00066F72">
      <w:pPr>
        <w:pStyle w:val="normal0"/>
        <w:spacing w:after="0"/>
        <w:ind w:left="1080"/>
        <w:rPr>
          <w:i/>
        </w:rPr>
      </w:pPr>
      <w:r w:rsidRPr="00066F72">
        <w:rPr>
          <w:i/>
        </w:rPr>
        <w:t>This.a=a;</w:t>
      </w:r>
    </w:p>
    <w:p w:rsidR="009518A4" w:rsidRPr="00066F72" w:rsidRDefault="00066F72">
      <w:pPr>
        <w:pStyle w:val="normal0"/>
        <w:spacing w:after="0"/>
        <w:ind w:left="1080"/>
        <w:rPr>
          <w:i/>
        </w:rPr>
      </w:pPr>
      <w:r w:rsidRPr="00066F72">
        <w:rPr>
          <w:i/>
        </w:rPr>
        <w:t>System.out.println(“The value of a is ”+ a);</w:t>
      </w:r>
    </w:p>
    <w:p w:rsidR="009518A4" w:rsidRPr="00066F72" w:rsidRDefault="00066F72">
      <w:pPr>
        <w:pStyle w:val="normal0"/>
        <w:spacing w:after="0"/>
        <w:ind w:left="1080"/>
        <w:rPr>
          <w:i/>
        </w:rPr>
      </w:pPr>
      <w:r w:rsidRPr="00066F72">
        <w:rPr>
          <w:i/>
        </w:rPr>
        <w:t>}</w:t>
      </w:r>
    </w:p>
    <w:p w:rsidR="009518A4" w:rsidRPr="00066F72" w:rsidRDefault="00066F72">
      <w:pPr>
        <w:pStyle w:val="normal0"/>
        <w:spacing w:after="0"/>
        <w:ind w:left="720"/>
        <w:rPr>
          <w:i/>
        </w:rPr>
      </w:pPr>
      <w:r w:rsidRPr="00066F72">
        <w:rPr>
          <w:i/>
        </w:rPr>
        <w:t>Public static void main(String args[])</w:t>
      </w:r>
    </w:p>
    <w:p w:rsidR="009518A4" w:rsidRPr="00066F72" w:rsidRDefault="00066F72">
      <w:pPr>
        <w:pStyle w:val="normal0"/>
        <w:spacing w:after="0"/>
        <w:ind w:left="720"/>
        <w:rPr>
          <w:i/>
        </w:rPr>
      </w:pPr>
      <w:r w:rsidRPr="00066F72">
        <w:rPr>
          <w:i/>
        </w:rPr>
        <w:t>{</w:t>
      </w:r>
    </w:p>
    <w:p w:rsidR="009518A4" w:rsidRPr="00066F72" w:rsidRDefault="00066F72">
      <w:pPr>
        <w:pStyle w:val="normal0"/>
        <w:spacing w:after="0"/>
        <w:ind w:left="720"/>
        <w:rPr>
          <w:i/>
        </w:rPr>
      </w:pPr>
      <w:r w:rsidRPr="00066F72">
        <w:rPr>
          <w:i/>
        </w:rPr>
        <w:t>Test3 t3=new Test3();</w:t>
      </w:r>
    </w:p>
    <w:p w:rsidR="009518A4" w:rsidRPr="00066F72" w:rsidRDefault="00066F72">
      <w:pPr>
        <w:pStyle w:val="normal0"/>
        <w:spacing w:after="0"/>
        <w:ind w:left="720"/>
        <w:rPr>
          <w:i/>
        </w:rPr>
      </w:pPr>
      <w:r w:rsidRPr="00066F72">
        <w:rPr>
          <w:i/>
        </w:rPr>
        <w:t>T3.m1(3);</w:t>
      </w:r>
    </w:p>
    <w:p w:rsidR="009518A4" w:rsidRPr="00066F72" w:rsidRDefault="00066F72">
      <w:pPr>
        <w:pStyle w:val="normal0"/>
        <w:spacing w:after="0"/>
        <w:ind w:left="720"/>
        <w:rPr>
          <w:i/>
        </w:rPr>
      </w:pPr>
      <w:r w:rsidRPr="00066F72">
        <w:rPr>
          <w:i/>
        </w:rPr>
        <w:t>}</w:t>
      </w:r>
    </w:p>
    <w:p w:rsidR="009518A4" w:rsidRPr="00066F72" w:rsidRDefault="00066F72">
      <w:pPr>
        <w:pStyle w:val="normal0"/>
        <w:spacing w:after="0"/>
        <w:ind w:left="720"/>
        <w:rPr>
          <w:i/>
        </w:rPr>
      </w:pPr>
      <w:r w:rsidRPr="00066F72">
        <w:rPr>
          <w:i/>
        </w:rPr>
        <w:t>}</w:t>
      </w:r>
    </w:p>
    <w:p w:rsidR="009518A4" w:rsidRPr="00066F72" w:rsidRDefault="00066F72">
      <w:pPr>
        <w:pStyle w:val="normal0"/>
        <w:spacing w:after="0"/>
        <w:ind w:left="720"/>
        <w:rPr>
          <w:i/>
        </w:rPr>
      </w:pPr>
      <w:r w:rsidRPr="00066F72">
        <w:rPr>
          <w:i/>
        </w:rPr>
        <w:t>Super class:- Any class which is getting extended by another class is known as super class.</w:t>
      </w:r>
    </w:p>
    <w:p w:rsidR="009518A4" w:rsidRPr="00066F72" w:rsidRDefault="00066F72">
      <w:pPr>
        <w:pStyle w:val="normal0"/>
        <w:spacing w:after="0"/>
        <w:ind w:left="720"/>
        <w:rPr>
          <w:i/>
        </w:rPr>
      </w:pPr>
      <w:r w:rsidRPr="00066F72">
        <w:rPr>
          <w:i/>
        </w:rPr>
        <w:t>Sub class:- any class which is extending another class is known as subclass.</w:t>
      </w:r>
    </w:p>
    <w:p w:rsidR="009518A4" w:rsidRPr="00066F72" w:rsidRDefault="009518A4">
      <w:pPr>
        <w:pStyle w:val="normal0"/>
        <w:spacing w:after="0"/>
        <w:ind w:left="720"/>
        <w:rPr>
          <w:i/>
        </w:rPr>
      </w:pPr>
    </w:p>
    <w:p w:rsidR="009518A4" w:rsidRPr="00066F72" w:rsidRDefault="009518A4">
      <w:pPr>
        <w:pStyle w:val="normal0"/>
        <w:ind w:left="1080"/>
        <w:rPr>
          <w:i/>
        </w:rPr>
      </w:pPr>
    </w:p>
    <w:p w:rsidR="009518A4" w:rsidRPr="00066F72" w:rsidRDefault="009518A4">
      <w:pPr>
        <w:pStyle w:val="normal0"/>
        <w:rPr>
          <w:i/>
        </w:rPr>
      </w:pPr>
    </w:p>
    <w:p w:rsidR="009518A4" w:rsidRPr="00A273B5" w:rsidRDefault="00066F72">
      <w:pPr>
        <w:pStyle w:val="normal0"/>
        <w:rPr>
          <w:b/>
          <w:i/>
          <w:sz w:val="28"/>
        </w:rPr>
      </w:pPr>
      <w:r w:rsidRPr="00A273B5">
        <w:rPr>
          <w:b/>
          <w:i/>
          <w:sz w:val="28"/>
        </w:rPr>
        <w:t>Core Java - Interview Questions and Answers</w:t>
      </w:r>
    </w:p>
    <w:p w:rsidR="009518A4" w:rsidRPr="00066F72" w:rsidRDefault="009518A4">
      <w:pPr>
        <w:pStyle w:val="normal0"/>
        <w:rPr>
          <w:i/>
        </w:rPr>
      </w:pPr>
    </w:p>
    <w:p w:rsidR="009518A4" w:rsidRPr="00066F72" w:rsidRDefault="00066F72">
      <w:pPr>
        <w:pStyle w:val="normal0"/>
        <w:rPr>
          <w:i/>
        </w:rPr>
      </w:pPr>
      <w:r w:rsidRPr="00066F72">
        <w:rPr>
          <w:i/>
        </w:rPr>
        <w:t>1. What is the most important feature of Java?</w:t>
      </w:r>
    </w:p>
    <w:p w:rsidR="009518A4" w:rsidRPr="00066F72" w:rsidRDefault="00066F72">
      <w:pPr>
        <w:pStyle w:val="normal0"/>
        <w:rPr>
          <w:i/>
        </w:rPr>
      </w:pPr>
      <w:r w:rsidRPr="00066F72">
        <w:rPr>
          <w:i/>
        </w:rPr>
        <w:t>Java is a platform independent language.</w:t>
      </w:r>
    </w:p>
    <w:p w:rsidR="009518A4" w:rsidRPr="00066F72" w:rsidRDefault="00066F72">
      <w:pPr>
        <w:pStyle w:val="normal0"/>
        <w:rPr>
          <w:i/>
        </w:rPr>
      </w:pPr>
      <w:r w:rsidRPr="00066F72">
        <w:rPr>
          <w:i/>
        </w:rPr>
        <w:lastRenderedPageBreak/>
        <w:t xml:space="preserve">                          </w:t>
      </w:r>
    </w:p>
    <w:p w:rsidR="009518A4" w:rsidRPr="00066F72" w:rsidRDefault="00066F72">
      <w:pPr>
        <w:pStyle w:val="normal0"/>
        <w:rPr>
          <w:i/>
        </w:rPr>
      </w:pPr>
      <w:r w:rsidRPr="00066F72">
        <w:rPr>
          <w:i/>
        </w:rPr>
        <w:t>2. What do you mean by platform independence?</w:t>
      </w:r>
    </w:p>
    <w:p w:rsidR="009518A4" w:rsidRPr="00066F72" w:rsidRDefault="00066F72">
      <w:pPr>
        <w:pStyle w:val="normal0"/>
        <w:rPr>
          <w:i/>
        </w:rPr>
      </w:pPr>
      <w:r w:rsidRPr="00066F72">
        <w:rPr>
          <w:i/>
        </w:rPr>
        <w:t>Platform independence means that we can write and compile the java code in one platform (eg Windows) and can execute the class in any other supported platform eg (Linux,Solaris,etc).</w:t>
      </w:r>
    </w:p>
    <w:p w:rsidR="009518A4" w:rsidRPr="00066F72" w:rsidRDefault="009518A4">
      <w:pPr>
        <w:pStyle w:val="normal0"/>
        <w:rPr>
          <w:i/>
        </w:rPr>
      </w:pPr>
    </w:p>
    <w:p w:rsidR="009518A4" w:rsidRPr="00066F72" w:rsidRDefault="00066F72">
      <w:pPr>
        <w:pStyle w:val="normal0"/>
        <w:rPr>
          <w:i/>
        </w:rPr>
      </w:pPr>
      <w:r w:rsidRPr="00066F72">
        <w:rPr>
          <w:i/>
        </w:rPr>
        <w:t>3. What is a JVM?</w:t>
      </w:r>
    </w:p>
    <w:p w:rsidR="009518A4" w:rsidRPr="00066F72" w:rsidRDefault="00066F72">
      <w:pPr>
        <w:pStyle w:val="normal0"/>
        <w:rPr>
          <w:i/>
        </w:rPr>
      </w:pPr>
      <w:r w:rsidRPr="00066F72">
        <w:rPr>
          <w:i/>
        </w:rPr>
        <w:t>JVM is Java Virtual Machine which is a run time environment for the compiled java class files.</w:t>
      </w:r>
    </w:p>
    <w:p w:rsidR="009518A4" w:rsidRPr="00066F72" w:rsidRDefault="009518A4">
      <w:pPr>
        <w:pStyle w:val="normal0"/>
        <w:rPr>
          <w:i/>
        </w:rPr>
      </w:pPr>
    </w:p>
    <w:p w:rsidR="009518A4" w:rsidRPr="00066F72" w:rsidRDefault="00066F72">
      <w:pPr>
        <w:pStyle w:val="normal0"/>
        <w:rPr>
          <w:i/>
        </w:rPr>
      </w:pPr>
      <w:r w:rsidRPr="00066F72">
        <w:rPr>
          <w:i/>
        </w:rPr>
        <w:t>4. Are JVM's platform independent?</w:t>
      </w:r>
    </w:p>
    <w:p w:rsidR="009518A4" w:rsidRPr="00066F72" w:rsidRDefault="00066F72">
      <w:pPr>
        <w:pStyle w:val="normal0"/>
        <w:rPr>
          <w:i/>
        </w:rPr>
      </w:pPr>
      <w:r w:rsidRPr="00066F72">
        <w:rPr>
          <w:i/>
        </w:rPr>
        <w:t>JVM's are not platform independent. JVM's are platform specific run time implementation provided by the vendor.</w:t>
      </w:r>
    </w:p>
    <w:p w:rsidR="009518A4" w:rsidRPr="00066F72" w:rsidRDefault="009518A4">
      <w:pPr>
        <w:pStyle w:val="normal0"/>
        <w:rPr>
          <w:i/>
        </w:rPr>
      </w:pPr>
    </w:p>
    <w:p w:rsidR="009518A4" w:rsidRPr="00066F72" w:rsidRDefault="00066F72">
      <w:pPr>
        <w:pStyle w:val="normal0"/>
        <w:rPr>
          <w:i/>
        </w:rPr>
      </w:pPr>
      <w:r w:rsidRPr="00066F72">
        <w:rPr>
          <w:i/>
        </w:rPr>
        <w:t>5. What is the difference between a JDK and a JVM?</w:t>
      </w:r>
    </w:p>
    <w:p w:rsidR="009518A4" w:rsidRPr="00066F72" w:rsidRDefault="00066F72">
      <w:pPr>
        <w:pStyle w:val="normal0"/>
        <w:rPr>
          <w:i/>
        </w:rPr>
      </w:pPr>
      <w:r w:rsidRPr="00066F72">
        <w:rPr>
          <w:i/>
        </w:rPr>
        <w:t>JDK is Java Development Kit which is for development purpose and it includes execution environment also. But JVM is purely a run time environment and hence you will not be able to compile your source files using a JVM.</w:t>
      </w:r>
    </w:p>
    <w:p w:rsidR="009518A4" w:rsidRPr="00066F72" w:rsidRDefault="009518A4">
      <w:pPr>
        <w:pStyle w:val="normal0"/>
        <w:rPr>
          <w:i/>
        </w:rPr>
      </w:pPr>
    </w:p>
    <w:p w:rsidR="009518A4" w:rsidRPr="00066F72" w:rsidRDefault="00066F72">
      <w:pPr>
        <w:pStyle w:val="normal0"/>
        <w:rPr>
          <w:i/>
        </w:rPr>
      </w:pPr>
      <w:r w:rsidRPr="00066F72">
        <w:rPr>
          <w:i/>
        </w:rPr>
        <w:t>6. What is a pointer and does Java support pointers?</w:t>
      </w:r>
    </w:p>
    <w:p w:rsidR="009518A4" w:rsidRPr="00066F72" w:rsidRDefault="00066F72">
      <w:pPr>
        <w:pStyle w:val="normal0"/>
        <w:rPr>
          <w:i/>
        </w:rPr>
      </w:pPr>
      <w:r w:rsidRPr="00066F72">
        <w:rPr>
          <w:i/>
        </w:rPr>
        <w:t>Pointer is a reference handle to a memory location. Improper handling of pointers leads to memory leaks and reliability issues hence Java doesn't support the usage of pointers.</w:t>
      </w:r>
    </w:p>
    <w:p w:rsidR="009518A4" w:rsidRPr="00066F72" w:rsidRDefault="00066F72">
      <w:pPr>
        <w:pStyle w:val="normal0"/>
        <w:rPr>
          <w:i/>
        </w:rPr>
      </w:pPr>
      <w:r w:rsidRPr="00066F72">
        <w:rPr>
          <w:i/>
        </w:rPr>
        <w:t>7. What is the base class of all classes?</w:t>
      </w:r>
    </w:p>
    <w:p w:rsidR="009518A4" w:rsidRPr="00066F72" w:rsidRDefault="00066F72">
      <w:pPr>
        <w:pStyle w:val="normal0"/>
        <w:rPr>
          <w:i/>
        </w:rPr>
      </w:pPr>
      <w:r w:rsidRPr="00066F72">
        <w:rPr>
          <w:i/>
        </w:rPr>
        <w:t>java.lang.Object</w:t>
      </w:r>
    </w:p>
    <w:p w:rsidR="009518A4" w:rsidRPr="00066F72" w:rsidRDefault="009518A4">
      <w:pPr>
        <w:pStyle w:val="normal0"/>
        <w:rPr>
          <w:i/>
        </w:rPr>
      </w:pPr>
    </w:p>
    <w:p w:rsidR="009518A4" w:rsidRPr="00066F72" w:rsidRDefault="00066F72">
      <w:pPr>
        <w:pStyle w:val="normal0"/>
        <w:rPr>
          <w:i/>
        </w:rPr>
      </w:pPr>
      <w:r w:rsidRPr="00066F72">
        <w:rPr>
          <w:i/>
        </w:rPr>
        <w:t>8. Does Java support multiple inheritance?</w:t>
      </w:r>
    </w:p>
    <w:p w:rsidR="009518A4" w:rsidRPr="00066F72" w:rsidRDefault="00066F72">
      <w:pPr>
        <w:pStyle w:val="normal0"/>
        <w:rPr>
          <w:i/>
        </w:rPr>
      </w:pPr>
      <w:r w:rsidRPr="00066F72">
        <w:rPr>
          <w:i/>
        </w:rPr>
        <w:t>Java doesn't support multiple inheritance.</w:t>
      </w:r>
    </w:p>
    <w:p w:rsidR="009518A4" w:rsidRPr="00066F72" w:rsidRDefault="009518A4">
      <w:pPr>
        <w:pStyle w:val="normal0"/>
        <w:rPr>
          <w:i/>
        </w:rPr>
      </w:pPr>
    </w:p>
    <w:p w:rsidR="009518A4" w:rsidRPr="00066F72" w:rsidRDefault="00066F72">
      <w:pPr>
        <w:pStyle w:val="normal0"/>
        <w:rPr>
          <w:i/>
        </w:rPr>
      </w:pPr>
      <w:r w:rsidRPr="00066F72">
        <w:rPr>
          <w:i/>
        </w:rPr>
        <w:lastRenderedPageBreak/>
        <w:t>9. Is Java a pure object oriented language?</w:t>
      </w:r>
    </w:p>
    <w:p w:rsidR="009518A4" w:rsidRPr="00066F72" w:rsidRDefault="00066F72">
      <w:pPr>
        <w:pStyle w:val="normal0"/>
        <w:rPr>
          <w:i/>
        </w:rPr>
      </w:pPr>
      <w:r w:rsidRPr="00066F72">
        <w:rPr>
          <w:i/>
        </w:rPr>
        <w:t>Java uses primitive data types and hence is not a pure object oriented language.</w:t>
      </w:r>
    </w:p>
    <w:p w:rsidR="009518A4" w:rsidRPr="00066F72" w:rsidRDefault="009518A4">
      <w:pPr>
        <w:pStyle w:val="normal0"/>
        <w:rPr>
          <w:i/>
        </w:rPr>
      </w:pPr>
    </w:p>
    <w:p w:rsidR="009518A4" w:rsidRPr="00066F72" w:rsidRDefault="00066F72">
      <w:pPr>
        <w:pStyle w:val="normal0"/>
        <w:rPr>
          <w:i/>
        </w:rPr>
      </w:pPr>
      <w:r w:rsidRPr="00066F72">
        <w:rPr>
          <w:i/>
        </w:rPr>
        <w:t>10. Are arrays primitive data types?</w:t>
      </w:r>
    </w:p>
    <w:p w:rsidR="009518A4" w:rsidRPr="00066F72" w:rsidRDefault="00066F72">
      <w:pPr>
        <w:pStyle w:val="normal0"/>
        <w:rPr>
          <w:i/>
        </w:rPr>
      </w:pPr>
      <w:r w:rsidRPr="00066F72">
        <w:rPr>
          <w:i/>
        </w:rPr>
        <w:t>In Java, Arrays are objects.</w:t>
      </w:r>
    </w:p>
    <w:p w:rsidR="009518A4" w:rsidRPr="00066F72" w:rsidRDefault="009518A4">
      <w:pPr>
        <w:pStyle w:val="normal0"/>
        <w:rPr>
          <w:i/>
        </w:rPr>
      </w:pPr>
    </w:p>
    <w:p w:rsidR="009518A4" w:rsidRPr="00066F72" w:rsidRDefault="00066F72">
      <w:pPr>
        <w:pStyle w:val="normal0"/>
        <w:rPr>
          <w:i/>
        </w:rPr>
      </w:pPr>
      <w:r w:rsidRPr="00066F72">
        <w:rPr>
          <w:i/>
        </w:rPr>
        <w:t>11. What is difference between Path and Classpath?</w:t>
      </w:r>
    </w:p>
    <w:p w:rsidR="009518A4" w:rsidRPr="00066F72" w:rsidRDefault="00066F72">
      <w:pPr>
        <w:pStyle w:val="normal0"/>
        <w:rPr>
          <w:i/>
        </w:rPr>
      </w:pPr>
      <w:r w:rsidRPr="00066F72">
        <w:rPr>
          <w:i/>
        </w:rPr>
        <w:t>Path and Classpath are operating system level environment variales. Path is used define where the system can find the executables(.exe) files and classpath is used to specify the location .class files.</w:t>
      </w:r>
    </w:p>
    <w:p w:rsidR="009518A4" w:rsidRPr="00066F72" w:rsidRDefault="009518A4">
      <w:pPr>
        <w:pStyle w:val="normal0"/>
        <w:rPr>
          <w:i/>
        </w:rPr>
      </w:pPr>
    </w:p>
    <w:p w:rsidR="009518A4" w:rsidRPr="00066F72" w:rsidRDefault="00066F72">
      <w:pPr>
        <w:pStyle w:val="normal0"/>
        <w:rPr>
          <w:i/>
        </w:rPr>
      </w:pPr>
      <w:r w:rsidRPr="00066F72">
        <w:rPr>
          <w:i/>
        </w:rPr>
        <w:t>12. What are local variables?</w:t>
      </w:r>
    </w:p>
    <w:p w:rsidR="009518A4" w:rsidRPr="00066F72" w:rsidRDefault="00066F72">
      <w:pPr>
        <w:pStyle w:val="normal0"/>
        <w:rPr>
          <w:i/>
        </w:rPr>
      </w:pPr>
      <w:r w:rsidRPr="00066F72">
        <w:rPr>
          <w:i/>
        </w:rPr>
        <w:t>Local varaiables are those which are declared within a block of code like methods. Local variables should be initialised before accessing them.</w:t>
      </w:r>
    </w:p>
    <w:p w:rsidR="009518A4" w:rsidRPr="00066F72" w:rsidRDefault="009518A4">
      <w:pPr>
        <w:pStyle w:val="normal0"/>
        <w:rPr>
          <w:i/>
        </w:rPr>
      </w:pPr>
    </w:p>
    <w:p w:rsidR="009518A4" w:rsidRPr="00066F72" w:rsidRDefault="00066F72">
      <w:pPr>
        <w:pStyle w:val="normal0"/>
        <w:rPr>
          <w:i/>
        </w:rPr>
      </w:pPr>
      <w:r w:rsidRPr="00066F72">
        <w:rPr>
          <w:i/>
        </w:rPr>
        <w:t>13. What are instance variables?</w:t>
      </w:r>
    </w:p>
    <w:p w:rsidR="009518A4" w:rsidRPr="00066F72" w:rsidRDefault="00066F72">
      <w:pPr>
        <w:pStyle w:val="normal0"/>
        <w:rPr>
          <w:i/>
        </w:rPr>
      </w:pPr>
      <w:r w:rsidRPr="00066F72">
        <w:rPr>
          <w:i/>
        </w:rPr>
        <w:t>Instance variables are those which are defined at the class level. Instance variables need not be initialized before using them as they are automatically initialized to their default values.</w:t>
      </w:r>
    </w:p>
    <w:p w:rsidR="009518A4" w:rsidRPr="00066F72" w:rsidRDefault="009518A4">
      <w:pPr>
        <w:pStyle w:val="normal0"/>
        <w:rPr>
          <w:i/>
        </w:rPr>
      </w:pPr>
    </w:p>
    <w:p w:rsidR="009518A4" w:rsidRPr="00066F72" w:rsidRDefault="00066F72">
      <w:pPr>
        <w:pStyle w:val="normal0"/>
        <w:rPr>
          <w:i/>
        </w:rPr>
      </w:pPr>
      <w:r w:rsidRPr="00066F72">
        <w:rPr>
          <w:i/>
        </w:rPr>
        <w:t>14. How to define a constant variable in Java?</w:t>
      </w:r>
    </w:p>
    <w:p w:rsidR="009518A4" w:rsidRPr="00066F72" w:rsidRDefault="009518A4">
      <w:pPr>
        <w:pStyle w:val="normal0"/>
        <w:rPr>
          <w:i/>
        </w:rPr>
      </w:pPr>
    </w:p>
    <w:p w:rsidR="009518A4" w:rsidRPr="00066F72" w:rsidRDefault="009518A4">
      <w:pPr>
        <w:pStyle w:val="normal0"/>
        <w:rPr>
          <w:i/>
        </w:rPr>
      </w:pPr>
    </w:p>
    <w:p w:rsidR="009518A4" w:rsidRPr="00066F72" w:rsidRDefault="00066F72">
      <w:pPr>
        <w:pStyle w:val="normal0"/>
        <w:rPr>
          <w:i/>
        </w:rPr>
      </w:pPr>
      <w:r w:rsidRPr="00066F72">
        <w:rPr>
          <w:i/>
        </w:rPr>
        <w:t>The variable should be declared as static and final. So only one copy of the variable exists for all instances of the class and the value can't be changed also.</w:t>
      </w:r>
    </w:p>
    <w:p w:rsidR="009518A4" w:rsidRPr="00066F72" w:rsidRDefault="009518A4">
      <w:pPr>
        <w:pStyle w:val="normal0"/>
        <w:rPr>
          <w:i/>
        </w:rPr>
      </w:pPr>
    </w:p>
    <w:p w:rsidR="009518A4" w:rsidRPr="00066F72" w:rsidRDefault="009518A4">
      <w:pPr>
        <w:pStyle w:val="normal0"/>
        <w:rPr>
          <w:i/>
        </w:rPr>
      </w:pPr>
    </w:p>
    <w:p w:rsidR="009518A4" w:rsidRPr="00066F72" w:rsidRDefault="00066F72">
      <w:pPr>
        <w:pStyle w:val="normal0"/>
        <w:rPr>
          <w:i/>
        </w:rPr>
      </w:pPr>
      <w:r w:rsidRPr="00066F72">
        <w:rPr>
          <w:i/>
        </w:rPr>
        <w:lastRenderedPageBreak/>
        <w:t>static final int PI = 2.14; is an example for constant.</w:t>
      </w:r>
    </w:p>
    <w:p w:rsidR="009518A4" w:rsidRPr="00066F72" w:rsidRDefault="009518A4">
      <w:pPr>
        <w:pStyle w:val="normal0"/>
        <w:rPr>
          <w:i/>
        </w:rPr>
      </w:pPr>
    </w:p>
    <w:p w:rsidR="009518A4" w:rsidRPr="00066F72" w:rsidRDefault="00066F72">
      <w:pPr>
        <w:pStyle w:val="normal0"/>
        <w:rPr>
          <w:i/>
        </w:rPr>
      </w:pPr>
      <w:r w:rsidRPr="00066F72">
        <w:rPr>
          <w:i/>
        </w:rPr>
        <w:t>15. Should a main() method be compulsorily declared in all java classes?</w:t>
      </w:r>
    </w:p>
    <w:p w:rsidR="009518A4" w:rsidRPr="00066F72" w:rsidRDefault="00066F72">
      <w:pPr>
        <w:pStyle w:val="normal0"/>
        <w:rPr>
          <w:i/>
        </w:rPr>
      </w:pPr>
      <w:r w:rsidRPr="00066F72">
        <w:rPr>
          <w:i/>
        </w:rPr>
        <w:t>No not required. main() method should be defined only if the source class is a java application.</w:t>
      </w:r>
    </w:p>
    <w:p w:rsidR="009518A4" w:rsidRPr="00066F72" w:rsidRDefault="009518A4">
      <w:pPr>
        <w:pStyle w:val="normal0"/>
        <w:rPr>
          <w:i/>
        </w:rPr>
      </w:pPr>
    </w:p>
    <w:p w:rsidR="009518A4" w:rsidRPr="00066F72" w:rsidRDefault="00066F72">
      <w:pPr>
        <w:pStyle w:val="normal0"/>
        <w:rPr>
          <w:i/>
        </w:rPr>
      </w:pPr>
      <w:r w:rsidRPr="00066F72">
        <w:rPr>
          <w:i/>
        </w:rPr>
        <w:t>16. What is the return type of the main() method?</w:t>
      </w:r>
    </w:p>
    <w:p w:rsidR="009518A4" w:rsidRPr="00066F72" w:rsidRDefault="00066F72">
      <w:pPr>
        <w:pStyle w:val="normal0"/>
        <w:rPr>
          <w:i/>
        </w:rPr>
      </w:pPr>
      <w:r w:rsidRPr="00066F72">
        <w:rPr>
          <w:i/>
        </w:rPr>
        <w:t>Main() method doesn't return anything hence declared void.</w:t>
      </w:r>
    </w:p>
    <w:p w:rsidR="009518A4" w:rsidRPr="00066F72" w:rsidRDefault="009518A4">
      <w:pPr>
        <w:pStyle w:val="normal0"/>
        <w:rPr>
          <w:i/>
        </w:rPr>
      </w:pPr>
    </w:p>
    <w:p w:rsidR="009518A4" w:rsidRPr="00066F72" w:rsidRDefault="00066F72">
      <w:pPr>
        <w:pStyle w:val="normal0"/>
        <w:rPr>
          <w:i/>
        </w:rPr>
      </w:pPr>
      <w:r w:rsidRPr="00066F72">
        <w:rPr>
          <w:i/>
        </w:rPr>
        <w:t>17. Why is the main() method declared static?</w:t>
      </w:r>
    </w:p>
    <w:p w:rsidR="009518A4" w:rsidRPr="00066F72" w:rsidRDefault="00066F72">
      <w:pPr>
        <w:pStyle w:val="normal0"/>
        <w:rPr>
          <w:i/>
        </w:rPr>
      </w:pPr>
      <w:r w:rsidRPr="00066F72">
        <w:rPr>
          <w:i/>
        </w:rPr>
        <w:t>main() method is called by the JVM even before the instantiation of the class hence it is declared as static.</w:t>
      </w:r>
    </w:p>
    <w:p w:rsidR="009518A4" w:rsidRPr="00066F72" w:rsidRDefault="009518A4">
      <w:pPr>
        <w:pStyle w:val="normal0"/>
        <w:rPr>
          <w:i/>
        </w:rPr>
      </w:pPr>
    </w:p>
    <w:p w:rsidR="009518A4" w:rsidRPr="00066F72" w:rsidRDefault="00066F72">
      <w:pPr>
        <w:pStyle w:val="normal0"/>
        <w:rPr>
          <w:i/>
        </w:rPr>
      </w:pPr>
      <w:r w:rsidRPr="00066F72">
        <w:rPr>
          <w:i/>
        </w:rPr>
        <w:t>18. What is the arguement of main() method?</w:t>
      </w:r>
    </w:p>
    <w:p w:rsidR="009518A4" w:rsidRPr="00066F72" w:rsidRDefault="00066F72">
      <w:pPr>
        <w:pStyle w:val="normal0"/>
        <w:rPr>
          <w:i/>
        </w:rPr>
      </w:pPr>
      <w:r w:rsidRPr="00066F72">
        <w:rPr>
          <w:i/>
        </w:rPr>
        <w:t>main() method accepts an array of String object as arguement.</w:t>
      </w:r>
    </w:p>
    <w:p w:rsidR="009518A4" w:rsidRPr="00066F72" w:rsidRDefault="00066F72">
      <w:pPr>
        <w:pStyle w:val="normal0"/>
        <w:rPr>
          <w:i/>
        </w:rPr>
      </w:pPr>
      <w:r w:rsidRPr="00066F72">
        <w:rPr>
          <w:i/>
        </w:rPr>
        <w:t>19. Can a main() method be overloaded?</w:t>
      </w:r>
    </w:p>
    <w:p w:rsidR="009518A4" w:rsidRPr="00066F72" w:rsidRDefault="00066F72">
      <w:pPr>
        <w:pStyle w:val="normal0"/>
        <w:rPr>
          <w:i/>
        </w:rPr>
      </w:pPr>
      <w:r w:rsidRPr="00066F72">
        <w:rPr>
          <w:i/>
        </w:rPr>
        <w:t>Yes. You can have any number of main() methods with different method signature and implementation in the class.</w:t>
      </w:r>
      <w:r w:rsidR="0015175F">
        <w:rPr>
          <w:i/>
        </w:rPr>
        <w:t>(d)</w:t>
      </w:r>
    </w:p>
    <w:p w:rsidR="009518A4" w:rsidRPr="00066F72" w:rsidRDefault="00066F72">
      <w:pPr>
        <w:pStyle w:val="normal0"/>
        <w:rPr>
          <w:i/>
        </w:rPr>
      </w:pPr>
      <w:r w:rsidRPr="00066F72">
        <w:rPr>
          <w:i/>
        </w:rPr>
        <w:t>20. Can a main() method be declared final?</w:t>
      </w:r>
    </w:p>
    <w:p w:rsidR="009518A4" w:rsidRPr="00066F72" w:rsidRDefault="00066F72">
      <w:pPr>
        <w:pStyle w:val="normal0"/>
        <w:rPr>
          <w:i/>
        </w:rPr>
      </w:pPr>
      <w:r w:rsidRPr="00066F72">
        <w:rPr>
          <w:i/>
        </w:rPr>
        <w:t>Yes. Any inheriting class will not be able to have it's own default main() method.</w:t>
      </w:r>
    </w:p>
    <w:p w:rsidR="009518A4" w:rsidRPr="00066F72" w:rsidRDefault="009518A4">
      <w:pPr>
        <w:pStyle w:val="normal0"/>
        <w:rPr>
          <w:i/>
        </w:rPr>
      </w:pPr>
    </w:p>
    <w:p w:rsidR="009518A4" w:rsidRPr="00066F72" w:rsidRDefault="00066F72">
      <w:pPr>
        <w:pStyle w:val="normal0"/>
        <w:rPr>
          <w:i/>
        </w:rPr>
      </w:pPr>
      <w:r w:rsidRPr="00066F72">
        <w:rPr>
          <w:i/>
        </w:rPr>
        <w:t>21. Does the order of public and static declaration matter in main() method?</w:t>
      </w:r>
    </w:p>
    <w:p w:rsidR="009518A4" w:rsidRPr="00066F72" w:rsidRDefault="00066F72">
      <w:pPr>
        <w:pStyle w:val="normal0"/>
        <w:rPr>
          <w:i/>
        </w:rPr>
      </w:pPr>
      <w:r w:rsidRPr="00066F72">
        <w:rPr>
          <w:i/>
        </w:rPr>
        <w:t>No. It doesn't matter but void should always come before main().</w:t>
      </w:r>
    </w:p>
    <w:p w:rsidR="009518A4" w:rsidRPr="00066F72" w:rsidRDefault="009518A4">
      <w:pPr>
        <w:pStyle w:val="normal0"/>
        <w:rPr>
          <w:i/>
        </w:rPr>
      </w:pPr>
    </w:p>
    <w:p w:rsidR="009518A4" w:rsidRPr="00066F72" w:rsidRDefault="00066F72">
      <w:pPr>
        <w:pStyle w:val="normal0"/>
        <w:rPr>
          <w:i/>
        </w:rPr>
      </w:pPr>
      <w:r w:rsidRPr="00066F72">
        <w:rPr>
          <w:i/>
        </w:rPr>
        <w:t>22. Can a source file contain more than one class declaration?</w:t>
      </w:r>
    </w:p>
    <w:p w:rsidR="009518A4" w:rsidRPr="00066F72" w:rsidRDefault="00066F72">
      <w:pPr>
        <w:pStyle w:val="normal0"/>
        <w:rPr>
          <w:i/>
        </w:rPr>
      </w:pPr>
      <w:r w:rsidRPr="00066F72">
        <w:rPr>
          <w:i/>
        </w:rPr>
        <w:t xml:space="preserve">Yes a single source file can contain any number of Class declarations but only one of the class can be </w:t>
      </w:r>
      <w:r w:rsidRPr="00066F72">
        <w:rPr>
          <w:i/>
        </w:rPr>
        <w:lastRenderedPageBreak/>
        <w:t>declared as public.</w:t>
      </w:r>
    </w:p>
    <w:p w:rsidR="009518A4" w:rsidRPr="00066F72" w:rsidRDefault="009518A4">
      <w:pPr>
        <w:pStyle w:val="normal0"/>
        <w:rPr>
          <w:i/>
        </w:rPr>
      </w:pPr>
    </w:p>
    <w:p w:rsidR="009518A4" w:rsidRPr="00066F72" w:rsidRDefault="00066F72">
      <w:pPr>
        <w:pStyle w:val="normal0"/>
        <w:rPr>
          <w:i/>
        </w:rPr>
      </w:pPr>
      <w:r w:rsidRPr="00066F72">
        <w:rPr>
          <w:i/>
        </w:rPr>
        <w:t>23. What is a package?</w:t>
      </w:r>
    </w:p>
    <w:p w:rsidR="009518A4" w:rsidRPr="00066F72" w:rsidRDefault="00066F72">
      <w:pPr>
        <w:pStyle w:val="normal0"/>
        <w:rPr>
          <w:i/>
        </w:rPr>
      </w:pPr>
      <w:r w:rsidRPr="00066F72">
        <w:rPr>
          <w:i/>
        </w:rPr>
        <w:t>Package is a collection of related classes and interfaces. package declaration should be first statement in a java class.</w:t>
      </w:r>
    </w:p>
    <w:p w:rsidR="009518A4" w:rsidRPr="00066F72" w:rsidRDefault="009518A4">
      <w:pPr>
        <w:pStyle w:val="normal0"/>
        <w:rPr>
          <w:i/>
        </w:rPr>
      </w:pPr>
    </w:p>
    <w:p w:rsidR="009518A4" w:rsidRPr="00066F72" w:rsidRDefault="00066F72">
      <w:pPr>
        <w:pStyle w:val="normal0"/>
        <w:rPr>
          <w:i/>
        </w:rPr>
      </w:pPr>
      <w:r w:rsidRPr="00066F72">
        <w:rPr>
          <w:i/>
        </w:rPr>
        <w:t>24. Which package is imported by default?</w:t>
      </w:r>
    </w:p>
    <w:p w:rsidR="009518A4" w:rsidRPr="00066F72" w:rsidRDefault="00066F72">
      <w:pPr>
        <w:pStyle w:val="normal0"/>
        <w:rPr>
          <w:i/>
        </w:rPr>
      </w:pPr>
      <w:r w:rsidRPr="00066F72">
        <w:rPr>
          <w:i/>
        </w:rPr>
        <w:t>java.lang package is imported by default even without a package declaration.</w:t>
      </w:r>
    </w:p>
    <w:p w:rsidR="009518A4" w:rsidRPr="00066F72" w:rsidRDefault="009518A4">
      <w:pPr>
        <w:pStyle w:val="normal0"/>
        <w:rPr>
          <w:i/>
        </w:rPr>
      </w:pPr>
    </w:p>
    <w:p w:rsidR="009518A4" w:rsidRPr="00066F72" w:rsidRDefault="00066F72">
      <w:pPr>
        <w:pStyle w:val="normal0"/>
        <w:rPr>
          <w:i/>
        </w:rPr>
      </w:pPr>
      <w:r w:rsidRPr="00066F72">
        <w:rPr>
          <w:i/>
        </w:rPr>
        <w:t>25. Can a class declared as private be accessed outside it's package?</w:t>
      </w:r>
    </w:p>
    <w:p w:rsidR="009518A4" w:rsidRPr="00066F72" w:rsidRDefault="00066F72">
      <w:pPr>
        <w:pStyle w:val="normal0"/>
        <w:rPr>
          <w:i/>
        </w:rPr>
      </w:pPr>
      <w:r w:rsidRPr="00066F72">
        <w:rPr>
          <w:i/>
        </w:rPr>
        <w:t>Not possible.</w:t>
      </w:r>
    </w:p>
    <w:p w:rsidR="009518A4" w:rsidRPr="00066F72" w:rsidRDefault="009518A4">
      <w:pPr>
        <w:pStyle w:val="normal0"/>
        <w:rPr>
          <w:i/>
        </w:rPr>
      </w:pPr>
    </w:p>
    <w:p w:rsidR="009518A4" w:rsidRPr="00066F72" w:rsidRDefault="00066F72">
      <w:pPr>
        <w:pStyle w:val="normal0"/>
        <w:rPr>
          <w:i/>
        </w:rPr>
      </w:pPr>
      <w:r w:rsidRPr="00066F72">
        <w:rPr>
          <w:i/>
        </w:rPr>
        <w:t>26. Can a class be declared as protected?</w:t>
      </w:r>
    </w:p>
    <w:p w:rsidR="009518A4" w:rsidRPr="00066F72" w:rsidRDefault="00066F72">
      <w:pPr>
        <w:pStyle w:val="normal0"/>
        <w:rPr>
          <w:i/>
        </w:rPr>
      </w:pPr>
      <w:r w:rsidRPr="00066F72">
        <w:rPr>
          <w:i/>
        </w:rPr>
        <w:t>A class can't be declared as protected. only methods can be declared as protected.</w:t>
      </w:r>
    </w:p>
    <w:p w:rsidR="009518A4" w:rsidRPr="00066F72" w:rsidRDefault="009518A4">
      <w:pPr>
        <w:pStyle w:val="normal0"/>
        <w:rPr>
          <w:i/>
        </w:rPr>
      </w:pPr>
    </w:p>
    <w:p w:rsidR="009518A4" w:rsidRPr="00066F72" w:rsidRDefault="00066F72">
      <w:pPr>
        <w:pStyle w:val="normal0"/>
        <w:rPr>
          <w:i/>
        </w:rPr>
      </w:pPr>
      <w:r w:rsidRPr="00066F72">
        <w:rPr>
          <w:i/>
        </w:rPr>
        <w:t>27. What is the access scope of a protected method?</w:t>
      </w:r>
    </w:p>
    <w:p w:rsidR="009518A4" w:rsidRPr="00066F72" w:rsidRDefault="00066F72">
      <w:pPr>
        <w:pStyle w:val="normal0"/>
        <w:rPr>
          <w:i/>
        </w:rPr>
      </w:pPr>
      <w:r w:rsidRPr="00066F72">
        <w:rPr>
          <w:i/>
        </w:rPr>
        <w:t>A protected method can be accessed by the classes within the same package or by the subclasses of the class in any package.</w:t>
      </w:r>
    </w:p>
    <w:p w:rsidR="009518A4" w:rsidRPr="00066F72" w:rsidRDefault="00066F72">
      <w:pPr>
        <w:pStyle w:val="normal0"/>
        <w:rPr>
          <w:i/>
        </w:rPr>
      </w:pPr>
      <w:r w:rsidRPr="00066F72">
        <w:rPr>
          <w:i/>
        </w:rPr>
        <w:t>28. What is the purpose of declaring a variable as final?</w:t>
      </w:r>
    </w:p>
    <w:p w:rsidR="009518A4" w:rsidRPr="00066F72" w:rsidRDefault="00066F72">
      <w:pPr>
        <w:pStyle w:val="normal0"/>
        <w:rPr>
          <w:i/>
        </w:rPr>
      </w:pPr>
      <w:r w:rsidRPr="00066F72">
        <w:rPr>
          <w:i/>
        </w:rPr>
        <w:t>A final variable's value can't be changed. final variables should be initialized before using them.</w:t>
      </w:r>
    </w:p>
    <w:p w:rsidR="009518A4" w:rsidRPr="00066F72" w:rsidRDefault="009518A4">
      <w:pPr>
        <w:pStyle w:val="normal0"/>
        <w:rPr>
          <w:i/>
        </w:rPr>
      </w:pPr>
    </w:p>
    <w:p w:rsidR="009518A4" w:rsidRPr="00066F72" w:rsidRDefault="00066F72">
      <w:pPr>
        <w:pStyle w:val="normal0"/>
        <w:rPr>
          <w:i/>
        </w:rPr>
      </w:pPr>
      <w:r w:rsidRPr="00066F72">
        <w:rPr>
          <w:i/>
        </w:rPr>
        <w:t>29. What is the impact of declaring a method as final?</w:t>
      </w:r>
    </w:p>
    <w:p w:rsidR="009518A4" w:rsidRPr="00066F72" w:rsidRDefault="00066F72">
      <w:pPr>
        <w:pStyle w:val="normal0"/>
        <w:rPr>
          <w:i/>
        </w:rPr>
      </w:pPr>
      <w:r w:rsidRPr="00066F72">
        <w:rPr>
          <w:i/>
        </w:rPr>
        <w:t>A method declared as final can't be overridden. A sub-class can't have the same method signature with a different implementation.</w:t>
      </w:r>
    </w:p>
    <w:p w:rsidR="009518A4" w:rsidRPr="00066F72" w:rsidRDefault="009518A4">
      <w:pPr>
        <w:pStyle w:val="normal0"/>
        <w:rPr>
          <w:i/>
        </w:rPr>
      </w:pPr>
    </w:p>
    <w:p w:rsidR="009518A4" w:rsidRPr="00066F72" w:rsidRDefault="00066F72">
      <w:pPr>
        <w:pStyle w:val="normal0"/>
        <w:rPr>
          <w:i/>
        </w:rPr>
      </w:pPr>
      <w:r w:rsidRPr="00066F72">
        <w:rPr>
          <w:i/>
        </w:rPr>
        <w:lastRenderedPageBreak/>
        <w:t>30. I don't want my class to be inherited by any other class. What should i do?</w:t>
      </w:r>
    </w:p>
    <w:p w:rsidR="009518A4" w:rsidRPr="00066F72" w:rsidRDefault="00066F72">
      <w:pPr>
        <w:pStyle w:val="normal0"/>
        <w:rPr>
          <w:i/>
        </w:rPr>
      </w:pPr>
      <w:r w:rsidRPr="00066F72">
        <w:rPr>
          <w:i/>
        </w:rPr>
        <w:t>You should declared your class as final. But you can't define your class as final, if it is an abstract class. A class declared as final can't be extended by any other class.</w:t>
      </w:r>
    </w:p>
    <w:p w:rsidR="009518A4" w:rsidRPr="00066F72" w:rsidRDefault="009518A4">
      <w:pPr>
        <w:pStyle w:val="normal0"/>
        <w:rPr>
          <w:i/>
        </w:rPr>
      </w:pPr>
    </w:p>
    <w:p w:rsidR="009518A4" w:rsidRPr="00066F72" w:rsidRDefault="00066F72">
      <w:pPr>
        <w:pStyle w:val="normal0"/>
        <w:rPr>
          <w:i/>
        </w:rPr>
      </w:pPr>
      <w:r w:rsidRPr="00066F72">
        <w:rPr>
          <w:i/>
        </w:rPr>
        <w:t>31. Can you give few examples of final classes defined in Java API?</w:t>
      </w:r>
    </w:p>
    <w:p w:rsidR="009518A4" w:rsidRPr="00066F72" w:rsidRDefault="00066F72">
      <w:pPr>
        <w:pStyle w:val="normal0"/>
        <w:rPr>
          <w:i/>
        </w:rPr>
      </w:pPr>
      <w:r w:rsidRPr="00066F72">
        <w:rPr>
          <w:i/>
        </w:rPr>
        <w:t>java.lang.String, java.lang.Math are final classes.</w:t>
      </w:r>
    </w:p>
    <w:p w:rsidR="009518A4" w:rsidRPr="00066F72" w:rsidRDefault="009518A4">
      <w:pPr>
        <w:pStyle w:val="normal0"/>
        <w:rPr>
          <w:i/>
        </w:rPr>
      </w:pPr>
    </w:p>
    <w:p w:rsidR="009518A4" w:rsidRPr="00066F72" w:rsidRDefault="00066F72">
      <w:pPr>
        <w:pStyle w:val="normal0"/>
        <w:rPr>
          <w:i/>
        </w:rPr>
      </w:pPr>
      <w:r w:rsidRPr="00066F72">
        <w:rPr>
          <w:i/>
        </w:rPr>
        <w:t>32. How is final different from finally and finalize()?</w:t>
      </w:r>
    </w:p>
    <w:p w:rsidR="009518A4" w:rsidRPr="00066F72" w:rsidRDefault="009518A4">
      <w:pPr>
        <w:pStyle w:val="normal0"/>
        <w:rPr>
          <w:i/>
        </w:rPr>
      </w:pPr>
    </w:p>
    <w:p w:rsidR="009518A4" w:rsidRPr="00066F72" w:rsidRDefault="009518A4">
      <w:pPr>
        <w:pStyle w:val="normal0"/>
        <w:rPr>
          <w:i/>
        </w:rPr>
      </w:pPr>
    </w:p>
    <w:p w:rsidR="009518A4" w:rsidRPr="00066F72" w:rsidRDefault="00066F72">
      <w:pPr>
        <w:pStyle w:val="normal0"/>
        <w:rPr>
          <w:i/>
        </w:rPr>
      </w:pPr>
      <w:r w:rsidRPr="00066F72">
        <w:rPr>
          <w:i/>
        </w:rPr>
        <w:t xml:space="preserve">final is a modifier which can be applied to a class or a method or a variable. final class can't be inherited, final method can't be overridden and final variable can't be changed. </w:t>
      </w:r>
    </w:p>
    <w:p w:rsidR="009518A4" w:rsidRPr="00066F72" w:rsidRDefault="009518A4">
      <w:pPr>
        <w:pStyle w:val="normal0"/>
        <w:rPr>
          <w:i/>
        </w:rPr>
      </w:pPr>
    </w:p>
    <w:p w:rsidR="009518A4" w:rsidRPr="00066F72" w:rsidRDefault="009518A4">
      <w:pPr>
        <w:pStyle w:val="normal0"/>
        <w:rPr>
          <w:i/>
        </w:rPr>
      </w:pPr>
    </w:p>
    <w:p w:rsidR="009518A4" w:rsidRPr="00066F72" w:rsidRDefault="009518A4">
      <w:pPr>
        <w:pStyle w:val="normal0"/>
        <w:rPr>
          <w:i/>
        </w:rPr>
      </w:pPr>
    </w:p>
    <w:p w:rsidR="009518A4" w:rsidRPr="00066F72" w:rsidRDefault="009518A4">
      <w:pPr>
        <w:pStyle w:val="normal0"/>
        <w:rPr>
          <w:i/>
        </w:rPr>
      </w:pPr>
    </w:p>
    <w:p w:rsidR="009518A4" w:rsidRPr="00066F72" w:rsidRDefault="00066F72">
      <w:pPr>
        <w:pStyle w:val="normal0"/>
        <w:rPr>
          <w:i/>
        </w:rPr>
      </w:pPr>
      <w:r w:rsidRPr="00066F72">
        <w:rPr>
          <w:i/>
        </w:rPr>
        <w:t xml:space="preserve">finally is an exception handling code section which gets executed whether an exception is raised or not by the try block code segment. </w:t>
      </w:r>
    </w:p>
    <w:p w:rsidR="009518A4" w:rsidRPr="00066F72" w:rsidRDefault="009518A4">
      <w:pPr>
        <w:pStyle w:val="normal0"/>
        <w:rPr>
          <w:i/>
        </w:rPr>
      </w:pPr>
    </w:p>
    <w:p w:rsidR="009518A4" w:rsidRPr="00066F72" w:rsidRDefault="009518A4">
      <w:pPr>
        <w:pStyle w:val="normal0"/>
        <w:rPr>
          <w:i/>
        </w:rPr>
      </w:pPr>
    </w:p>
    <w:p w:rsidR="009518A4" w:rsidRPr="00066F72" w:rsidRDefault="00066F72">
      <w:pPr>
        <w:pStyle w:val="normal0"/>
        <w:rPr>
          <w:i/>
        </w:rPr>
      </w:pPr>
      <w:r w:rsidRPr="00066F72">
        <w:rPr>
          <w:i/>
        </w:rPr>
        <w:t>finalize() is a method of Object class which will be executed by the JVM just before garbage collecting object to give a final chance for resource releasing activity.</w:t>
      </w:r>
    </w:p>
    <w:p w:rsidR="009518A4" w:rsidRPr="00066F72" w:rsidRDefault="009518A4">
      <w:pPr>
        <w:pStyle w:val="normal0"/>
        <w:rPr>
          <w:i/>
        </w:rPr>
      </w:pPr>
    </w:p>
    <w:p w:rsidR="009518A4" w:rsidRPr="00066F72" w:rsidRDefault="00066F72">
      <w:pPr>
        <w:pStyle w:val="normal0"/>
        <w:rPr>
          <w:i/>
        </w:rPr>
      </w:pPr>
      <w:r w:rsidRPr="00066F72">
        <w:rPr>
          <w:i/>
        </w:rPr>
        <w:t>33. Can a class be declared as static?</w:t>
      </w:r>
    </w:p>
    <w:p w:rsidR="009518A4" w:rsidRPr="00066F72" w:rsidRDefault="00066F72">
      <w:pPr>
        <w:pStyle w:val="normal0"/>
        <w:rPr>
          <w:i/>
        </w:rPr>
      </w:pPr>
      <w:r w:rsidRPr="00066F72">
        <w:rPr>
          <w:i/>
        </w:rPr>
        <w:t>No a class cannot be defined as static. Only a method, a variable or a block of code can be declared as static.</w:t>
      </w:r>
    </w:p>
    <w:p w:rsidR="009518A4" w:rsidRPr="00066F72" w:rsidRDefault="00066F72">
      <w:pPr>
        <w:pStyle w:val="normal0"/>
        <w:rPr>
          <w:i/>
        </w:rPr>
      </w:pPr>
      <w:r w:rsidRPr="00066F72">
        <w:rPr>
          <w:i/>
        </w:rPr>
        <w:lastRenderedPageBreak/>
        <w:t>34. When will you define a method as static?</w:t>
      </w:r>
    </w:p>
    <w:p w:rsidR="009518A4" w:rsidRPr="00066F72" w:rsidRDefault="00066F72">
      <w:pPr>
        <w:pStyle w:val="normal0"/>
        <w:rPr>
          <w:i/>
        </w:rPr>
      </w:pPr>
      <w:r w:rsidRPr="00066F72">
        <w:rPr>
          <w:i/>
        </w:rPr>
        <w:t>When a method needs to be accessed even before the creation of the object of the class then we should declare the method as static.</w:t>
      </w:r>
    </w:p>
    <w:p w:rsidR="009518A4" w:rsidRPr="00066F72" w:rsidRDefault="00066F72">
      <w:pPr>
        <w:pStyle w:val="normal0"/>
        <w:rPr>
          <w:i/>
        </w:rPr>
      </w:pPr>
      <w:r w:rsidRPr="00066F72">
        <w:rPr>
          <w:i/>
        </w:rPr>
        <w:t>35. What are the restriction imposed on a static method or a static block of code?</w:t>
      </w:r>
    </w:p>
    <w:p w:rsidR="009518A4" w:rsidRPr="00066F72" w:rsidRDefault="00066F72">
      <w:pPr>
        <w:pStyle w:val="normal0"/>
        <w:rPr>
          <w:i/>
        </w:rPr>
      </w:pPr>
      <w:r w:rsidRPr="00066F72">
        <w:rPr>
          <w:i/>
        </w:rPr>
        <w:t>A static method should not refer to instance variables without creating an instance and cannot use "this" operator to refer the instance.</w:t>
      </w:r>
    </w:p>
    <w:p w:rsidR="009518A4" w:rsidRPr="00066F72" w:rsidRDefault="00066F72">
      <w:pPr>
        <w:pStyle w:val="normal0"/>
        <w:rPr>
          <w:i/>
        </w:rPr>
      </w:pPr>
      <w:r w:rsidRPr="00066F72">
        <w:rPr>
          <w:i/>
        </w:rPr>
        <w:t>36. I want to print "Hello" even before main() is executed. How will you acheive that?</w:t>
      </w:r>
    </w:p>
    <w:p w:rsidR="009518A4" w:rsidRPr="00066F72" w:rsidRDefault="00066F72">
      <w:pPr>
        <w:pStyle w:val="normal0"/>
        <w:rPr>
          <w:i/>
        </w:rPr>
      </w:pPr>
      <w:r w:rsidRPr="00066F72">
        <w:rPr>
          <w:i/>
        </w:rPr>
        <w:t>Print the statement inside a static block of code. Static blocks get executed when the class gets loaded into the memory and even before the creation of an object. Hence it will be executed before the main() method. And it will be executed only once.</w:t>
      </w:r>
    </w:p>
    <w:p w:rsidR="009518A4" w:rsidRPr="00066F72" w:rsidRDefault="00066F72">
      <w:pPr>
        <w:pStyle w:val="normal0"/>
        <w:rPr>
          <w:i/>
        </w:rPr>
      </w:pPr>
      <w:r w:rsidRPr="00066F72">
        <w:rPr>
          <w:i/>
        </w:rPr>
        <w:t>37. What is the importance of static variable?</w:t>
      </w:r>
    </w:p>
    <w:p w:rsidR="009518A4" w:rsidRPr="00066F72" w:rsidRDefault="00066F72">
      <w:pPr>
        <w:pStyle w:val="normal0"/>
        <w:rPr>
          <w:i/>
        </w:rPr>
      </w:pPr>
      <w:r w:rsidRPr="00066F72">
        <w:rPr>
          <w:i/>
        </w:rPr>
        <w:t>static variables are class level variables where all objects of the class refer to the same variable. If one object changes the value then the change gets reflected in all the objects.</w:t>
      </w:r>
    </w:p>
    <w:p w:rsidR="009518A4" w:rsidRPr="00066F72" w:rsidRDefault="009518A4">
      <w:pPr>
        <w:pStyle w:val="normal0"/>
        <w:rPr>
          <w:i/>
        </w:rPr>
      </w:pPr>
    </w:p>
    <w:p w:rsidR="009518A4" w:rsidRPr="00066F72" w:rsidRDefault="00066F72">
      <w:pPr>
        <w:pStyle w:val="normal0"/>
        <w:rPr>
          <w:i/>
        </w:rPr>
      </w:pPr>
      <w:r w:rsidRPr="00066F72">
        <w:rPr>
          <w:i/>
        </w:rPr>
        <w:t>38. Can we declare a static variable inside a method?</w:t>
      </w:r>
    </w:p>
    <w:p w:rsidR="009518A4" w:rsidRPr="00066F72" w:rsidRDefault="00066F72">
      <w:pPr>
        <w:pStyle w:val="normal0"/>
        <w:rPr>
          <w:i/>
        </w:rPr>
      </w:pPr>
      <w:r w:rsidRPr="00066F72">
        <w:rPr>
          <w:i/>
        </w:rPr>
        <w:t>Static varaibles are class level variables and they can't be declared inside a method. If declared, the class will not compile.</w:t>
      </w:r>
    </w:p>
    <w:p w:rsidR="009518A4" w:rsidRPr="00066F72" w:rsidRDefault="009518A4">
      <w:pPr>
        <w:pStyle w:val="normal0"/>
        <w:rPr>
          <w:i/>
        </w:rPr>
      </w:pPr>
    </w:p>
    <w:p w:rsidR="009518A4" w:rsidRPr="00066F72" w:rsidRDefault="00066F72">
      <w:pPr>
        <w:pStyle w:val="normal0"/>
        <w:rPr>
          <w:i/>
        </w:rPr>
      </w:pPr>
      <w:r w:rsidRPr="00066F72">
        <w:rPr>
          <w:i/>
        </w:rPr>
        <w:t>39. What is an Abstract Class and what is it's purpose?</w:t>
      </w:r>
    </w:p>
    <w:p w:rsidR="009518A4" w:rsidRPr="00066F72" w:rsidRDefault="00066F72">
      <w:pPr>
        <w:pStyle w:val="normal0"/>
        <w:rPr>
          <w:i/>
        </w:rPr>
      </w:pPr>
      <w:r w:rsidRPr="00066F72">
        <w:rPr>
          <w:i/>
        </w:rPr>
        <w:t>A Class which doesn't provide complete implementation is defined as an abstract class. Abstract classes enforce abstraction.</w:t>
      </w:r>
    </w:p>
    <w:p w:rsidR="009518A4" w:rsidRPr="00066F72" w:rsidRDefault="009518A4">
      <w:pPr>
        <w:pStyle w:val="normal0"/>
        <w:rPr>
          <w:i/>
        </w:rPr>
      </w:pPr>
    </w:p>
    <w:p w:rsidR="009518A4" w:rsidRPr="00066F72" w:rsidRDefault="00066F72">
      <w:pPr>
        <w:pStyle w:val="normal0"/>
        <w:rPr>
          <w:i/>
        </w:rPr>
      </w:pPr>
      <w:r w:rsidRPr="00066F72">
        <w:rPr>
          <w:i/>
        </w:rPr>
        <w:t>40. Can a abstract class be declared final?</w:t>
      </w:r>
    </w:p>
    <w:p w:rsidR="009518A4" w:rsidRPr="00066F72" w:rsidRDefault="00066F72">
      <w:pPr>
        <w:pStyle w:val="normal0"/>
        <w:rPr>
          <w:i/>
        </w:rPr>
      </w:pPr>
      <w:r w:rsidRPr="00066F72">
        <w:rPr>
          <w:i/>
        </w:rPr>
        <w:t>Not possible. An abstract class without being inherited is of no use and hence will result in compile time error.</w:t>
      </w:r>
    </w:p>
    <w:p w:rsidR="009518A4" w:rsidRPr="00066F72" w:rsidRDefault="00066F72">
      <w:pPr>
        <w:pStyle w:val="normal0"/>
        <w:rPr>
          <w:i/>
        </w:rPr>
      </w:pPr>
      <w:r w:rsidRPr="00066F72">
        <w:rPr>
          <w:i/>
        </w:rPr>
        <w:t>41. What is use of a abstract variable?</w:t>
      </w:r>
    </w:p>
    <w:p w:rsidR="009518A4" w:rsidRPr="00066F72" w:rsidRDefault="00066F72">
      <w:pPr>
        <w:pStyle w:val="normal0"/>
        <w:rPr>
          <w:i/>
        </w:rPr>
      </w:pPr>
      <w:r w:rsidRPr="00066F72">
        <w:rPr>
          <w:i/>
        </w:rPr>
        <w:t>Variables can't be declared as abstract. only classes and methods can be declared as abstract.</w:t>
      </w:r>
    </w:p>
    <w:p w:rsidR="009518A4" w:rsidRPr="00066F72" w:rsidRDefault="00066F72">
      <w:pPr>
        <w:pStyle w:val="normal0"/>
        <w:rPr>
          <w:i/>
        </w:rPr>
      </w:pPr>
      <w:r w:rsidRPr="00066F72">
        <w:rPr>
          <w:i/>
        </w:rPr>
        <w:lastRenderedPageBreak/>
        <w:t>42. Can you create an object of an abstract class?</w:t>
      </w:r>
    </w:p>
    <w:p w:rsidR="009518A4" w:rsidRPr="00066F72" w:rsidRDefault="00066F72">
      <w:pPr>
        <w:pStyle w:val="normal0"/>
        <w:rPr>
          <w:i/>
        </w:rPr>
      </w:pPr>
      <w:r w:rsidRPr="00066F72">
        <w:rPr>
          <w:i/>
        </w:rPr>
        <w:t>Not possible. Abstract classes can't be instantiated.</w:t>
      </w:r>
    </w:p>
    <w:p w:rsidR="009518A4" w:rsidRPr="00066F72" w:rsidRDefault="009518A4">
      <w:pPr>
        <w:pStyle w:val="normal0"/>
        <w:rPr>
          <w:i/>
        </w:rPr>
      </w:pPr>
    </w:p>
    <w:p w:rsidR="009518A4" w:rsidRPr="00066F72" w:rsidRDefault="00066F72">
      <w:pPr>
        <w:pStyle w:val="normal0"/>
        <w:rPr>
          <w:i/>
        </w:rPr>
      </w:pPr>
      <w:r w:rsidRPr="00066F72">
        <w:rPr>
          <w:i/>
        </w:rPr>
        <w:t>43. Can a abstract class be defined without any abstract methods?</w:t>
      </w:r>
    </w:p>
    <w:p w:rsidR="009518A4" w:rsidRPr="00066F72" w:rsidRDefault="00066F72">
      <w:pPr>
        <w:pStyle w:val="normal0"/>
        <w:rPr>
          <w:i/>
        </w:rPr>
      </w:pPr>
      <w:r w:rsidRPr="00066F72">
        <w:rPr>
          <w:i/>
        </w:rPr>
        <w:t>Yes it's possible. This is basically to avoid instance creation of the class.</w:t>
      </w:r>
    </w:p>
    <w:p w:rsidR="009518A4" w:rsidRPr="00066F72" w:rsidRDefault="009518A4">
      <w:pPr>
        <w:pStyle w:val="normal0"/>
        <w:rPr>
          <w:i/>
        </w:rPr>
      </w:pPr>
    </w:p>
    <w:p w:rsidR="009518A4" w:rsidRPr="00066F72" w:rsidRDefault="00066F72">
      <w:pPr>
        <w:pStyle w:val="normal0"/>
        <w:rPr>
          <w:i/>
        </w:rPr>
      </w:pPr>
      <w:r w:rsidRPr="00066F72">
        <w:rPr>
          <w:i/>
        </w:rPr>
        <w:t>44. Class C implements Interface I containing method m1 and m2 declarations. Class C has provided implementation for method m2. Can i create an object of Class C?</w:t>
      </w:r>
    </w:p>
    <w:p w:rsidR="009518A4" w:rsidRPr="00066F72" w:rsidRDefault="00066F72">
      <w:pPr>
        <w:pStyle w:val="normal0"/>
        <w:rPr>
          <w:i/>
        </w:rPr>
      </w:pPr>
      <w:r w:rsidRPr="00066F72">
        <w:rPr>
          <w:i/>
        </w:rPr>
        <w:t>No not possible. Class C should provide implementation for all the methods in the Interface I. Since Class C didn't provide implementation for m1 method, it has to be declared as abstract. Abstract classes can't be instantiated.</w:t>
      </w:r>
    </w:p>
    <w:p w:rsidR="009518A4" w:rsidRPr="00066F72" w:rsidRDefault="00066F72">
      <w:pPr>
        <w:pStyle w:val="normal0"/>
        <w:rPr>
          <w:i/>
        </w:rPr>
      </w:pPr>
      <w:r w:rsidRPr="00066F72">
        <w:rPr>
          <w:i/>
        </w:rPr>
        <w:t>45. Can a method inside a Interface be declared as final?</w:t>
      </w:r>
    </w:p>
    <w:p w:rsidR="009518A4" w:rsidRPr="00066F72" w:rsidRDefault="00066F72">
      <w:pPr>
        <w:pStyle w:val="normal0"/>
        <w:rPr>
          <w:i/>
        </w:rPr>
      </w:pPr>
      <w:r w:rsidRPr="00066F72">
        <w:rPr>
          <w:i/>
        </w:rPr>
        <w:t>No not possible. Doing so will result in compilation error. public and abstract are the only applicable modifiers for method declaration in an interface.</w:t>
      </w:r>
    </w:p>
    <w:p w:rsidR="009518A4" w:rsidRPr="00066F72" w:rsidRDefault="00066F72">
      <w:pPr>
        <w:pStyle w:val="normal0"/>
        <w:rPr>
          <w:i/>
        </w:rPr>
      </w:pPr>
      <w:r w:rsidRPr="00066F72">
        <w:rPr>
          <w:i/>
        </w:rPr>
        <w:t>46. Can an Interface implement another Interface?</w:t>
      </w:r>
    </w:p>
    <w:p w:rsidR="009518A4" w:rsidRPr="00066F72" w:rsidRDefault="00066F72">
      <w:pPr>
        <w:pStyle w:val="normal0"/>
        <w:rPr>
          <w:i/>
        </w:rPr>
      </w:pPr>
      <w:r w:rsidRPr="00066F72">
        <w:rPr>
          <w:i/>
        </w:rPr>
        <w:t>Intefaces doesn't provide implementation hence a interface cannot implement another interface.</w:t>
      </w:r>
    </w:p>
    <w:p w:rsidR="009518A4" w:rsidRPr="00066F72" w:rsidRDefault="00066F72">
      <w:pPr>
        <w:pStyle w:val="normal0"/>
        <w:rPr>
          <w:i/>
        </w:rPr>
      </w:pPr>
      <w:r w:rsidRPr="00066F72">
        <w:rPr>
          <w:i/>
        </w:rPr>
        <w:t>47. Can an Interface extend another Interface?</w:t>
      </w:r>
    </w:p>
    <w:p w:rsidR="009518A4" w:rsidRPr="00066F72" w:rsidRDefault="00066F72">
      <w:pPr>
        <w:pStyle w:val="normal0"/>
        <w:rPr>
          <w:i/>
        </w:rPr>
      </w:pPr>
      <w:r w:rsidRPr="00066F72">
        <w:rPr>
          <w:i/>
        </w:rPr>
        <w:t>Yes an Interface can inherit another Interface, for that matter an Interface can extend more than one Interface.</w:t>
      </w:r>
    </w:p>
    <w:p w:rsidR="009518A4" w:rsidRPr="00066F72" w:rsidRDefault="00066F72">
      <w:pPr>
        <w:pStyle w:val="normal0"/>
        <w:rPr>
          <w:i/>
        </w:rPr>
      </w:pPr>
      <w:r w:rsidRPr="00066F72">
        <w:rPr>
          <w:i/>
        </w:rPr>
        <w:t>48. Can a Class extend more than one Class?</w:t>
      </w:r>
    </w:p>
    <w:p w:rsidR="009518A4" w:rsidRPr="00066F72" w:rsidRDefault="00066F72">
      <w:pPr>
        <w:pStyle w:val="normal0"/>
        <w:rPr>
          <w:i/>
        </w:rPr>
      </w:pPr>
      <w:r w:rsidRPr="00066F72">
        <w:rPr>
          <w:i/>
        </w:rPr>
        <w:t>Not possible. A Class can extend only one class but can implement any number of Interfaces.</w:t>
      </w:r>
    </w:p>
    <w:p w:rsidR="009518A4" w:rsidRPr="00066F72" w:rsidRDefault="00066F72">
      <w:pPr>
        <w:pStyle w:val="normal0"/>
        <w:rPr>
          <w:i/>
        </w:rPr>
      </w:pPr>
      <w:r w:rsidRPr="00066F72">
        <w:rPr>
          <w:i/>
        </w:rPr>
        <w:t>49. Why is an Interface be able to extend more than one Interface but a Class can't extend more than one Class?</w:t>
      </w:r>
    </w:p>
    <w:p w:rsidR="009518A4" w:rsidRPr="00066F72" w:rsidRDefault="00066F72">
      <w:pPr>
        <w:pStyle w:val="normal0"/>
        <w:rPr>
          <w:i/>
        </w:rPr>
      </w:pPr>
      <w:r w:rsidRPr="00066F72">
        <w:rPr>
          <w:i/>
        </w:rPr>
        <w:t>Basically Java doesn't allow multiple inheritance, so a Class is restricted to extend only one Class. But an Interface is a pure abstraction model and doesn't have inheritance hierarchy like classes(do remember that the base class of all classes is Object). So an Interface is allowed to extend more than one Interface.</w:t>
      </w:r>
    </w:p>
    <w:p w:rsidR="009518A4" w:rsidRPr="00066F72" w:rsidRDefault="00066F72">
      <w:pPr>
        <w:pStyle w:val="normal0"/>
        <w:rPr>
          <w:i/>
        </w:rPr>
      </w:pPr>
      <w:r w:rsidRPr="00066F72">
        <w:rPr>
          <w:i/>
        </w:rPr>
        <w:t>50. Can an Interface be final?</w:t>
      </w:r>
    </w:p>
    <w:p w:rsidR="009518A4" w:rsidRPr="00066F72" w:rsidRDefault="00066F72">
      <w:pPr>
        <w:pStyle w:val="normal0"/>
        <w:rPr>
          <w:i/>
        </w:rPr>
      </w:pPr>
      <w:r w:rsidRPr="00066F72">
        <w:rPr>
          <w:i/>
        </w:rPr>
        <w:lastRenderedPageBreak/>
        <w:t>Not possible. Doing so so will result in compilation error.</w:t>
      </w:r>
    </w:p>
    <w:p w:rsidR="009518A4" w:rsidRPr="00066F72" w:rsidRDefault="00066F72">
      <w:pPr>
        <w:pStyle w:val="normal0"/>
        <w:rPr>
          <w:i/>
        </w:rPr>
      </w:pPr>
      <w:r w:rsidRPr="00066F72">
        <w:rPr>
          <w:i/>
        </w:rPr>
        <w:t>51. Can a class be defined inside an Interface?</w:t>
      </w:r>
    </w:p>
    <w:p w:rsidR="009518A4" w:rsidRPr="00066F72" w:rsidRDefault="00066F72">
      <w:pPr>
        <w:pStyle w:val="normal0"/>
        <w:rPr>
          <w:i/>
        </w:rPr>
      </w:pPr>
      <w:r w:rsidRPr="00066F72">
        <w:rPr>
          <w:i/>
        </w:rPr>
        <w:t>Yes it's possible.</w:t>
      </w:r>
    </w:p>
    <w:p w:rsidR="009518A4" w:rsidRPr="00066F72" w:rsidRDefault="00066F72">
      <w:pPr>
        <w:pStyle w:val="normal0"/>
        <w:rPr>
          <w:i/>
        </w:rPr>
      </w:pPr>
      <w:r w:rsidRPr="00066F72">
        <w:rPr>
          <w:i/>
        </w:rPr>
        <w:t>52. Can an Interface be defined inside a class?</w:t>
      </w:r>
    </w:p>
    <w:p w:rsidR="009518A4" w:rsidRPr="00066F72" w:rsidRDefault="00066F72">
      <w:pPr>
        <w:pStyle w:val="normal0"/>
        <w:rPr>
          <w:i/>
        </w:rPr>
      </w:pPr>
      <w:r w:rsidRPr="00066F72">
        <w:rPr>
          <w:i/>
        </w:rPr>
        <w:t>Yes it's possible.</w:t>
      </w:r>
    </w:p>
    <w:p w:rsidR="009518A4" w:rsidRPr="00066F72" w:rsidRDefault="00066F72">
      <w:pPr>
        <w:pStyle w:val="normal0"/>
        <w:rPr>
          <w:i/>
        </w:rPr>
      </w:pPr>
      <w:r w:rsidRPr="00066F72">
        <w:rPr>
          <w:i/>
        </w:rPr>
        <w:t>53. What is a Marker Interface?</w:t>
      </w:r>
    </w:p>
    <w:p w:rsidR="009518A4" w:rsidRPr="00066F72" w:rsidRDefault="00066F72">
      <w:pPr>
        <w:pStyle w:val="normal0"/>
        <w:rPr>
          <w:i/>
        </w:rPr>
      </w:pPr>
      <w:r w:rsidRPr="00066F72">
        <w:rPr>
          <w:i/>
        </w:rPr>
        <w:t>An Interface which doesn't have any declaration inside but still enforces a mechanism.</w:t>
      </w:r>
    </w:p>
    <w:p w:rsidR="009518A4" w:rsidRPr="00066F72" w:rsidRDefault="00066F72">
      <w:pPr>
        <w:pStyle w:val="normal0"/>
        <w:rPr>
          <w:i/>
        </w:rPr>
      </w:pPr>
      <w:r w:rsidRPr="00066F72">
        <w:rPr>
          <w:i/>
        </w:rPr>
        <w:t>54. Which object oriented Concept is achieved by using overloading and overriding?</w:t>
      </w:r>
    </w:p>
    <w:p w:rsidR="009518A4" w:rsidRPr="00066F72" w:rsidRDefault="00066F72">
      <w:pPr>
        <w:pStyle w:val="normal0"/>
        <w:rPr>
          <w:i/>
        </w:rPr>
      </w:pPr>
      <w:r w:rsidRPr="00066F72">
        <w:rPr>
          <w:i/>
        </w:rPr>
        <w:t>Polymorphism.</w:t>
      </w:r>
    </w:p>
    <w:p w:rsidR="009518A4" w:rsidRPr="00066F72" w:rsidRDefault="00066F72">
      <w:pPr>
        <w:pStyle w:val="normal0"/>
        <w:rPr>
          <w:i/>
        </w:rPr>
      </w:pPr>
      <w:r w:rsidRPr="00066F72">
        <w:rPr>
          <w:i/>
        </w:rPr>
        <w:t>55. Why does Java not support operator overloading?</w:t>
      </w:r>
    </w:p>
    <w:p w:rsidR="009518A4" w:rsidRPr="00066F72" w:rsidRDefault="00066F72">
      <w:pPr>
        <w:pStyle w:val="normal0"/>
        <w:rPr>
          <w:i/>
        </w:rPr>
      </w:pPr>
      <w:r w:rsidRPr="00066F72">
        <w:rPr>
          <w:i/>
        </w:rPr>
        <w:t>Operator overloading makes the code very difficult to read and maintain. To maintain code simplicity, Java doesn't support operator overloading.</w:t>
      </w:r>
    </w:p>
    <w:p w:rsidR="009518A4" w:rsidRPr="00066F72" w:rsidRDefault="00066F72">
      <w:pPr>
        <w:pStyle w:val="normal0"/>
        <w:rPr>
          <w:i/>
        </w:rPr>
      </w:pPr>
      <w:r w:rsidRPr="00066F72">
        <w:rPr>
          <w:i/>
        </w:rPr>
        <w:t>56. Can we define private and protected modifiers for variables in interfaces?</w:t>
      </w:r>
    </w:p>
    <w:p w:rsidR="009518A4" w:rsidRPr="00066F72" w:rsidRDefault="00066F72">
      <w:pPr>
        <w:pStyle w:val="normal0"/>
        <w:rPr>
          <w:i/>
        </w:rPr>
      </w:pPr>
      <w:r w:rsidRPr="00066F72">
        <w:rPr>
          <w:i/>
        </w:rPr>
        <w:t>No.</w:t>
      </w:r>
    </w:p>
    <w:p w:rsidR="009518A4" w:rsidRPr="00066F72" w:rsidRDefault="00066F72">
      <w:pPr>
        <w:pStyle w:val="normal0"/>
        <w:rPr>
          <w:i/>
        </w:rPr>
      </w:pPr>
      <w:r w:rsidRPr="00066F72">
        <w:rPr>
          <w:i/>
        </w:rPr>
        <w:t>57. What is Externalizable?</w:t>
      </w:r>
    </w:p>
    <w:p w:rsidR="009518A4" w:rsidRPr="00066F72" w:rsidRDefault="00066F72">
      <w:pPr>
        <w:pStyle w:val="normal0"/>
        <w:rPr>
          <w:i/>
        </w:rPr>
      </w:pPr>
      <w:r w:rsidRPr="00066F72">
        <w:rPr>
          <w:i/>
        </w:rPr>
        <w:t>Externalizable is an Interface that extends Serializable Interface. And sends data into Streams in Compressed Format. It has two methods, writeExternal(ObjectOuput out) and readExternal(ObjectInput in)</w:t>
      </w:r>
    </w:p>
    <w:p w:rsidR="009518A4" w:rsidRPr="00066F72" w:rsidRDefault="00066F72">
      <w:pPr>
        <w:pStyle w:val="normal0"/>
        <w:rPr>
          <w:i/>
        </w:rPr>
      </w:pPr>
      <w:r w:rsidRPr="00066F72">
        <w:rPr>
          <w:i/>
        </w:rPr>
        <w:t>58. What modifiers are allowed for methods in an Interface?</w:t>
      </w:r>
    </w:p>
    <w:p w:rsidR="009518A4" w:rsidRPr="00066F72" w:rsidRDefault="00066F72">
      <w:pPr>
        <w:pStyle w:val="normal0"/>
        <w:rPr>
          <w:i/>
        </w:rPr>
      </w:pPr>
      <w:r w:rsidRPr="00066F72">
        <w:rPr>
          <w:i/>
        </w:rPr>
        <w:t>Only public and abstract modifiers are allowed for methods in interfaces.</w:t>
      </w:r>
    </w:p>
    <w:p w:rsidR="009518A4" w:rsidRPr="00066F72" w:rsidRDefault="00066F72">
      <w:pPr>
        <w:pStyle w:val="normal0"/>
        <w:rPr>
          <w:i/>
        </w:rPr>
      </w:pPr>
      <w:r w:rsidRPr="00066F72">
        <w:rPr>
          <w:i/>
        </w:rPr>
        <w:t>59. What is a local, member and a class variable?</w:t>
      </w:r>
    </w:p>
    <w:p w:rsidR="009518A4" w:rsidRPr="00066F72" w:rsidRDefault="00066F72">
      <w:pPr>
        <w:pStyle w:val="normal0"/>
        <w:rPr>
          <w:i/>
        </w:rPr>
      </w:pPr>
      <w:r w:rsidRPr="00066F72">
        <w:rPr>
          <w:i/>
        </w:rPr>
        <w:t>Variables declared within a method are "local" variables.</w:t>
      </w:r>
    </w:p>
    <w:p w:rsidR="009518A4" w:rsidRPr="00066F72" w:rsidRDefault="00066F72">
      <w:pPr>
        <w:pStyle w:val="normal0"/>
        <w:rPr>
          <w:i/>
        </w:rPr>
      </w:pPr>
      <w:r w:rsidRPr="00066F72">
        <w:rPr>
          <w:i/>
        </w:rPr>
        <w:t>Variables declared within the class i.e not within any methods are "member" variables (global variables).</w:t>
      </w:r>
    </w:p>
    <w:p w:rsidR="009518A4" w:rsidRPr="00066F72" w:rsidRDefault="00066F72">
      <w:pPr>
        <w:pStyle w:val="normal0"/>
        <w:rPr>
          <w:i/>
        </w:rPr>
      </w:pPr>
      <w:r w:rsidRPr="00066F72">
        <w:rPr>
          <w:i/>
        </w:rPr>
        <w:t>Variables declared within the class i.e not within any methods and are defined as "static" are class variables.</w:t>
      </w:r>
    </w:p>
    <w:p w:rsidR="009518A4" w:rsidRPr="00066F72" w:rsidRDefault="00066F72">
      <w:pPr>
        <w:pStyle w:val="normal0"/>
        <w:rPr>
          <w:i/>
        </w:rPr>
      </w:pPr>
      <w:r w:rsidRPr="00066F72">
        <w:rPr>
          <w:i/>
        </w:rPr>
        <w:lastRenderedPageBreak/>
        <w:t>60. What is an abstract method?</w:t>
      </w:r>
    </w:p>
    <w:p w:rsidR="009518A4" w:rsidRPr="00066F72" w:rsidRDefault="00066F72">
      <w:pPr>
        <w:pStyle w:val="normal0"/>
        <w:rPr>
          <w:i/>
        </w:rPr>
      </w:pPr>
      <w:r w:rsidRPr="00066F72">
        <w:rPr>
          <w:i/>
        </w:rPr>
        <w:t>An abstract method is a method whose implementation is deferred to a subclass.</w:t>
      </w:r>
    </w:p>
    <w:p w:rsidR="009518A4" w:rsidRPr="00066F72" w:rsidRDefault="00066F72">
      <w:pPr>
        <w:pStyle w:val="normal0"/>
        <w:rPr>
          <w:i/>
        </w:rPr>
      </w:pPr>
      <w:r w:rsidRPr="00066F72">
        <w:rPr>
          <w:i/>
        </w:rPr>
        <w:t>61. What value does read() return when it has reached the end of a file?</w:t>
      </w:r>
    </w:p>
    <w:p w:rsidR="009518A4" w:rsidRPr="00066F72" w:rsidRDefault="00066F72">
      <w:pPr>
        <w:pStyle w:val="normal0"/>
        <w:rPr>
          <w:i/>
        </w:rPr>
      </w:pPr>
      <w:r w:rsidRPr="00066F72">
        <w:rPr>
          <w:i/>
        </w:rPr>
        <w:t>The read() method returns -1 when it has reached the end of a file.</w:t>
      </w:r>
    </w:p>
    <w:p w:rsidR="009518A4" w:rsidRPr="00066F72" w:rsidRDefault="00066F72">
      <w:pPr>
        <w:pStyle w:val="normal0"/>
        <w:rPr>
          <w:i/>
        </w:rPr>
      </w:pPr>
      <w:r w:rsidRPr="00066F72">
        <w:rPr>
          <w:i/>
        </w:rPr>
        <w:t>62. Can a Byte object be cast to a double value?</w:t>
      </w:r>
    </w:p>
    <w:p w:rsidR="009518A4" w:rsidRPr="00066F72" w:rsidRDefault="00066F72">
      <w:pPr>
        <w:pStyle w:val="normal0"/>
        <w:rPr>
          <w:i/>
        </w:rPr>
      </w:pPr>
      <w:r w:rsidRPr="00066F72">
        <w:rPr>
          <w:i/>
        </w:rPr>
        <w:t>No, an object cannot be cast to a primitive value.</w:t>
      </w:r>
    </w:p>
    <w:p w:rsidR="009518A4" w:rsidRPr="00066F72" w:rsidRDefault="00066F72">
      <w:pPr>
        <w:pStyle w:val="normal0"/>
        <w:rPr>
          <w:i/>
        </w:rPr>
      </w:pPr>
      <w:r w:rsidRPr="00066F72">
        <w:rPr>
          <w:i/>
        </w:rPr>
        <w:t>63. What is the difference between a static and a non-static inner class?</w:t>
      </w:r>
    </w:p>
    <w:p w:rsidR="009518A4" w:rsidRPr="00066F72" w:rsidRDefault="00066F72">
      <w:pPr>
        <w:pStyle w:val="normal0"/>
        <w:rPr>
          <w:i/>
        </w:rPr>
      </w:pPr>
      <w:r w:rsidRPr="00066F72">
        <w:rPr>
          <w:i/>
        </w:rPr>
        <w:t>A non-static inner class may have object instances that are associated with instances of the class's outer class. A static inner class does not have any object instances.</w:t>
      </w:r>
    </w:p>
    <w:p w:rsidR="009518A4" w:rsidRPr="00066F72" w:rsidRDefault="00066F72">
      <w:pPr>
        <w:pStyle w:val="normal0"/>
        <w:rPr>
          <w:i/>
        </w:rPr>
      </w:pPr>
      <w:r w:rsidRPr="00066F72">
        <w:rPr>
          <w:i/>
        </w:rPr>
        <w:t>64. What is an object's lock and which object's have locks?</w:t>
      </w:r>
    </w:p>
    <w:p w:rsidR="009518A4" w:rsidRPr="00066F72" w:rsidRDefault="00066F72">
      <w:pPr>
        <w:pStyle w:val="normal0"/>
        <w:rPr>
          <w:i/>
        </w:rPr>
      </w:pPr>
      <w:r w:rsidRPr="00066F72">
        <w:rPr>
          <w:i/>
        </w:rPr>
        <w:t>An object's lock is a mechanism that is used by multiple threads to obtain synchronized access to the object. A thread may execute a synchronized method of an object only after it has acquired the object's lock. All objects and classes have locks. A class's lock is acquired on the class's Class object.</w:t>
      </w:r>
    </w:p>
    <w:p w:rsidR="009518A4" w:rsidRPr="00066F72" w:rsidRDefault="00066F72">
      <w:pPr>
        <w:pStyle w:val="normal0"/>
        <w:rPr>
          <w:i/>
        </w:rPr>
      </w:pPr>
      <w:r w:rsidRPr="00066F72">
        <w:rPr>
          <w:i/>
        </w:rPr>
        <w:t>65. What is the % operator?</w:t>
      </w:r>
    </w:p>
    <w:p w:rsidR="009518A4" w:rsidRPr="00066F72" w:rsidRDefault="00066F72">
      <w:pPr>
        <w:pStyle w:val="normal0"/>
        <w:rPr>
          <w:i/>
        </w:rPr>
      </w:pPr>
      <w:r w:rsidRPr="00066F72">
        <w:rPr>
          <w:i/>
        </w:rPr>
        <w:t>It is referred to as the modulo or remainder operator. It returns the remainder of dividing the first operand by the second operand.</w:t>
      </w:r>
    </w:p>
    <w:p w:rsidR="009518A4" w:rsidRPr="00066F72" w:rsidRDefault="00066F72">
      <w:pPr>
        <w:pStyle w:val="normal0"/>
        <w:rPr>
          <w:i/>
        </w:rPr>
      </w:pPr>
      <w:r w:rsidRPr="00066F72">
        <w:rPr>
          <w:i/>
        </w:rPr>
        <w:t>66. When can an object reference be cast to an interface reference?</w:t>
      </w:r>
    </w:p>
    <w:p w:rsidR="009518A4" w:rsidRPr="00066F72" w:rsidRDefault="00066F72">
      <w:pPr>
        <w:pStyle w:val="normal0"/>
        <w:rPr>
          <w:i/>
        </w:rPr>
      </w:pPr>
      <w:r w:rsidRPr="00066F72">
        <w:rPr>
          <w:i/>
        </w:rPr>
        <w:t>An object reference be cast to an interface reference when the object implements the referenced interface.</w:t>
      </w:r>
    </w:p>
    <w:p w:rsidR="009518A4" w:rsidRPr="00066F72" w:rsidRDefault="00066F72">
      <w:pPr>
        <w:pStyle w:val="normal0"/>
        <w:rPr>
          <w:i/>
        </w:rPr>
      </w:pPr>
      <w:r w:rsidRPr="00066F72">
        <w:rPr>
          <w:i/>
        </w:rPr>
        <w:t>67. Which class is extended by all other classes?</w:t>
      </w:r>
    </w:p>
    <w:p w:rsidR="009518A4" w:rsidRPr="00066F72" w:rsidRDefault="00066F72">
      <w:pPr>
        <w:pStyle w:val="normal0"/>
        <w:rPr>
          <w:i/>
        </w:rPr>
      </w:pPr>
      <w:r w:rsidRPr="00066F72">
        <w:rPr>
          <w:i/>
        </w:rPr>
        <w:t>The Object class is extended by all other classes.</w:t>
      </w:r>
    </w:p>
    <w:p w:rsidR="009518A4" w:rsidRPr="00066F72" w:rsidRDefault="00066F72">
      <w:pPr>
        <w:pStyle w:val="normal0"/>
        <w:rPr>
          <w:i/>
        </w:rPr>
      </w:pPr>
      <w:r w:rsidRPr="00066F72">
        <w:rPr>
          <w:i/>
        </w:rPr>
        <w:t>68. Which non-Unicode letter characters may be used as the first character of an identifier?</w:t>
      </w:r>
    </w:p>
    <w:p w:rsidR="009518A4" w:rsidRPr="00066F72" w:rsidRDefault="00066F72">
      <w:pPr>
        <w:pStyle w:val="normal0"/>
        <w:rPr>
          <w:i/>
        </w:rPr>
      </w:pPr>
      <w:r w:rsidRPr="00066F72">
        <w:rPr>
          <w:i/>
        </w:rPr>
        <w:t>The non-Unicode letter characters $ and _ may appear as the first character of an identifier</w:t>
      </w:r>
    </w:p>
    <w:p w:rsidR="009518A4" w:rsidRPr="00066F72" w:rsidRDefault="00066F72">
      <w:pPr>
        <w:pStyle w:val="normal0"/>
        <w:rPr>
          <w:i/>
        </w:rPr>
      </w:pPr>
      <w:r w:rsidRPr="00066F72">
        <w:rPr>
          <w:i/>
        </w:rPr>
        <w:t>69. What restrictions are placed on method overloading?</w:t>
      </w:r>
    </w:p>
    <w:p w:rsidR="009518A4" w:rsidRPr="00066F72" w:rsidRDefault="00066F72">
      <w:pPr>
        <w:pStyle w:val="normal0"/>
        <w:rPr>
          <w:i/>
        </w:rPr>
      </w:pPr>
      <w:r w:rsidRPr="00066F72">
        <w:rPr>
          <w:i/>
        </w:rPr>
        <w:t>Two methods may not have the same name and argument list but different return types.</w:t>
      </w:r>
    </w:p>
    <w:p w:rsidR="009518A4" w:rsidRPr="00066F72" w:rsidRDefault="00066F72">
      <w:pPr>
        <w:pStyle w:val="normal0"/>
        <w:rPr>
          <w:i/>
        </w:rPr>
      </w:pPr>
      <w:r w:rsidRPr="00066F72">
        <w:rPr>
          <w:i/>
        </w:rPr>
        <w:t>70. What is casting?</w:t>
      </w:r>
    </w:p>
    <w:p w:rsidR="009518A4" w:rsidRPr="00066F72" w:rsidRDefault="00066F72">
      <w:pPr>
        <w:pStyle w:val="normal0"/>
        <w:rPr>
          <w:i/>
        </w:rPr>
      </w:pPr>
      <w:r w:rsidRPr="00066F72">
        <w:rPr>
          <w:i/>
        </w:rPr>
        <w:lastRenderedPageBreak/>
        <w:t>There are two types of casting, casting between primitive numeric types and casting between object references. Casting between numeric types is used to convert larger values, such as double values, to smaller values, such as byte values. Casting between object references is used to refer to an object by a compatible class, interface, or array type reference.</w:t>
      </w:r>
    </w:p>
    <w:p w:rsidR="009518A4" w:rsidRPr="00066F72" w:rsidRDefault="00066F72">
      <w:pPr>
        <w:pStyle w:val="normal0"/>
        <w:rPr>
          <w:i/>
        </w:rPr>
      </w:pPr>
      <w:r w:rsidRPr="00066F72">
        <w:rPr>
          <w:i/>
        </w:rPr>
        <w:t>71. What is the return type of a program's main() method?</w:t>
      </w:r>
    </w:p>
    <w:p w:rsidR="009518A4" w:rsidRPr="00066F72" w:rsidRDefault="00066F72">
      <w:pPr>
        <w:pStyle w:val="normal0"/>
        <w:rPr>
          <w:i/>
        </w:rPr>
      </w:pPr>
      <w:r w:rsidRPr="00066F72">
        <w:rPr>
          <w:i/>
        </w:rPr>
        <w:t>void.</w:t>
      </w:r>
    </w:p>
    <w:p w:rsidR="009518A4" w:rsidRPr="00066F72" w:rsidRDefault="00066F72">
      <w:pPr>
        <w:pStyle w:val="normal0"/>
        <w:rPr>
          <w:i/>
        </w:rPr>
      </w:pPr>
      <w:r w:rsidRPr="00066F72">
        <w:rPr>
          <w:i/>
        </w:rPr>
        <w:t>72. If a variable is declared as private, where may the variable be accessed?</w:t>
      </w:r>
    </w:p>
    <w:p w:rsidR="009518A4" w:rsidRPr="00066F72" w:rsidRDefault="00066F72">
      <w:pPr>
        <w:pStyle w:val="normal0"/>
        <w:rPr>
          <w:i/>
        </w:rPr>
      </w:pPr>
      <w:r w:rsidRPr="00066F72">
        <w:rPr>
          <w:i/>
        </w:rPr>
        <w:t>A private variable may only be accessed within the class in which it is declared.</w:t>
      </w:r>
    </w:p>
    <w:p w:rsidR="009518A4" w:rsidRPr="00066F72" w:rsidRDefault="00066F72">
      <w:pPr>
        <w:pStyle w:val="normal0"/>
        <w:rPr>
          <w:i/>
        </w:rPr>
      </w:pPr>
      <w:r w:rsidRPr="00066F72">
        <w:rPr>
          <w:i/>
        </w:rPr>
        <w:t>73. What do you understand by private, protected and public?</w:t>
      </w:r>
    </w:p>
    <w:p w:rsidR="009518A4" w:rsidRPr="00066F72" w:rsidRDefault="00066F72">
      <w:pPr>
        <w:pStyle w:val="normal0"/>
        <w:rPr>
          <w:i/>
        </w:rPr>
      </w:pPr>
      <w:r w:rsidRPr="00066F72">
        <w:rPr>
          <w:i/>
        </w:rPr>
        <w:t>These are accessibility modifiers. Private is the most restrictive, while public is the least restrictive. There is no real difference between protected and the default type (also known as package protected) within the context of the same package, however the protected keyword allows visibility to a derived class in a different package.</w:t>
      </w:r>
    </w:p>
    <w:p w:rsidR="009518A4" w:rsidRPr="00066F72" w:rsidRDefault="00066F72">
      <w:pPr>
        <w:pStyle w:val="normal0"/>
        <w:rPr>
          <w:i/>
        </w:rPr>
      </w:pPr>
      <w:r w:rsidRPr="00066F72">
        <w:rPr>
          <w:i/>
        </w:rPr>
        <w:t>74. What is Downcasting ?</w:t>
      </w:r>
    </w:p>
    <w:p w:rsidR="009518A4" w:rsidRPr="00066F72" w:rsidRDefault="00066F72">
      <w:pPr>
        <w:pStyle w:val="normal0"/>
        <w:rPr>
          <w:i/>
        </w:rPr>
      </w:pPr>
      <w:r w:rsidRPr="00066F72">
        <w:rPr>
          <w:i/>
        </w:rPr>
        <w:t>Downcasting is the casting from a general to a more specific type, i.e. casting down the hierarchy</w:t>
      </w:r>
    </w:p>
    <w:p w:rsidR="009518A4" w:rsidRPr="00066F72" w:rsidRDefault="00066F72">
      <w:pPr>
        <w:pStyle w:val="normal0"/>
        <w:rPr>
          <w:i/>
        </w:rPr>
      </w:pPr>
      <w:r w:rsidRPr="00066F72">
        <w:rPr>
          <w:i/>
        </w:rPr>
        <w:t>75. What modifiers may be used with an inner class that is a member of an outer class?</w:t>
      </w:r>
    </w:p>
    <w:p w:rsidR="009518A4" w:rsidRPr="00066F72" w:rsidRDefault="00066F72">
      <w:pPr>
        <w:pStyle w:val="normal0"/>
        <w:rPr>
          <w:i/>
        </w:rPr>
      </w:pPr>
      <w:r w:rsidRPr="00066F72">
        <w:rPr>
          <w:i/>
        </w:rPr>
        <w:t>A (non-local) inner class may be declared as public, protected, private, static, final, or abstract.</w:t>
      </w:r>
    </w:p>
    <w:p w:rsidR="009518A4" w:rsidRPr="00066F72" w:rsidRDefault="00066F72">
      <w:pPr>
        <w:pStyle w:val="normal0"/>
        <w:rPr>
          <w:i/>
        </w:rPr>
      </w:pPr>
      <w:r w:rsidRPr="00066F72">
        <w:rPr>
          <w:i/>
        </w:rPr>
        <w:t>76. How many bits are used to represent Unicode, ASCII, UTF-16, and UTF-8 characters?</w:t>
      </w:r>
    </w:p>
    <w:p w:rsidR="009518A4" w:rsidRPr="00066F72" w:rsidRDefault="00066F72">
      <w:pPr>
        <w:pStyle w:val="normal0"/>
        <w:rPr>
          <w:i/>
        </w:rPr>
      </w:pPr>
      <w:r w:rsidRPr="00066F72">
        <w:rPr>
          <w:i/>
        </w:rPr>
        <w:t>Unicode requires 16 bits and ASCII require 7 bits Although the ASCII character set uses only 7 bits, it is usually represented as 8 bits.</w:t>
      </w:r>
    </w:p>
    <w:p w:rsidR="009518A4" w:rsidRPr="00066F72" w:rsidRDefault="00066F72">
      <w:pPr>
        <w:pStyle w:val="normal0"/>
        <w:rPr>
          <w:i/>
        </w:rPr>
      </w:pPr>
      <w:r w:rsidRPr="00066F72">
        <w:rPr>
          <w:i/>
        </w:rPr>
        <w:t>UTF-8 represents characters using 8, 16, and 18 bit patterns.</w:t>
      </w:r>
    </w:p>
    <w:p w:rsidR="009518A4" w:rsidRPr="00066F72" w:rsidRDefault="00066F72">
      <w:pPr>
        <w:pStyle w:val="normal0"/>
        <w:rPr>
          <w:i/>
        </w:rPr>
      </w:pPr>
      <w:r w:rsidRPr="00066F72">
        <w:rPr>
          <w:i/>
        </w:rPr>
        <w:t>UTF-16 uses 16-bit and larger bit patterns.</w:t>
      </w:r>
    </w:p>
    <w:p w:rsidR="009518A4" w:rsidRPr="00066F72" w:rsidRDefault="00066F72">
      <w:pPr>
        <w:pStyle w:val="normal0"/>
        <w:rPr>
          <w:i/>
        </w:rPr>
      </w:pPr>
      <w:r w:rsidRPr="00066F72">
        <w:rPr>
          <w:i/>
        </w:rPr>
        <w:t>77. What restrictions are placed on the location of a package statement within a source code file?</w:t>
      </w:r>
    </w:p>
    <w:p w:rsidR="009518A4" w:rsidRPr="00066F72" w:rsidRDefault="00066F72">
      <w:pPr>
        <w:pStyle w:val="normal0"/>
        <w:rPr>
          <w:i/>
        </w:rPr>
      </w:pPr>
      <w:r w:rsidRPr="00066F72">
        <w:rPr>
          <w:i/>
        </w:rPr>
        <w:t>A package statement must appear as the first line in a source code file (excluding blank lines and comments).</w:t>
      </w:r>
    </w:p>
    <w:p w:rsidR="009518A4" w:rsidRPr="00066F72" w:rsidRDefault="00066F72">
      <w:pPr>
        <w:pStyle w:val="normal0"/>
        <w:rPr>
          <w:i/>
        </w:rPr>
      </w:pPr>
      <w:r w:rsidRPr="00066F72">
        <w:rPr>
          <w:i/>
        </w:rPr>
        <w:t>78. What is a native method?</w:t>
      </w:r>
    </w:p>
    <w:p w:rsidR="009518A4" w:rsidRPr="00066F72" w:rsidRDefault="00066F72">
      <w:pPr>
        <w:pStyle w:val="normal0"/>
        <w:rPr>
          <w:i/>
        </w:rPr>
      </w:pPr>
      <w:r w:rsidRPr="00066F72">
        <w:rPr>
          <w:i/>
        </w:rPr>
        <w:t>A native method is a method that is implemented in a language other than Java.</w:t>
      </w:r>
    </w:p>
    <w:p w:rsidR="009518A4" w:rsidRPr="00066F72" w:rsidRDefault="00066F72">
      <w:pPr>
        <w:pStyle w:val="normal0"/>
        <w:rPr>
          <w:i/>
        </w:rPr>
      </w:pPr>
      <w:r w:rsidRPr="00066F72">
        <w:rPr>
          <w:i/>
        </w:rPr>
        <w:lastRenderedPageBreak/>
        <w:t>79. What are order of precedence and associativity, and how are they used?</w:t>
      </w:r>
    </w:p>
    <w:p w:rsidR="009518A4" w:rsidRPr="00066F72" w:rsidRDefault="00066F72">
      <w:pPr>
        <w:pStyle w:val="normal0"/>
        <w:rPr>
          <w:i/>
        </w:rPr>
      </w:pPr>
      <w:r w:rsidRPr="00066F72">
        <w:rPr>
          <w:i/>
        </w:rPr>
        <w:t>Order of precedence determines the order in which operators are evaluated in expressions. Associatity determines whether an expression is evaluated left-to-right or right-to-left.</w:t>
      </w:r>
    </w:p>
    <w:p w:rsidR="009518A4" w:rsidRPr="00066F72" w:rsidRDefault="00066F72">
      <w:pPr>
        <w:pStyle w:val="normal0"/>
        <w:rPr>
          <w:i/>
        </w:rPr>
      </w:pPr>
      <w:r w:rsidRPr="00066F72">
        <w:rPr>
          <w:i/>
        </w:rPr>
        <w:t>80. Can an anonymous class be declared as implementing an interface and extending a class?</w:t>
      </w:r>
    </w:p>
    <w:p w:rsidR="009518A4" w:rsidRPr="00066F72" w:rsidRDefault="00066F72">
      <w:pPr>
        <w:pStyle w:val="normal0"/>
        <w:rPr>
          <w:i/>
        </w:rPr>
      </w:pPr>
      <w:r w:rsidRPr="00066F72">
        <w:rPr>
          <w:i/>
        </w:rPr>
        <w:t>An anonymous class may implement an interface or extend a superclass, but may not be declared to do both.</w:t>
      </w:r>
    </w:p>
    <w:p w:rsidR="009518A4" w:rsidRPr="00066F72" w:rsidRDefault="00066F72">
      <w:pPr>
        <w:pStyle w:val="normal0"/>
        <w:rPr>
          <w:i/>
        </w:rPr>
      </w:pPr>
      <w:r w:rsidRPr="00066F72">
        <w:rPr>
          <w:i/>
        </w:rPr>
        <w:t>81. What is the range of the char type?</w:t>
      </w:r>
    </w:p>
    <w:p w:rsidR="009518A4" w:rsidRPr="00066F72" w:rsidRDefault="00066F72">
      <w:pPr>
        <w:pStyle w:val="normal0"/>
        <w:rPr>
          <w:i/>
        </w:rPr>
      </w:pPr>
      <w:r w:rsidRPr="00066F72">
        <w:rPr>
          <w:i/>
        </w:rPr>
        <w:t>The range of the char type is 0 to 216 - 1 (i.e. 0 to 65535.)</w:t>
      </w:r>
    </w:p>
    <w:p w:rsidR="009518A4" w:rsidRPr="00066F72" w:rsidRDefault="00066F72">
      <w:pPr>
        <w:pStyle w:val="normal0"/>
        <w:rPr>
          <w:i/>
        </w:rPr>
      </w:pPr>
      <w:r w:rsidRPr="00066F72">
        <w:rPr>
          <w:i/>
        </w:rPr>
        <w:t>82. What is the range of the short type?</w:t>
      </w:r>
    </w:p>
    <w:p w:rsidR="009518A4" w:rsidRPr="00066F72" w:rsidRDefault="00066F72">
      <w:pPr>
        <w:pStyle w:val="normal0"/>
        <w:rPr>
          <w:i/>
        </w:rPr>
      </w:pPr>
      <w:r w:rsidRPr="00066F72">
        <w:rPr>
          <w:i/>
        </w:rPr>
        <w:t>The range of the short type is -(215) to 215 - 1. (i.e. -32,768 to 32,767)</w:t>
      </w:r>
    </w:p>
    <w:p w:rsidR="009518A4" w:rsidRPr="00066F72" w:rsidRDefault="00066F72">
      <w:pPr>
        <w:pStyle w:val="normal0"/>
        <w:rPr>
          <w:i/>
        </w:rPr>
      </w:pPr>
      <w:r w:rsidRPr="00066F72">
        <w:rPr>
          <w:i/>
        </w:rPr>
        <w:t>83. Why isn't there operator overloading?</w:t>
      </w:r>
    </w:p>
    <w:p w:rsidR="009518A4" w:rsidRPr="00066F72" w:rsidRDefault="00066F72">
      <w:pPr>
        <w:pStyle w:val="normal0"/>
        <w:rPr>
          <w:i/>
        </w:rPr>
      </w:pPr>
      <w:r w:rsidRPr="00066F72">
        <w:rPr>
          <w:i/>
        </w:rPr>
        <w:t>Because C++ has proven by example that operator overloading makes code almost impossible to maintain.</w:t>
      </w:r>
    </w:p>
    <w:p w:rsidR="009518A4" w:rsidRPr="00066F72" w:rsidRDefault="00066F72">
      <w:pPr>
        <w:pStyle w:val="normal0"/>
        <w:rPr>
          <w:i/>
        </w:rPr>
      </w:pPr>
      <w:r w:rsidRPr="00066F72">
        <w:rPr>
          <w:i/>
        </w:rPr>
        <w:t>84. What does it mean that a method or field is "static"?</w:t>
      </w:r>
    </w:p>
    <w:p w:rsidR="009518A4" w:rsidRPr="00066F72" w:rsidRDefault="00066F72">
      <w:pPr>
        <w:pStyle w:val="normal0"/>
        <w:rPr>
          <w:i/>
        </w:rPr>
      </w:pPr>
      <w:r w:rsidRPr="00066F72">
        <w:rPr>
          <w:i/>
        </w:rPr>
        <w:t>Static variables and methods are instantiated only once per class. In other words they are class variables, not instance variables. If you change the value of a static variable in a particular object, the value of that variable changes for all instances of that class. Static methods can be referenced with the name of the class rather than the name of a particular object of the class (though that works too). That's how library methods like System.out.println() work. out is a static field in the java.lang.System class.</w:t>
      </w:r>
    </w:p>
    <w:p w:rsidR="009518A4" w:rsidRPr="00066F72" w:rsidRDefault="00066F72">
      <w:pPr>
        <w:pStyle w:val="normal0"/>
        <w:rPr>
          <w:i/>
        </w:rPr>
      </w:pPr>
      <w:r w:rsidRPr="00066F72">
        <w:rPr>
          <w:i/>
        </w:rPr>
        <w:t>85. Is null a keyword?</w:t>
      </w:r>
    </w:p>
    <w:p w:rsidR="009518A4" w:rsidRPr="00066F72" w:rsidRDefault="00066F72">
      <w:pPr>
        <w:pStyle w:val="normal0"/>
        <w:rPr>
          <w:i/>
        </w:rPr>
      </w:pPr>
      <w:r w:rsidRPr="00066F72">
        <w:rPr>
          <w:i/>
        </w:rPr>
        <w:t>The null value is not a keyword.</w:t>
      </w:r>
    </w:p>
    <w:p w:rsidR="009518A4" w:rsidRPr="00066F72" w:rsidRDefault="00066F72">
      <w:pPr>
        <w:pStyle w:val="normal0"/>
        <w:rPr>
          <w:i/>
        </w:rPr>
      </w:pPr>
      <w:r w:rsidRPr="00066F72">
        <w:rPr>
          <w:i/>
        </w:rPr>
        <w:t>86. Which characters may be used as the second character of an identifier, but not as the first character of an identifier?</w:t>
      </w:r>
    </w:p>
    <w:p w:rsidR="009518A4" w:rsidRPr="00066F72" w:rsidRDefault="00066F72">
      <w:pPr>
        <w:pStyle w:val="normal0"/>
        <w:rPr>
          <w:i/>
        </w:rPr>
      </w:pPr>
      <w:r w:rsidRPr="00066F72">
        <w:rPr>
          <w:i/>
        </w:rPr>
        <w:t>The digits 0 through 9 may not be used as the first character of an identifier but they may be used after the first character of an identifier.</w:t>
      </w:r>
    </w:p>
    <w:p w:rsidR="009518A4" w:rsidRPr="00066F72" w:rsidRDefault="00066F72">
      <w:pPr>
        <w:pStyle w:val="normal0"/>
        <w:rPr>
          <w:i/>
        </w:rPr>
      </w:pPr>
      <w:r w:rsidRPr="00066F72">
        <w:rPr>
          <w:i/>
        </w:rPr>
        <w:t>87. Is the ternary operator written x : y ? z or x ? y : z ?</w:t>
      </w:r>
    </w:p>
    <w:p w:rsidR="009518A4" w:rsidRPr="00066F72" w:rsidRDefault="00066F72">
      <w:pPr>
        <w:pStyle w:val="normal0"/>
        <w:rPr>
          <w:i/>
        </w:rPr>
      </w:pPr>
      <w:r w:rsidRPr="00066F72">
        <w:rPr>
          <w:i/>
        </w:rPr>
        <w:t>It is written x ? y : z.</w:t>
      </w:r>
    </w:p>
    <w:p w:rsidR="009518A4" w:rsidRPr="00066F72" w:rsidRDefault="00066F72">
      <w:pPr>
        <w:pStyle w:val="normal0"/>
        <w:rPr>
          <w:i/>
        </w:rPr>
      </w:pPr>
      <w:r w:rsidRPr="00066F72">
        <w:rPr>
          <w:i/>
        </w:rPr>
        <w:lastRenderedPageBreak/>
        <w:t>88. How is rounding performed under integer division?</w:t>
      </w:r>
    </w:p>
    <w:p w:rsidR="009518A4" w:rsidRPr="00066F72" w:rsidRDefault="00066F72">
      <w:pPr>
        <w:pStyle w:val="normal0"/>
        <w:rPr>
          <w:i/>
        </w:rPr>
      </w:pPr>
      <w:r w:rsidRPr="00066F72">
        <w:rPr>
          <w:i/>
        </w:rPr>
        <w:t>The fractional part of the result is truncated. This is known as rounding toward zero.</w:t>
      </w:r>
    </w:p>
    <w:p w:rsidR="009518A4" w:rsidRPr="00066F72" w:rsidRDefault="00066F72">
      <w:pPr>
        <w:pStyle w:val="normal0"/>
        <w:rPr>
          <w:i/>
        </w:rPr>
      </w:pPr>
      <w:r w:rsidRPr="00066F72">
        <w:rPr>
          <w:i/>
        </w:rPr>
        <w:t>89. If a class is declared without any access modifiers, where may the class be accessed?</w:t>
      </w:r>
    </w:p>
    <w:p w:rsidR="009518A4" w:rsidRPr="00066F72" w:rsidRDefault="00066F72">
      <w:pPr>
        <w:pStyle w:val="normal0"/>
        <w:rPr>
          <w:i/>
        </w:rPr>
      </w:pPr>
      <w:r w:rsidRPr="00066F72">
        <w:rPr>
          <w:i/>
        </w:rPr>
        <w:t>A class that is declared without any access modifiers is said to have package access. This means that the class can only be accessed by other classes and interfaces that are defined within the same package.</w:t>
      </w:r>
    </w:p>
    <w:p w:rsidR="009518A4" w:rsidRPr="00066F72" w:rsidRDefault="00066F72">
      <w:pPr>
        <w:pStyle w:val="normal0"/>
        <w:rPr>
          <w:i/>
        </w:rPr>
      </w:pPr>
      <w:r w:rsidRPr="00066F72">
        <w:rPr>
          <w:i/>
        </w:rPr>
        <w:t>90. Does a class inherit the constructors of its superclass?</w:t>
      </w:r>
    </w:p>
    <w:p w:rsidR="009518A4" w:rsidRPr="00066F72" w:rsidRDefault="00066F72">
      <w:pPr>
        <w:pStyle w:val="normal0"/>
        <w:rPr>
          <w:i/>
        </w:rPr>
      </w:pPr>
      <w:r w:rsidRPr="00066F72">
        <w:rPr>
          <w:i/>
        </w:rPr>
        <w:t>A class does not inherit constructors from any of its superclasses.</w:t>
      </w:r>
    </w:p>
    <w:p w:rsidR="009518A4" w:rsidRPr="00066F72" w:rsidRDefault="00066F72">
      <w:pPr>
        <w:pStyle w:val="normal0"/>
        <w:rPr>
          <w:i/>
        </w:rPr>
      </w:pPr>
      <w:r w:rsidRPr="00066F72">
        <w:rPr>
          <w:i/>
        </w:rPr>
        <w:t>91. Name the eight primitive Java types.</w:t>
      </w:r>
    </w:p>
    <w:p w:rsidR="009518A4" w:rsidRPr="00066F72" w:rsidRDefault="00066F72">
      <w:pPr>
        <w:pStyle w:val="normal0"/>
        <w:rPr>
          <w:i/>
        </w:rPr>
      </w:pPr>
      <w:r w:rsidRPr="00066F72">
        <w:rPr>
          <w:i/>
        </w:rPr>
        <w:t>The eight primitive types are byte, char, short, int, long, float, double, and boolean.</w:t>
      </w:r>
    </w:p>
    <w:p w:rsidR="009518A4" w:rsidRPr="00066F72" w:rsidRDefault="00066F72">
      <w:pPr>
        <w:pStyle w:val="normal0"/>
        <w:rPr>
          <w:i/>
        </w:rPr>
      </w:pPr>
      <w:r w:rsidRPr="00066F72">
        <w:rPr>
          <w:i/>
        </w:rPr>
        <w:t>92. What restrictions are placed on the values of each case of a switch statement?</w:t>
      </w:r>
    </w:p>
    <w:p w:rsidR="009518A4" w:rsidRPr="00066F72" w:rsidRDefault="00066F72">
      <w:pPr>
        <w:pStyle w:val="normal0"/>
        <w:rPr>
          <w:i/>
        </w:rPr>
      </w:pPr>
      <w:r w:rsidRPr="00066F72">
        <w:rPr>
          <w:i/>
        </w:rPr>
        <w:t>During compilation, the values of each case of a switch statement must evaluate to a value that can be promoted to an int value.</w:t>
      </w:r>
    </w:p>
    <w:p w:rsidR="009518A4" w:rsidRPr="00066F72" w:rsidRDefault="00066F72">
      <w:pPr>
        <w:pStyle w:val="normal0"/>
        <w:rPr>
          <w:i/>
        </w:rPr>
      </w:pPr>
      <w:r w:rsidRPr="00066F72">
        <w:rPr>
          <w:i/>
        </w:rPr>
        <w:t>93. What is the difference between a while statement and a do while statement?</w:t>
      </w:r>
    </w:p>
    <w:p w:rsidR="009518A4" w:rsidRPr="00066F72" w:rsidRDefault="00066F72">
      <w:pPr>
        <w:pStyle w:val="normal0"/>
        <w:rPr>
          <w:i/>
        </w:rPr>
      </w:pPr>
      <w:r w:rsidRPr="00066F72">
        <w:rPr>
          <w:i/>
        </w:rPr>
        <w:t>A while statement checks at the beginning of a loop to see whether the next loop iteration should occur. A do while statement checks at the end of a loop to see whether the next iteration of a loop should occur. The do whilestatement will always execute the body of a loop at least once.</w:t>
      </w:r>
    </w:p>
    <w:p w:rsidR="009518A4" w:rsidRPr="00066F72" w:rsidRDefault="00066F72">
      <w:pPr>
        <w:pStyle w:val="normal0"/>
        <w:rPr>
          <w:i/>
        </w:rPr>
      </w:pPr>
      <w:r w:rsidRPr="00066F72">
        <w:rPr>
          <w:i/>
        </w:rPr>
        <w:t>94. What modifiers can be used with a local inner class?</w:t>
      </w:r>
    </w:p>
    <w:p w:rsidR="009518A4" w:rsidRPr="00066F72" w:rsidRDefault="00066F72">
      <w:pPr>
        <w:pStyle w:val="normal0"/>
        <w:rPr>
          <w:i/>
        </w:rPr>
      </w:pPr>
      <w:r w:rsidRPr="00066F72">
        <w:rPr>
          <w:i/>
        </w:rPr>
        <w:t>A local inner class may be final or abstract.</w:t>
      </w:r>
    </w:p>
    <w:p w:rsidR="009518A4" w:rsidRPr="00066F72" w:rsidRDefault="00066F72">
      <w:pPr>
        <w:pStyle w:val="normal0"/>
        <w:rPr>
          <w:i/>
        </w:rPr>
      </w:pPr>
      <w:r w:rsidRPr="00066F72">
        <w:rPr>
          <w:i/>
        </w:rPr>
        <w:t>95. When does the compiler supply a default constructor for a class?</w:t>
      </w:r>
    </w:p>
    <w:p w:rsidR="009518A4" w:rsidRPr="00066F72" w:rsidRDefault="00066F72">
      <w:pPr>
        <w:pStyle w:val="normal0"/>
        <w:rPr>
          <w:i/>
        </w:rPr>
      </w:pPr>
      <w:r w:rsidRPr="00066F72">
        <w:rPr>
          <w:i/>
        </w:rPr>
        <w:t>The compiler supplies a default constructor for a class if no other constructors are provided.</w:t>
      </w:r>
    </w:p>
    <w:p w:rsidR="009518A4" w:rsidRPr="00066F72" w:rsidRDefault="00066F72">
      <w:pPr>
        <w:pStyle w:val="normal0"/>
        <w:rPr>
          <w:i/>
        </w:rPr>
      </w:pPr>
      <w:r w:rsidRPr="00066F72">
        <w:rPr>
          <w:i/>
        </w:rPr>
        <w:t>96. If a method is declared as protected, where may the method be accessed?</w:t>
      </w:r>
    </w:p>
    <w:p w:rsidR="009518A4" w:rsidRPr="00066F72" w:rsidRDefault="00066F72">
      <w:pPr>
        <w:pStyle w:val="normal0"/>
        <w:rPr>
          <w:i/>
        </w:rPr>
      </w:pPr>
      <w:r w:rsidRPr="00066F72">
        <w:rPr>
          <w:i/>
        </w:rPr>
        <w:t>A protected method may only be accessed by classes or interfaces of the same package or by subclasses of the class in which it is declared.</w:t>
      </w:r>
    </w:p>
    <w:p w:rsidR="009518A4" w:rsidRPr="00066F72" w:rsidRDefault="00066F72">
      <w:pPr>
        <w:pStyle w:val="normal0"/>
        <w:rPr>
          <w:i/>
        </w:rPr>
      </w:pPr>
      <w:r w:rsidRPr="00066F72">
        <w:rPr>
          <w:i/>
        </w:rPr>
        <w:t>97. What are the legal operands of the instanceof operator?</w:t>
      </w:r>
    </w:p>
    <w:p w:rsidR="009518A4" w:rsidRPr="00066F72" w:rsidRDefault="00066F72">
      <w:pPr>
        <w:pStyle w:val="normal0"/>
        <w:rPr>
          <w:i/>
        </w:rPr>
      </w:pPr>
      <w:r w:rsidRPr="00066F72">
        <w:rPr>
          <w:i/>
        </w:rPr>
        <w:t>The left operand is an object reference or null value and the right operand is a class, interface, or array type.</w:t>
      </w:r>
    </w:p>
    <w:p w:rsidR="009518A4" w:rsidRPr="00066F72" w:rsidRDefault="00066F72">
      <w:pPr>
        <w:pStyle w:val="normal0"/>
        <w:rPr>
          <w:i/>
        </w:rPr>
      </w:pPr>
      <w:r w:rsidRPr="00066F72">
        <w:rPr>
          <w:i/>
        </w:rPr>
        <w:lastRenderedPageBreak/>
        <w:t>98. Are true and false keywords?</w:t>
      </w:r>
    </w:p>
    <w:p w:rsidR="009518A4" w:rsidRPr="00066F72" w:rsidRDefault="00066F72">
      <w:pPr>
        <w:pStyle w:val="normal0"/>
        <w:rPr>
          <w:i/>
        </w:rPr>
      </w:pPr>
      <w:r w:rsidRPr="00066F72">
        <w:rPr>
          <w:i/>
        </w:rPr>
        <w:t>The values true and false are not keywords.</w:t>
      </w:r>
    </w:p>
    <w:p w:rsidR="009518A4" w:rsidRPr="00066F72" w:rsidRDefault="00066F72">
      <w:pPr>
        <w:pStyle w:val="normal0"/>
        <w:rPr>
          <w:i/>
        </w:rPr>
      </w:pPr>
      <w:r w:rsidRPr="00066F72">
        <w:rPr>
          <w:i/>
        </w:rPr>
        <w:t>99. What happens when you add a double value to a String?</w:t>
      </w:r>
    </w:p>
    <w:p w:rsidR="009518A4" w:rsidRPr="00066F72" w:rsidRDefault="00066F72">
      <w:pPr>
        <w:pStyle w:val="normal0"/>
        <w:rPr>
          <w:i/>
        </w:rPr>
      </w:pPr>
      <w:r w:rsidRPr="00066F72">
        <w:rPr>
          <w:i/>
        </w:rPr>
        <w:t>The result is a String object.</w:t>
      </w:r>
    </w:p>
    <w:p w:rsidR="009518A4" w:rsidRPr="00066F72" w:rsidRDefault="00066F72">
      <w:pPr>
        <w:pStyle w:val="normal0"/>
        <w:rPr>
          <w:i/>
        </w:rPr>
      </w:pPr>
      <w:r w:rsidRPr="00066F72">
        <w:rPr>
          <w:i/>
        </w:rPr>
        <w:t>100. What is the diffrence between inner class and nested class?</w:t>
      </w:r>
    </w:p>
    <w:p w:rsidR="009518A4" w:rsidRPr="00066F72" w:rsidRDefault="00066F72">
      <w:pPr>
        <w:pStyle w:val="normal0"/>
        <w:rPr>
          <w:i/>
        </w:rPr>
      </w:pPr>
      <w:r w:rsidRPr="00066F72">
        <w:rPr>
          <w:i/>
        </w:rPr>
        <w:t>When a class is defined within a scope od another class, then it becomes inner class. If the access modifier of the inner class is static, then it becomes nested class.</w:t>
      </w:r>
    </w:p>
    <w:p w:rsidR="009518A4" w:rsidRPr="00066F72" w:rsidRDefault="00066F72">
      <w:pPr>
        <w:pStyle w:val="normal0"/>
        <w:rPr>
          <w:i/>
        </w:rPr>
      </w:pPr>
      <w:r w:rsidRPr="00066F72">
        <w:rPr>
          <w:i/>
        </w:rPr>
        <w:t>101. Can an abstract class be final?</w:t>
      </w:r>
    </w:p>
    <w:p w:rsidR="009518A4" w:rsidRPr="00066F72" w:rsidRDefault="00066F72">
      <w:pPr>
        <w:pStyle w:val="normal0"/>
        <w:rPr>
          <w:i/>
        </w:rPr>
      </w:pPr>
      <w:r w:rsidRPr="00066F72">
        <w:rPr>
          <w:i/>
        </w:rPr>
        <w:t>An abstract class may not be declared as final.</w:t>
      </w:r>
    </w:p>
    <w:p w:rsidR="009518A4" w:rsidRPr="00066F72" w:rsidRDefault="00066F72">
      <w:pPr>
        <w:pStyle w:val="normal0"/>
        <w:rPr>
          <w:i/>
        </w:rPr>
      </w:pPr>
      <w:r w:rsidRPr="00066F72">
        <w:rPr>
          <w:i/>
        </w:rPr>
        <w:t>102. What is numeric promotion?</w:t>
      </w:r>
    </w:p>
    <w:p w:rsidR="009518A4" w:rsidRPr="00066F72" w:rsidRDefault="00066F72">
      <w:pPr>
        <w:pStyle w:val="normal0"/>
        <w:rPr>
          <w:i/>
        </w:rPr>
      </w:pPr>
      <w:r w:rsidRPr="00066F72">
        <w:rPr>
          <w:i/>
        </w:rPr>
        <w:t>Numeric promotion is the conversion of a smaller numeric type to a larger numeric type, so that integer and floating-point operations may take place. In numerical promotion, byte, char, and short values are converted to int values. The int values are also converted to long values, if necessary. The long and float values are converted to double values, as required.</w:t>
      </w:r>
    </w:p>
    <w:p w:rsidR="009518A4" w:rsidRPr="00066F72" w:rsidRDefault="00066F72">
      <w:pPr>
        <w:pStyle w:val="normal0"/>
        <w:rPr>
          <w:i/>
        </w:rPr>
      </w:pPr>
      <w:r w:rsidRPr="00066F72">
        <w:rPr>
          <w:i/>
        </w:rPr>
        <w:t>103. What is the difference between a public and a non-public class?</w:t>
      </w:r>
    </w:p>
    <w:p w:rsidR="009518A4" w:rsidRPr="00066F72" w:rsidRDefault="00066F72">
      <w:pPr>
        <w:pStyle w:val="normal0"/>
        <w:rPr>
          <w:i/>
        </w:rPr>
      </w:pPr>
      <w:r w:rsidRPr="00066F72">
        <w:rPr>
          <w:i/>
        </w:rPr>
        <w:t>A public class may be accessed outside of its package. A non-public class may not be accessed outside of its package.</w:t>
      </w:r>
    </w:p>
    <w:p w:rsidR="009518A4" w:rsidRPr="00066F72" w:rsidRDefault="00066F72">
      <w:pPr>
        <w:pStyle w:val="normal0"/>
        <w:rPr>
          <w:i/>
        </w:rPr>
      </w:pPr>
      <w:r w:rsidRPr="00066F72">
        <w:rPr>
          <w:i/>
        </w:rPr>
        <w:t>104. To what value is a variable of the boolean type automatically initialized?</w:t>
      </w:r>
    </w:p>
    <w:p w:rsidR="009518A4" w:rsidRPr="00066F72" w:rsidRDefault="00066F72">
      <w:pPr>
        <w:pStyle w:val="normal0"/>
        <w:rPr>
          <w:i/>
        </w:rPr>
      </w:pPr>
      <w:r w:rsidRPr="00066F72">
        <w:rPr>
          <w:i/>
        </w:rPr>
        <w:t>The default value of the boolean type is false.</w:t>
      </w:r>
    </w:p>
    <w:p w:rsidR="009518A4" w:rsidRPr="00066F72" w:rsidRDefault="00066F72">
      <w:pPr>
        <w:pStyle w:val="normal0"/>
        <w:rPr>
          <w:i/>
        </w:rPr>
      </w:pPr>
      <w:r w:rsidRPr="00066F72">
        <w:rPr>
          <w:i/>
        </w:rPr>
        <w:t>105. What is the difference between the prefix and postfix forms of the ++ operator?</w:t>
      </w:r>
    </w:p>
    <w:p w:rsidR="009518A4" w:rsidRPr="00066F72" w:rsidRDefault="00066F72">
      <w:pPr>
        <w:pStyle w:val="normal0"/>
        <w:rPr>
          <w:i/>
        </w:rPr>
      </w:pPr>
      <w:r w:rsidRPr="00066F72">
        <w:rPr>
          <w:i/>
        </w:rPr>
        <w:t>The prefix form performs the increment operation and returns the value of the increment operation. The postfix form returns the current value all of the expression and then performs the increment operation on that value.</w:t>
      </w:r>
    </w:p>
    <w:p w:rsidR="009518A4" w:rsidRPr="00066F72" w:rsidRDefault="00066F72">
      <w:pPr>
        <w:pStyle w:val="normal0"/>
        <w:rPr>
          <w:i/>
        </w:rPr>
      </w:pPr>
      <w:r w:rsidRPr="00066F72">
        <w:rPr>
          <w:i/>
        </w:rPr>
        <w:t>106. What restrictions are placed on method overriding?</w:t>
      </w:r>
    </w:p>
    <w:p w:rsidR="009518A4" w:rsidRPr="00066F72" w:rsidRDefault="00066F72">
      <w:pPr>
        <w:pStyle w:val="normal0"/>
        <w:rPr>
          <w:i/>
        </w:rPr>
      </w:pPr>
      <w:r w:rsidRPr="00066F72">
        <w:rPr>
          <w:i/>
        </w:rPr>
        <w:t>Overridden methods must have the same name, argument list, and return type. The overriding method may not limit the access of the method it overrides. The overriding method may not throw any exceptions that may not be thrown by the overridden method.</w:t>
      </w:r>
    </w:p>
    <w:p w:rsidR="009518A4" w:rsidRPr="00066F72" w:rsidRDefault="00066F72">
      <w:pPr>
        <w:pStyle w:val="normal0"/>
        <w:rPr>
          <w:i/>
        </w:rPr>
      </w:pPr>
      <w:r w:rsidRPr="00066F72">
        <w:rPr>
          <w:i/>
        </w:rPr>
        <w:lastRenderedPageBreak/>
        <w:t>107. What is a Java package and how is it used?</w:t>
      </w:r>
    </w:p>
    <w:p w:rsidR="009518A4" w:rsidRPr="00066F72" w:rsidRDefault="00066F72">
      <w:pPr>
        <w:pStyle w:val="normal0"/>
        <w:rPr>
          <w:i/>
        </w:rPr>
      </w:pPr>
      <w:r w:rsidRPr="00066F72">
        <w:rPr>
          <w:i/>
        </w:rPr>
        <w:t>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w:t>
      </w:r>
    </w:p>
    <w:p w:rsidR="009518A4" w:rsidRPr="00066F72" w:rsidRDefault="00066F72">
      <w:pPr>
        <w:pStyle w:val="normal0"/>
        <w:rPr>
          <w:i/>
        </w:rPr>
      </w:pPr>
      <w:r w:rsidRPr="00066F72">
        <w:rPr>
          <w:i/>
        </w:rPr>
        <w:t>108. What modifiers may be used with a top-level class?</w:t>
      </w:r>
    </w:p>
    <w:p w:rsidR="009518A4" w:rsidRPr="00066F72" w:rsidRDefault="00066F72">
      <w:pPr>
        <w:pStyle w:val="normal0"/>
        <w:rPr>
          <w:i/>
        </w:rPr>
      </w:pPr>
      <w:r w:rsidRPr="00066F72">
        <w:rPr>
          <w:i/>
        </w:rPr>
        <w:t>A top-level class may be public, abstract, or final.</w:t>
      </w:r>
    </w:p>
    <w:p w:rsidR="009518A4" w:rsidRPr="00066F72" w:rsidRDefault="00066F72">
      <w:pPr>
        <w:pStyle w:val="normal0"/>
        <w:rPr>
          <w:i/>
        </w:rPr>
      </w:pPr>
      <w:r w:rsidRPr="00066F72">
        <w:rPr>
          <w:i/>
        </w:rPr>
        <w:t>109. What is the difference between an if statement and a switch statement?</w:t>
      </w:r>
    </w:p>
    <w:p w:rsidR="009518A4" w:rsidRPr="00066F72" w:rsidRDefault="00066F72">
      <w:pPr>
        <w:pStyle w:val="normal0"/>
        <w:rPr>
          <w:i/>
        </w:rPr>
      </w:pPr>
      <w:r w:rsidRPr="00066F72">
        <w:rPr>
          <w:i/>
        </w:rPr>
        <w:t>The if statement is used to select among two alternatives. It uses a boolean expression to decide which alternative should be executed. The switch statement is used to select among multiple alternatives. It uses an int expression to determine which alternative should be executed.</w:t>
      </w:r>
    </w:p>
    <w:p w:rsidR="009518A4" w:rsidRPr="00066F72" w:rsidRDefault="00066F72">
      <w:pPr>
        <w:pStyle w:val="normal0"/>
        <w:rPr>
          <w:i/>
        </w:rPr>
      </w:pPr>
      <w:r w:rsidRPr="00066F72">
        <w:rPr>
          <w:i/>
        </w:rPr>
        <w:t>110. What are the practical benefits, if any, of importing a specific class rather than an entire package (e.g. import java.net.* versus import java.net.Socket)?</w:t>
      </w:r>
    </w:p>
    <w:p w:rsidR="009518A4" w:rsidRPr="00066F72" w:rsidRDefault="00066F72">
      <w:pPr>
        <w:pStyle w:val="normal0"/>
        <w:rPr>
          <w:i/>
        </w:rPr>
      </w:pPr>
      <w:r w:rsidRPr="00066F72">
        <w:rPr>
          <w:i/>
        </w:rPr>
        <w:t>It makes no difference in the generated class files since only the classes that are actually used are referenced by the generated class file. There is another practical benefit to importing single classes, and this arises when two (or more) packages have classes with the same name. Take java.util.Timer and javax.swing.Timer, for example. If I import java.util.* and javax.swing.* and then try to use "Timer", I get an error while compiling (the class name is ambiguous between both packages). Let's say what you really wanted was the javax.swing.Timer class, and the only classes you plan on using in java.util are Collection and HashMap. In this case, some people will prefer to import java.util.Collection and import java.util.HashMap instead of importing java.util.*. This will now allow them to use Timer, Collection, HashMap, and other javax.swing classes without using fully qualified class names in.</w:t>
      </w:r>
    </w:p>
    <w:p w:rsidR="009518A4" w:rsidRPr="00066F72" w:rsidRDefault="00066F72">
      <w:pPr>
        <w:pStyle w:val="normal0"/>
        <w:rPr>
          <w:i/>
        </w:rPr>
      </w:pPr>
      <w:r w:rsidRPr="00066F72">
        <w:rPr>
          <w:i/>
        </w:rPr>
        <w:t>111. Can a method be overloaded based on different return type but same argument type ?</w:t>
      </w:r>
    </w:p>
    <w:p w:rsidR="009518A4" w:rsidRPr="00066F72" w:rsidRDefault="00066F72">
      <w:pPr>
        <w:pStyle w:val="normal0"/>
        <w:rPr>
          <w:i/>
        </w:rPr>
      </w:pPr>
      <w:r w:rsidRPr="00066F72">
        <w:rPr>
          <w:i/>
        </w:rPr>
        <w:t>No, because the methods can be called without using their return type in which case there is ambiquity for the compiler.</w:t>
      </w:r>
    </w:p>
    <w:p w:rsidR="009518A4" w:rsidRPr="00066F72" w:rsidRDefault="00066F72">
      <w:pPr>
        <w:pStyle w:val="normal0"/>
        <w:rPr>
          <w:i/>
        </w:rPr>
      </w:pPr>
      <w:r w:rsidRPr="00066F72">
        <w:rPr>
          <w:i/>
        </w:rPr>
        <w:t>112. What happens to a static variable that is defined within a method of a class ?</w:t>
      </w:r>
    </w:p>
    <w:p w:rsidR="009518A4" w:rsidRPr="00066F72" w:rsidRDefault="00066F72">
      <w:pPr>
        <w:pStyle w:val="normal0"/>
        <w:rPr>
          <w:i/>
        </w:rPr>
      </w:pPr>
      <w:r w:rsidRPr="00066F72">
        <w:rPr>
          <w:i/>
        </w:rPr>
        <w:t>Can't do it. You'll get a compilation error.</w:t>
      </w:r>
    </w:p>
    <w:p w:rsidR="009518A4" w:rsidRPr="00066F72" w:rsidRDefault="00066F72">
      <w:pPr>
        <w:pStyle w:val="normal0"/>
        <w:rPr>
          <w:i/>
        </w:rPr>
      </w:pPr>
      <w:r w:rsidRPr="00066F72">
        <w:rPr>
          <w:i/>
        </w:rPr>
        <w:t>113. How many static initializers can you have ?</w:t>
      </w:r>
    </w:p>
    <w:p w:rsidR="009518A4" w:rsidRPr="00066F72" w:rsidRDefault="00066F72">
      <w:pPr>
        <w:pStyle w:val="normal0"/>
        <w:rPr>
          <w:i/>
        </w:rPr>
      </w:pPr>
      <w:r w:rsidRPr="00066F72">
        <w:rPr>
          <w:i/>
        </w:rPr>
        <w:t>As many as you want, but the static initializers and class variable initializers are executed in textual order and may not refer to class variables declared in the class whose declarations appear textually after the use, even though these class variables are in scope.</w:t>
      </w:r>
    </w:p>
    <w:p w:rsidR="009518A4" w:rsidRPr="00066F72" w:rsidRDefault="00066F72">
      <w:pPr>
        <w:pStyle w:val="normal0"/>
        <w:rPr>
          <w:i/>
        </w:rPr>
      </w:pPr>
      <w:r w:rsidRPr="00066F72">
        <w:rPr>
          <w:i/>
        </w:rPr>
        <w:lastRenderedPageBreak/>
        <w:t>114. What is the difference between method overriding and overloading?</w:t>
      </w:r>
    </w:p>
    <w:p w:rsidR="009518A4" w:rsidRPr="00066F72" w:rsidRDefault="00066F72">
      <w:pPr>
        <w:pStyle w:val="normal0"/>
        <w:rPr>
          <w:i/>
        </w:rPr>
      </w:pPr>
      <w:r w:rsidRPr="00066F72">
        <w:rPr>
          <w:i/>
        </w:rPr>
        <w:t>Overriding is a method with the same name and arguments as in a parent, whereas overloading is the same method name but different arguments</w:t>
      </w:r>
    </w:p>
    <w:p w:rsidR="009518A4" w:rsidRPr="00066F72" w:rsidRDefault="00066F72">
      <w:pPr>
        <w:pStyle w:val="normal0"/>
        <w:rPr>
          <w:i/>
        </w:rPr>
      </w:pPr>
      <w:r w:rsidRPr="00066F72">
        <w:rPr>
          <w:i/>
        </w:rPr>
        <w:t>115. What is constructor chaining and how is it achieved in Java ?</w:t>
      </w:r>
    </w:p>
    <w:p w:rsidR="009518A4" w:rsidRPr="00066F72" w:rsidRDefault="00066F72">
      <w:pPr>
        <w:pStyle w:val="normal0"/>
        <w:rPr>
          <w:i/>
        </w:rPr>
      </w:pPr>
      <w:r w:rsidRPr="00066F72">
        <w:rPr>
          <w:i/>
        </w:rPr>
        <w:t>A child object constructor always first needs to construct its parent (which in turn calls its parent constructor.). In Java it is done via an implicit call to the no-args constructor as the first statement.</w:t>
      </w:r>
    </w:p>
    <w:p w:rsidR="009518A4" w:rsidRPr="00066F72" w:rsidRDefault="00066F72">
      <w:pPr>
        <w:pStyle w:val="normal0"/>
        <w:rPr>
          <w:i/>
        </w:rPr>
      </w:pPr>
      <w:r w:rsidRPr="00066F72">
        <w:rPr>
          <w:i/>
        </w:rPr>
        <w:t>116. What is the difference between the Boolean &amp; operator and the &amp;&amp; operator?</w:t>
      </w:r>
    </w:p>
    <w:p w:rsidR="009518A4" w:rsidRPr="00066F72" w:rsidRDefault="00066F72">
      <w:pPr>
        <w:pStyle w:val="normal0"/>
        <w:rPr>
          <w:i/>
        </w:rPr>
      </w:pPr>
      <w:r w:rsidRPr="00066F72">
        <w:rPr>
          <w:i/>
        </w:rPr>
        <w:t>If an expression involving the Boolean &amp; operator is evaluated, both operands are evaluated. Then the &amp; operator is applied to the operand. When an expression involving the &amp;&amp; operator is evaluated, the first operand is evaluated. If the first operand returns a value of true then the second operand is evaluated. The &amp;&amp; operator is then applied to the first and second operands. If the first operand evaluates to false, the evaluation of the second operand is skipped.</w:t>
      </w:r>
    </w:p>
    <w:p w:rsidR="009518A4" w:rsidRPr="00066F72" w:rsidRDefault="00066F72">
      <w:pPr>
        <w:pStyle w:val="normal0"/>
        <w:rPr>
          <w:i/>
        </w:rPr>
      </w:pPr>
      <w:r w:rsidRPr="00066F72">
        <w:rPr>
          <w:i/>
        </w:rPr>
        <w:t>117. Which Java operator is right associative?</w:t>
      </w:r>
    </w:p>
    <w:p w:rsidR="009518A4" w:rsidRPr="00066F72" w:rsidRDefault="00066F72">
      <w:pPr>
        <w:pStyle w:val="normal0"/>
        <w:rPr>
          <w:i/>
        </w:rPr>
      </w:pPr>
      <w:r w:rsidRPr="00066F72">
        <w:rPr>
          <w:i/>
        </w:rPr>
        <w:t>The = operator is right associative.</w:t>
      </w:r>
    </w:p>
    <w:p w:rsidR="009518A4" w:rsidRPr="00066F72" w:rsidRDefault="00066F72">
      <w:pPr>
        <w:pStyle w:val="normal0"/>
        <w:rPr>
          <w:i/>
        </w:rPr>
      </w:pPr>
      <w:r w:rsidRPr="00066F72">
        <w:rPr>
          <w:i/>
        </w:rPr>
        <w:t>118. Can a double value be cast to a byte?</w:t>
      </w:r>
    </w:p>
    <w:p w:rsidR="009518A4" w:rsidRPr="00066F72" w:rsidRDefault="00066F72">
      <w:pPr>
        <w:pStyle w:val="normal0"/>
        <w:rPr>
          <w:i/>
        </w:rPr>
      </w:pPr>
      <w:r w:rsidRPr="00066F72">
        <w:rPr>
          <w:i/>
        </w:rPr>
        <w:t>Yes, a double value can be cast to a byte.</w:t>
      </w:r>
    </w:p>
    <w:p w:rsidR="009518A4" w:rsidRPr="00066F72" w:rsidRDefault="00066F72">
      <w:pPr>
        <w:pStyle w:val="normal0"/>
        <w:rPr>
          <w:i/>
        </w:rPr>
      </w:pPr>
      <w:r w:rsidRPr="00066F72">
        <w:rPr>
          <w:i/>
        </w:rPr>
        <w:t>119. What is the difference between a break statement and a continue statement?</w:t>
      </w:r>
    </w:p>
    <w:p w:rsidR="009518A4" w:rsidRPr="00066F72" w:rsidRDefault="00066F72">
      <w:pPr>
        <w:pStyle w:val="normal0"/>
        <w:rPr>
          <w:i/>
        </w:rPr>
      </w:pPr>
      <w:r w:rsidRPr="00066F72">
        <w:rPr>
          <w:i/>
        </w:rPr>
        <w:t>A break statement results in the termination of the statement to which it applies (switch, for, do, or while). A continue statement is used to end the current loop iteration and return control to the loop statement.</w:t>
      </w:r>
    </w:p>
    <w:p w:rsidR="009518A4" w:rsidRPr="00066F72" w:rsidRDefault="00066F72">
      <w:pPr>
        <w:pStyle w:val="normal0"/>
        <w:rPr>
          <w:i/>
        </w:rPr>
      </w:pPr>
      <w:r w:rsidRPr="00066F72">
        <w:rPr>
          <w:i/>
        </w:rPr>
        <w:t>120. Can a for statement loop indefinitely?</w:t>
      </w:r>
    </w:p>
    <w:p w:rsidR="009518A4" w:rsidRPr="00066F72" w:rsidRDefault="00066F72">
      <w:pPr>
        <w:pStyle w:val="normal0"/>
        <w:rPr>
          <w:i/>
        </w:rPr>
      </w:pPr>
      <w:r w:rsidRPr="00066F72">
        <w:rPr>
          <w:i/>
        </w:rPr>
        <w:t>Yes, a for statement can loop indefinitely. For example, consider the following: for(;;);</w:t>
      </w:r>
    </w:p>
    <w:p w:rsidR="009518A4" w:rsidRPr="00066F72" w:rsidRDefault="00066F72">
      <w:pPr>
        <w:pStyle w:val="normal0"/>
        <w:rPr>
          <w:i/>
        </w:rPr>
      </w:pPr>
      <w:r w:rsidRPr="00066F72">
        <w:rPr>
          <w:i/>
        </w:rPr>
        <w:t>121. To what value is a variable of the String type automatically initialized?</w:t>
      </w:r>
    </w:p>
    <w:p w:rsidR="009518A4" w:rsidRPr="00066F72" w:rsidRDefault="00066F72">
      <w:pPr>
        <w:pStyle w:val="normal0"/>
        <w:rPr>
          <w:i/>
        </w:rPr>
      </w:pPr>
      <w:r w:rsidRPr="00066F72">
        <w:rPr>
          <w:i/>
        </w:rPr>
        <w:t>The default value of an String type is null.</w:t>
      </w:r>
    </w:p>
    <w:p w:rsidR="009518A4" w:rsidRPr="00066F72" w:rsidRDefault="00066F72">
      <w:pPr>
        <w:pStyle w:val="normal0"/>
        <w:rPr>
          <w:i/>
        </w:rPr>
      </w:pPr>
      <w:r w:rsidRPr="00066F72">
        <w:rPr>
          <w:i/>
        </w:rPr>
        <w:t>122. What is the difference between a field variable and a local variable?</w:t>
      </w:r>
    </w:p>
    <w:p w:rsidR="009518A4" w:rsidRPr="00066F72" w:rsidRDefault="00066F72">
      <w:pPr>
        <w:pStyle w:val="normal0"/>
        <w:rPr>
          <w:i/>
        </w:rPr>
      </w:pPr>
      <w:r w:rsidRPr="00066F72">
        <w:rPr>
          <w:i/>
        </w:rPr>
        <w:t>A field variable is a variable that is declared as a member of a class. A local variable is a variable that is declared local to a method.</w:t>
      </w:r>
    </w:p>
    <w:p w:rsidR="009518A4" w:rsidRPr="00066F72" w:rsidRDefault="00066F72">
      <w:pPr>
        <w:pStyle w:val="normal0"/>
        <w:rPr>
          <w:i/>
        </w:rPr>
      </w:pPr>
      <w:r w:rsidRPr="00066F72">
        <w:rPr>
          <w:i/>
        </w:rPr>
        <w:lastRenderedPageBreak/>
        <w:t>123. How are this() and super() used with constructors?</w:t>
      </w:r>
    </w:p>
    <w:p w:rsidR="009518A4" w:rsidRPr="00066F72" w:rsidRDefault="00066F72">
      <w:pPr>
        <w:pStyle w:val="normal0"/>
        <w:rPr>
          <w:i/>
        </w:rPr>
      </w:pPr>
      <w:r w:rsidRPr="00066F72">
        <w:rPr>
          <w:i/>
        </w:rPr>
        <w:t>this() is used to invoke a constructor of the same class. super() is used to invoke a superclass constructor.</w:t>
      </w:r>
    </w:p>
    <w:p w:rsidR="009518A4" w:rsidRPr="00066F72" w:rsidRDefault="00066F72">
      <w:pPr>
        <w:pStyle w:val="normal0"/>
        <w:rPr>
          <w:i/>
        </w:rPr>
      </w:pPr>
      <w:r w:rsidRPr="00066F72">
        <w:rPr>
          <w:i/>
        </w:rPr>
        <w:t>124. What does it mean that a class or member is final?</w:t>
      </w:r>
    </w:p>
    <w:p w:rsidR="009518A4" w:rsidRPr="00066F72" w:rsidRDefault="00066F72">
      <w:pPr>
        <w:pStyle w:val="normal0"/>
        <w:rPr>
          <w:i/>
        </w:rPr>
      </w:pPr>
      <w:r w:rsidRPr="00066F72">
        <w:rPr>
          <w:i/>
        </w:rPr>
        <w:t>A final class cannot be inherited. A final method cannot be overridden in a subclass. A final field cannot be changed after it's initialized, and it must include an initializer statement where it's declared.</w:t>
      </w:r>
    </w:p>
    <w:p w:rsidR="009518A4" w:rsidRPr="00066F72" w:rsidRDefault="00066F72">
      <w:pPr>
        <w:pStyle w:val="normal0"/>
        <w:rPr>
          <w:i/>
        </w:rPr>
      </w:pPr>
      <w:r w:rsidRPr="00066F72">
        <w:rPr>
          <w:i/>
        </w:rPr>
        <w:t>125. What does it mean that a method or class is abstract?</w:t>
      </w:r>
    </w:p>
    <w:p w:rsidR="009518A4" w:rsidRPr="00066F72" w:rsidRDefault="00066F72">
      <w:pPr>
        <w:pStyle w:val="normal0"/>
        <w:rPr>
          <w:i/>
        </w:rPr>
      </w:pPr>
      <w:r w:rsidRPr="00066F72">
        <w:rPr>
          <w:i/>
        </w:rPr>
        <w:t>An abstract class cannot be instantiated. Abstract methods may only be included in abstract classes. However, an abstract class is not required to have any abstract methods, though most of them do. Each subclass of an abstract class must override the abstract methods of its superclasses or it also should be declared abstract.</w:t>
      </w:r>
    </w:p>
    <w:p w:rsidR="009518A4" w:rsidRPr="00066F72" w:rsidRDefault="00066F72">
      <w:pPr>
        <w:pStyle w:val="normal0"/>
        <w:rPr>
          <w:i/>
        </w:rPr>
      </w:pPr>
      <w:r w:rsidRPr="00066F72">
        <w:rPr>
          <w:i/>
        </w:rPr>
        <w:t>126. What is a transient variable?</w:t>
      </w:r>
    </w:p>
    <w:p w:rsidR="009518A4" w:rsidRPr="00066F72" w:rsidRDefault="00066F72">
      <w:pPr>
        <w:pStyle w:val="normal0"/>
        <w:rPr>
          <w:i/>
        </w:rPr>
      </w:pPr>
      <w:r w:rsidRPr="00066F72">
        <w:rPr>
          <w:i/>
        </w:rPr>
        <w:t>Transient variable is a variable that may not be serialized.</w:t>
      </w:r>
    </w:p>
    <w:p w:rsidR="009518A4" w:rsidRPr="00066F72" w:rsidRDefault="00066F72">
      <w:pPr>
        <w:pStyle w:val="normal0"/>
        <w:rPr>
          <w:i/>
        </w:rPr>
      </w:pPr>
      <w:r w:rsidRPr="00066F72">
        <w:rPr>
          <w:i/>
        </w:rPr>
        <w:t>127. How does Java handle integer overflows and underflows?</w:t>
      </w:r>
    </w:p>
    <w:p w:rsidR="009518A4" w:rsidRPr="00066F72" w:rsidRDefault="00066F72">
      <w:pPr>
        <w:pStyle w:val="normal0"/>
        <w:rPr>
          <w:i/>
        </w:rPr>
      </w:pPr>
      <w:r w:rsidRPr="00066F72">
        <w:rPr>
          <w:i/>
        </w:rPr>
        <w:t>It uses those low order bytes of the result that can fit into the size of the type allowed by the operation.</w:t>
      </w:r>
    </w:p>
    <w:p w:rsidR="009518A4" w:rsidRPr="00066F72" w:rsidRDefault="00066F72">
      <w:pPr>
        <w:pStyle w:val="normal0"/>
        <w:rPr>
          <w:i/>
        </w:rPr>
      </w:pPr>
      <w:r w:rsidRPr="00066F72">
        <w:rPr>
          <w:i/>
        </w:rPr>
        <w:t>128. What is the difference between the &gt;&gt; and &gt;&gt;&gt; operators?</w:t>
      </w:r>
    </w:p>
    <w:p w:rsidR="009518A4" w:rsidRPr="00066F72" w:rsidRDefault="00066F72">
      <w:pPr>
        <w:pStyle w:val="normal0"/>
        <w:rPr>
          <w:i/>
        </w:rPr>
      </w:pPr>
      <w:r w:rsidRPr="00066F72">
        <w:rPr>
          <w:i/>
        </w:rPr>
        <w:t>The &gt;&gt; operator carries the sign bit when shifting right. The &gt;&gt;&gt; zero-fills bits that have been shifted out.</w:t>
      </w:r>
    </w:p>
    <w:p w:rsidR="009518A4" w:rsidRPr="00066F72" w:rsidRDefault="00066F72">
      <w:pPr>
        <w:pStyle w:val="normal0"/>
        <w:rPr>
          <w:i/>
        </w:rPr>
      </w:pPr>
      <w:r w:rsidRPr="00066F72">
        <w:rPr>
          <w:i/>
        </w:rPr>
        <w:t>129. Is sizeof a keyword?</w:t>
      </w:r>
    </w:p>
    <w:p w:rsidR="009518A4" w:rsidRPr="00066F72" w:rsidRDefault="00066F72">
      <w:pPr>
        <w:pStyle w:val="normal0"/>
        <w:rPr>
          <w:i/>
        </w:rPr>
      </w:pPr>
      <w:r w:rsidRPr="00066F72">
        <w:rPr>
          <w:i/>
        </w:rPr>
        <w:t>The sizeof operator is not a keyword.</w:t>
      </w:r>
    </w:p>
    <w:p w:rsidR="009518A4" w:rsidRPr="00066F72" w:rsidRDefault="00066F72">
      <w:pPr>
        <w:pStyle w:val="normal0"/>
        <w:rPr>
          <w:i/>
        </w:rPr>
      </w:pPr>
      <w:r w:rsidRPr="00066F72">
        <w:rPr>
          <w:b/>
          <w:i/>
        </w:rPr>
        <w:t>Development Bank of Singapore Company (Telephonic Interview Questions)</w:t>
      </w:r>
    </w:p>
    <w:p w:rsidR="009518A4" w:rsidRPr="00066F72" w:rsidRDefault="00066F72">
      <w:pPr>
        <w:pStyle w:val="normal0"/>
        <w:rPr>
          <w:i/>
        </w:rPr>
      </w:pPr>
      <w:r w:rsidRPr="00066F72">
        <w:rPr>
          <w:i/>
        </w:rPr>
        <w:t>130. Can we store key as Object in Hash Map Collection?</w:t>
      </w:r>
    </w:p>
    <w:p w:rsidR="009518A4" w:rsidRPr="00066F72" w:rsidRDefault="00066F72">
      <w:pPr>
        <w:pStyle w:val="normal0"/>
        <w:rPr>
          <w:i/>
        </w:rPr>
      </w:pPr>
      <w:r w:rsidRPr="00066F72">
        <w:rPr>
          <w:i/>
        </w:rPr>
        <w:t>131. Why Java people made String as final and immutable?</w:t>
      </w:r>
    </w:p>
    <w:p w:rsidR="009518A4" w:rsidRPr="00066F72" w:rsidRDefault="00066F72">
      <w:pPr>
        <w:pStyle w:val="normal0"/>
        <w:rPr>
          <w:i/>
        </w:rPr>
      </w:pPr>
      <w:r w:rsidRPr="00066F72">
        <w:rPr>
          <w:i/>
        </w:rPr>
        <w:t>131. What are the new features added in Java 6.Java 7 and Java 8?</w:t>
      </w:r>
    </w:p>
    <w:p w:rsidR="009518A4" w:rsidRPr="00066F72" w:rsidRDefault="00066F72">
      <w:pPr>
        <w:pStyle w:val="normal0"/>
        <w:rPr>
          <w:i/>
        </w:rPr>
      </w:pPr>
      <w:r w:rsidRPr="00066F72">
        <w:rPr>
          <w:i/>
        </w:rPr>
        <w:t xml:space="preserve">Ans) Java 8 Features:-   </w:t>
      </w:r>
      <w:r w:rsidRPr="00066F72">
        <w:rPr>
          <w:b/>
          <w:i/>
        </w:rPr>
        <w:t xml:space="preserve">JAVA8 </w:t>
      </w:r>
      <w:r w:rsidRPr="00066F72">
        <w:rPr>
          <w:i/>
        </w:rPr>
        <w:t xml:space="preserve">has introduced the concept called meta-space generation, hence </w:t>
      </w:r>
      <w:r w:rsidRPr="00066F72">
        <w:rPr>
          <w:b/>
          <w:i/>
        </w:rPr>
        <w:t>permgen</w:t>
      </w:r>
      <w:r w:rsidRPr="00066F72">
        <w:rPr>
          <w:i/>
        </w:rPr>
        <w:t xml:space="preserve"> is no longer needed when you use jdk 1.8 versions. </w:t>
      </w:r>
    </w:p>
    <w:p w:rsidR="009518A4" w:rsidRPr="00066F72" w:rsidRDefault="00066F72">
      <w:pPr>
        <w:pStyle w:val="normal0"/>
        <w:rPr>
          <w:i/>
        </w:rPr>
      </w:pPr>
      <w:r w:rsidRPr="00066F72">
        <w:rPr>
          <w:i/>
        </w:rPr>
        <w:t xml:space="preserve">Java 6 Features:- </w:t>
      </w:r>
    </w:p>
    <w:p w:rsidR="009518A4" w:rsidRPr="00066F72" w:rsidRDefault="00066F72">
      <w:pPr>
        <w:pStyle w:val="normal0"/>
        <w:numPr>
          <w:ilvl w:val="0"/>
          <w:numId w:val="1"/>
        </w:numPr>
        <w:spacing w:after="0"/>
        <w:ind w:hanging="360"/>
        <w:contextualSpacing/>
        <w:rPr>
          <w:i/>
        </w:rPr>
      </w:pPr>
      <w:r w:rsidRPr="00066F72">
        <w:rPr>
          <w:i/>
        </w:rPr>
        <w:t>New collection interfaces includes </w:t>
      </w:r>
      <w:r w:rsidRPr="00066F72">
        <w:rPr>
          <w:rFonts w:ascii="Courier New" w:eastAsia="Courier New" w:hAnsi="Courier New" w:cs="Courier New"/>
          <w:i/>
          <w:sz w:val="20"/>
          <w:szCs w:val="20"/>
        </w:rPr>
        <w:t>Deque,</w:t>
      </w:r>
      <w:r w:rsidRPr="00066F72">
        <w:rPr>
          <w:i/>
        </w:rPr>
        <w:t> </w:t>
      </w:r>
      <w:r w:rsidRPr="00066F72">
        <w:rPr>
          <w:rFonts w:ascii="Courier New" w:eastAsia="Courier New" w:hAnsi="Courier New" w:cs="Courier New"/>
          <w:i/>
          <w:sz w:val="20"/>
          <w:szCs w:val="20"/>
        </w:rPr>
        <w:t>NavigableSet,</w:t>
      </w:r>
      <w:r w:rsidRPr="00066F72">
        <w:rPr>
          <w:i/>
        </w:rPr>
        <w:t> </w:t>
      </w:r>
      <w:r w:rsidRPr="00066F72">
        <w:rPr>
          <w:rFonts w:ascii="Courier New" w:eastAsia="Courier New" w:hAnsi="Courier New" w:cs="Courier New"/>
          <w:i/>
          <w:sz w:val="20"/>
          <w:szCs w:val="20"/>
        </w:rPr>
        <w:t>NavigableMap.</w:t>
      </w:r>
    </w:p>
    <w:p w:rsidR="009518A4" w:rsidRPr="00066F72" w:rsidRDefault="00066F72">
      <w:pPr>
        <w:pStyle w:val="normal0"/>
        <w:numPr>
          <w:ilvl w:val="0"/>
          <w:numId w:val="1"/>
        </w:numPr>
        <w:ind w:hanging="360"/>
        <w:contextualSpacing/>
        <w:rPr>
          <w:i/>
        </w:rPr>
      </w:pPr>
      <w:r w:rsidRPr="00066F72">
        <w:rPr>
          <w:rFonts w:ascii="Courier New" w:eastAsia="Courier New" w:hAnsi="Courier New" w:cs="Courier New"/>
          <w:i/>
          <w:sz w:val="20"/>
          <w:szCs w:val="20"/>
        </w:rPr>
        <w:lastRenderedPageBreak/>
        <w:t xml:space="preserve"> 2)</w:t>
      </w:r>
      <w:r w:rsidRPr="00066F72">
        <w:rPr>
          <w:b/>
          <w:i/>
        </w:rPr>
        <w:t>.</w:t>
      </w:r>
    </w:p>
    <w:p w:rsidR="009518A4" w:rsidRPr="00066F72" w:rsidRDefault="00066F72">
      <w:pPr>
        <w:pStyle w:val="Heading3"/>
        <w:rPr>
          <w:i/>
        </w:rPr>
      </w:pPr>
      <w:r w:rsidRPr="00066F72">
        <w:rPr>
          <w:i/>
        </w:rPr>
        <w:t>java.io Enhancements:</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New class” </w:t>
      </w:r>
      <w:r w:rsidRPr="00066F72">
        <w:rPr>
          <w:rFonts w:ascii="Courier New" w:eastAsia="Courier New" w:hAnsi="Courier New" w:cs="Courier New"/>
          <w:i/>
          <w:sz w:val="20"/>
          <w:szCs w:val="20"/>
        </w:rPr>
        <w:t>Console”</w:t>
      </w:r>
      <w:r w:rsidRPr="00066F72">
        <w:rPr>
          <w:rFonts w:ascii="Times New Roman" w:eastAsia="Times New Roman" w:hAnsi="Times New Roman" w:cs="Times New Roman"/>
          <w:i/>
          <w:sz w:val="24"/>
          <w:szCs w:val="24"/>
        </w:rPr>
        <w:t> is added and it contains methods to access a character-based console device. The </w:t>
      </w:r>
      <w:r w:rsidRPr="00066F72">
        <w:rPr>
          <w:rFonts w:ascii="Courier New" w:eastAsia="Courier New" w:hAnsi="Courier New" w:cs="Courier New"/>
          <w:i/>
          <w:sz w:val="20"/>
          <w:szCs w:val="20"/>
        </w:rPr>
        <w:t>readPassword()</w:t>
      </w:r>
      <w:r w:rsidRPr="00066F72">
        <w:rPr>
          <w:rFonts w:ascii="Times New Roman" w:eastAsia="Times New Roman" w:hAnsi="Times New Roman" w:cs="Times New Roman"/>
          <w:i/>
          <w:sz w:val="24"/>
          <w:szCs w:val="24"/>
        </w:rPr>
        <w:t>methods disable echoing thus they are suitable for retrieval of sensitive data such as passwords. The method </w:t>
      </w:r>
      <w:r w:rsidRPr="00066F72">
        <w:rPr>
          <w:rFonts w:ascii="Courier New" w:eastAsia="Courier New" w:hAnsi="Courier New" w:cs="Courier New"/>
          <w:i/>
          <w:sz w:val="20"/>
          <w:szCs w:val="20"/>
        </w:rPr>
        <w:t>System.console ()</w:t>
      </w:r>
      <w:r w:rsidRPr="00066F72">
        <w:rPr>
          <w:rFonts w:ascii="Times New Roman" w:eastAsia="Times New Roman" w:hAnsi="Times New Roman" w:cs="Times New Roman"/>
          <w:i/>
          <w:sz w:val="24"/>
          <w:szCs w:val="24"/>
        </w:rPr>
        <w:t>returns the unique console associated with the Java Virtual Machine.</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Increased Developer Productivity</w:t>
      </w:r>
    </w:p>
    <w:p w:rsidR="009518A4" w:rsidRPr="00066F72" w:rsidRDefault="009518A4">
      <w:pPr>
        <w:pStyle w:val="normal0"/>
        <w:rPr>
          <w:i/>
        </w:rPr>
      </w:pPr>
    </w:p>
    <w:p w:rsidR="009518A4" w:rsidRPr="00066F72" w:rsidRDefault="009518A4">
      <w:pPr>
        <w:pStyle w:val="normal0"/>
        <w:rPr>
          <w:i/>
        </w:rPr>
      </w:pPr>
    </w:p>
    <w:p w:rsidR="009518A4" w:rsidRPr="00066F72" w:rsidRDefault="00066F72">
      <w:pPr>
        <w:pStyle w:val="normal0"/>
        <w:rPr>
          <w:i/>
        </w:rPr>
      </w:pPr>
      <w:r w:rsidRPr="00066F72">
        <w:rPr>
          <w:b/>
          <w:i/>
        </w:rPr>
        <w:t>HCL Technologies Interview Questions</w:t>
      </w:r>
    </w:p>
    <w:p w:rsidR="009518A4" w:rsidRPr="00066F72" w:rsidRDefault="00066F72">
      <w:pPr>
        <w:pStyle w:val="normal0"/>
        <w:rPr>
          <w:i/>
        </w:rPr>
      </w:pPr>
      <w:r w:rsidRPr="00066F72">
        <w:rPr>
          <w:i/>
        </w:rPr>
        <w:t>132. Write a program using join (Threading) method?</w:t>
      </w:r>
    </w:p>
    <w:p w:rsidR="009518A4" w:rsidRPr="00066F72" w:rsidRDefault="00066F72">
      <w:pPr>
        <w:pStyle w:val="normal0"/>
        <w:rPr>
          <w:i/>
        </w:rPr>
      </w:pPr>
      <w:r w:rsidRPr="00066F72">
        <w:rPr>
          <w:i/>
        </w:rPr>
        <w:t>133. Explain the memory Management of Java?</w:t>
      </w:r>
    </w:p>
    <w:p w:rsidR="009518A4" w:rsidRPr="00066F72" w:rsidRDefault="00066F72">
      <w:pPr>
        <w:pStyle w:val="normal0"/>
        <w:rPr>
          <w:i/>
        </w:rPr>
      </w:pPr>
      <w:r w:rsidRPr="00066F72">
        <w:rPr>
          <w:i/>
        </w:rPr>
        <w:t xml:space="preserve">134.when will come </w:t>
      </w:r>
      <w:r w:rsidRPr="00066F72">
        <w:rPr>
          <w:i/>
          <w:sz w:val="28"/>
          <w:szCs w:val="28"/>
        </w:rPr>
        <w:t>OutofMemory</w:t>
      </w:r>
      <w:r w:rsidRPr="00066F72">
        <w:rPr>
          <w:i/>
        </w:rPr>
        <w:t xml:space="preserve"> error?</w:t>
      </w:r>
    </w:p>
    <w:p w:rsidR="009518A4" w:rsidRPr="00066F72" w:rsidRDefault="00066F72">
      <w:pPr>
        <w:pStyle w:val="normal0"/>
        <w:spacing w:after="0" w:line="240" w:lineRule="auto"/>
        <w:rPr>
          <w:i/>
        </w:rPr>
      </w:pPr>
      <w:r w:rsidRPr="00066F72">
        <w:rPr>
          <w:i/>
        </w:rPr>
        <w:t>Ans)</w:t>
      </w:r>
      <w:r w:rsidRPr="00066F72">
        <w:rPr>
          <w:rFonts w:ascii="Times New Roman" w:eastAsia="Times New Roman" w:hAnsi="Times New Roman" w:cs="Times New Roman"/>
          <w:i/>
          <w:sz w:val="24"/>
          <w:szCs w:val="24"/>
        </w:rPr>
        <w:t xml:space="preserve"> OutOfMemoryError in Java is a subclass </w:t>
      </w:r>
      <w:r w:rsidRPr="00066F72">
        <w:rPr>
          <w:rFonts w:ascii="Times New Roman" w:eastAsia="Times New Roman" w:hAnsi="Times New Roman" w:cs="Times New Roman"/>
          <w:b/>
          <w:i/>
          <w:sz w:val="24"/>
          <w:szCs w:val="24"/>
        </w:rPr>
        <w:t xml:space="preserve">of </w:t>
      </w:r>
      <w:r w:rsidRPr="00066F72">
        <w:rPr>
          <w:rFonts w:ascii="Courier New" w:eastAsia="Courier New" w:hAnsi="Courier New" w:cs="Courier New"/>
          <w:b/>
          <w:i/>
          <w:sz w:val="24"/>
          <w:szCs w:val="24"/>
        </w:rPr>
        <w:t>java.lang.VirtualMachineError</w:t>
      </w:r>
      <w:r w:rsidRPr="00066F72">
        <w:rPr>
          <w:rFonts w:ascii="Times New Roman" w:eastAsia="Times New Roman" w:hAnsi="Times New Roman" w:cs="Times New Roman"/>
          <w:i/>
          <w:sz w:val="24"/>
          <w:szCs w:val="24"/>
        </w:rPr>
        <w:t xml:space="preserve"> and JVM throws java.lang.OutOfMemoryError when it ran out of memory in the heap. OutOfMemoryError in Java can come anytime in heap mostly while you try to create an object and there is not enough space on the heap to allocate that object.</w:t>
      </w:r>
    </w:p>
    <w:p w:rsidR="009518A4" w:rsidRPr="00066F72" w:rsidRDefault="00066F72">
      <w:pPr>
        <w:pStyle w:val="normal0"/>
        <w:spacing w:before="280" w:after="280" w:line="240" w:lineRule="auto"/>
        <w:rPr>
          <w:i/>
        </w:rPr>
      </w:pPr>
      <w:r w:rsidRPr="00066F72">
        <w:rPr>
          <w:rFonts w:ascii="Times New Roman" w:eastAsia="Times New Roman" w:hAnsi="Times New Roman" w:cs="Times New Roman"/>
          <w:i/>
          <w:sz w:val="27"/>
          <w:szCs w:val="27"/>
          <w:u w:val="single"/>
        </w:rPr>
        <w:t xml:space="preserve"> Types of OutOfMemoryError in Java</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I have seen mainly two types of OutOfMemoryError in Java:</w:t>
      </w:r>
      <w:r w:rsidRPr="00066F72">
        <w:rPr>
          <w:rFonts w:ascii="Times New Roman" w:eastAsia="Times New Roman" w:hAnsi="Times New Roman" w:cs="Times New Roman"/>
          <w:i/>
          <w:sz w:val="24"/>
          <w:szCs w:val="24"/>
        </w:rPr>
        <w:br/>
      </w:r>
      <w:r w:rsidRPr="00066F72">
        <w:rPr>
          <w:rFonts w:ascii="Times New Roman" w:eastAsia="Times New Roman" w:hAnsi="Times New Roman" w:cs="Times New Roman"/>
          <w:i/>
          <w:sz w:val="24"/>
          <w:szCs w:val="24"/>
        </w:rPr>
        <w:br/>
        <w:t xml:space="preserve">1) The </w:t>
      </w:r>
      <w:r w:rsidRPr="00066F72">
        <w:rPr>
          <w:rFonts w:ascii="Times New Roman" w:eastAsia="Times New Roman" w:hAnsi="Times New Roman" w:cs="Times New Roman"/>
          <w:b/>
          <w:i/>
          <w:sz w:val="24"/>
          <w:szCs w:val="24"/>
        </w:rPr>
        <w:t>java.lang.OutOfMemoryError: Java heap space</w:t>
      </w:r>
      <w:r w:rsidRPr="00066F72">
        <w:rPr>
          <w:rFonts w:ascii="Times New Roman" w:eastAsia="Times New Roman" w:hAnsi="Times New Roman" w:cs="Times New Roman"/>
          <w:i/>
          <w:sz w:val="24"/>
          <w:szCs w:val="24"/>
        </w:rPr>
        <w:br/>
        <w:t xml:space="preserve">2) The </w:t>
      </w:r>
      <w:r w:rsidRPr="00066F72">
        <w:rPr>
          <w:rFonts w:ascii="Times New Roman" w:eastAsia="Times New Roman" w:hAnsi="Times New Roman" w:cs="Times New Roman"/>
          <w:b/>
          <w:i/>
          <w:sz w:val="24"/>
          <w:szCs w:val="24"/>
        </w:rPr>
        <w:t>java.lang.OutOfMemoryError: PermGen space</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Though both of them occur because JVM ran out of memory they are quite different to each other and their solutions are independent of each other.</w:t>
      </w:r>
    </w:p>
    <w:p w:rsidR="009518A4" w:rsidRPr="00066F72" w:rsidRDefault="00066F72">
      <w:pPr>
        <w:pStyle w:val="Heading3"/>
        <w:rPr>
          <w:i/>
        </w:rPr>
      </w:pPr>
      <w:r w:rsidRPr="00066F72">
        <w:rPr>
          <w:rFonts w:ascii="Calibri" w:eastAsia="Calibri" w:hAnsi="Calibri" w:cs="Calibri"/>
          <w:b w:val="0"/>
          <w:i/>
          <w:color w:val="000000"/>
        </w:rPr>
        <w:t xml:space="preserve"> Solving initialization-time OutOfMemoryError</w:t>
      </w:r>
    </w:p>
    <w:p w:rsidR="009518A4" w:rsidRPr="00066F72" w:rsidRDefault="00066F72">
      <w:pPr>
        <w:pStyle w:val="normal0"/>
        <w:spacing w:before="100" w:after="100" w:line="240" w:lineRule="auto"/>
        <w:rPr>
          <w:i/>
        </w:rPr>
      </w:pPr>
      <w:r w:rsidRPr="00066F72">
        <w:rPr>
          <w:i/>
        </w:rPr>
        <w:t>When the OutOfMemoryError due to PermGen exhaustion is triggered during the application launch, the solution is simple. The application just needs more room to load all the classes to the PermGen area so we just need to increase its size. To do so, alter your application launch configuration and add (or increase if present) the -XX:MaxPermSize parameter similar to the following example:</w:t>
      </w: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i/>
        </w:rPr>
        <w:t>java -XX:MaxPermSize=512m com.yourcompany.YourClass...</w:t>
      </w:r>
    </w:p>
    <w:p w:rsidR="009518A4" w:rsidRPr="00066F72" w:rsidRDefault="009518A4">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rFonts w:ascii="Courier New" w:eastAsia="Courier New" w:hAnsi="Courier New" w:cs="Courier New"/>
          <w:i/>
          <w:sz w:val="20"/>
          <w:szCs w:val="20"/>
        </w:rPr>
        <w:t xml:space="preserve">The above configuration will tell the JVM that PermGen is allowed to grow up to 512MB before it can start complaining in the form of OutOfMemoryError. </w:t>
      </w:r>
    </w:p>
    <w:p w:rsidR="009518A4" w:rsidRPr="00066F72" w:rsidRDefault="00066F72">
      <w:pPr>
        <w:pStyle w:val="normal0"/>
        <w:rPr>
          <w:i/>
        </w:rPr>
      </w:pPr>
      <w:r w:rsidRPr="00066F72">
        <w:rPr>
          <w:i/>
        </w:rPr>
        <w:lastRenderedPageBreak/>
        <w:t xml:space="preserve"> </w:t>
      </w:r>
    </w:p>
    <w:p w:rsidR="009518A4" w:rsidRPr="00066F72" w:rsidRDefault="00066F72">
      <w:pPr>
        <w:pStyle w:val="normal0"/>
        <w:rPr>
          <w:i/>
        </w:rPr>
      </w:pPr>
      <w:r w:rsidRPr="00066F72">
        <w:rPr>
          <w:i/>
        </w:rPr>
        <w:t xml:space="preserve">PermGen Space stands for memory allocation for Permanent generation All Java immutable objects come under this category, like </w:t>
      </w:r>
      <w:r w:rsidRPr="00066F72">
        <w:rPr>
          <w:rFonts w:ascii="Courier New" w:eastAsia="Courier New" w:hAnsi="Courier New" w:cs="Courier New"/>
          <w:i/>
          <w:sz w:val="20"/>
          <w:szCs w:val="20"/>
        </w:rPr>
        <w:t>String</w:t>
      </w:r>
      <w:r w:rsidRPr="00066F72">
        <w:rPr>
          <w:i/>
        </w:rPr>
        <w:t xml:space="preserve"> which is created with literals or with </w:t>
      </w:r>
      <w:r w:rsidRPr="00066F72">
        <w:rPr>
          <w:rFonts w:ascii="Courier New" w:eastAsia="Courier New" w:hAnsi="Courier New" w:cs="Courier New"/>
          <w:i/>
          <w:sz w:val="20"/>
          <w:szCs w:val="20"/>
        </w:rPr>
        <w:t>String.intern()</w:t>
      </w:r>
      <w:r w:rsidRPr="00066F72">
        <w:rPr>
          <w:i/>
        </w:rPr>
        <w:t xml:space="preserve"> methods and for loading the classes into memory. PermGen Space speeds up our String equality searching. </w:t>
      </w:r>
    </w:p>
    <w:p w:rsidR="009518A4" w:rsidRPr="00066F72" w:rsidRDefault="00066F72">
      <w:pPr>
        <w:pStyle w:val="normal0"/>
        <w:rPr>
          <w:i/>
        </w:rPr>
      </w:pPr>
      <w:r w:rsidRPr="00066F72">
        <w:rPr>
          <w:i/>
        </w:rPr>
        <w:t xml:space="preserve">The permgen space is the area of heap that holds all the reflective data of the virtual machine itself, such as class and method objects. </w:t>
      </w:r>
    </w:p>
    <w:p w:rsidR="009518A4" w:rsidRPr="00066F72" w:rsidRDefault="00066F72">
      <w:pPr>
        <w:pStyle w:val="normal0"/>
        <w:spacing w:before="100" w:after="100" w:line="240" w:lineRule="auto"/>
        <w:rPr>
          <w:i/>
        </w:rPr>
      </w:pPr>
      <w:r w:rsidRPr="00066F72">
        <w:rPr>
          <w:rFonts w:ascii="Courier New" w:eastAsia="Courier New" w:hAnsi="Courier New" w:cs="Courier New"/>
          <w:i/>
          <w:sz w:val="20"/>
          <w:szCs w:val="20"/>
        </w:rPr>
        <w:t>Perm space</w:t>
      </w:r>
      <w:r w:rsidRPr="00066F72">
        <w:rPr>
          <w:rFonts w:ascii="Times New Roman" w:eastAsia="Times New Roman" w:hAnsi="Times New Roman" w:cs="Times New Roman"/>
          <w:i/>
          <w:sz w:val="24"/>
          <w:szCs w:val="24"/>
        </w:rPr>
        <w:t xml:space="preserve"> is used to keep informations for loaded classes and few other advanced features like </w:t>
      </w:r>
      <w:r w:rsidRPr="00066F72">
        <w:rPr>
          <w:rFonts w:ascii="Courier New" w:eastAsia="Courier New" w:hAnsi="Courier New" w:cs="Courier New"/>
          <w:i/>
          <w:sz w:val="20"/>
          <w:szCs w:val="20"/>
        </w:rPr>
        <w:t>String Pool</w:t>
      </w:r>
      <w:r w:rsidRPr="00066F72">
        <w:rPr>
          <w:rFonts w:ascii="Times New Roman" w:eastAsia="Times New Roman" w:hAnsi="Times New Roman" w:cs="Times New Roman"/>
          <w:i/>
          <w:sz w:val="24"/>
          <w:szCs w:val="24"/>
        </w:rPr>
        <w:t xml:space="preserve">(for highly optimized string equality testing), which usually get created by </w:t>
      </w:r>
      <w:r w:rsidRPr="00066F72">
        <w:rPr>
          <w:rFonts w:ascii="Courier New" w:eastAsia="Courier New" w:hAnsi="Courier New" w:cs="Courier New"/>
          <w:i/>
          <w:sz w:val="20"/>
          <w:szCs w:val="20"/>
        </w:rPr>
        <w:t>String.intern()</w:t>
      </w:r>
      <w:r w:rsidRPr="00066F72">
        <w:rPr>
          <w:rFonts w:ascii="Times New Roman" w:eastAsia="Times New Roman" w:hAnsi="Times New Roman" w:cs="Times New Roman"/>
          <w:i/>
          <w:sz w:val="24"/>
          <w:szCs w:val="24"/>
        </w:rPr>
        <w:t xml:space="preserve"> methods. As your application(number of classes) will grow this space shall get filled quickly, since the garbage collection on this Space is not much effective to clean up as required, you quickly get Out of Memory : perm gen space error. After then, no application shall run on that machine effectively even after having a huge empty JVM.</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Before starting your application you should </w:t>
      </w:r>
      <w:r w:rsidRPr="00066F72">
        <w:rPr>
          <w:rFonts w:ascii="Courier New" w:eastAsia="Courier New" w:hAnsi="Courier New" w:cs="Courier New"/>
          <w:i/>
          <w:sz w:val="20"/>
          <w:szCs w:val="20"/>
        </w:rPr>
        <w:t>java -XX:MaxPermSize</w:t>
      </w:r>
      <w:r w:rsidRPr="00066F72">
        <w:rPr>
          <w:rFonts w:ascii="Times New Roman" w:eastAsia="Times New Roman" w:hAnsi="Times New Roman" w:cs="Times New Roman"/>
          <w:i/>
          <w:sz w:val="24"/>
          <w:szCs w:val="24"/>
        </w:rPr>
        <w:t xml:space="preserve"> to get rid of this error.</w:t>
      </w:r>
    </w:p>
    <w:p w:rsidR="009518A4" w:rsidRPr="00066F72" w:rsidRDefault="00066F72">
      <w:pPr>
        <w:pStyle w:val="normal0"/>
        <w:spacing w:before="280" w:after="280" w:line="240" w:lineRule="auto"/>
        <w:rPr>
          <w:i/>
        </w:rPr>
      </w:pPr>
      <w:r w:rsidRPr="00066F72">
        <w:rPr>
          <w:rFonts w:ascii="Times New Roman" w:eastAsia="Times New Roman" w:hAnsi="Times New Roman" w:cs="Times New Roman"/>
          <w:i/>
          <w:sz w:val="27"/>
          <w:szCs w:val="27"/>
          <w:u w:val="single"/>
        </w:rPr>
        <w:t>The difference between "java.lang.OutOfMemoryError: Java heap space" and "java.lang.OutOfMemoryError: PermGen space"</w:t>
      </w:r>
    </w:p>
    <w:p w:rsidR="009518A4" w:rsidRPr="00066F72" w:rsidRDefault="00066F72">
      <w:pPr>
        <w:pStyle w:val="normal0"/>
        <w:spacing w:after="240" w:line="240" w:lineRule="auto"/>
        <w:rPr>
          <w:i/>
        </w:rPr>
      </w:pPr>
      <w:r w:rsidRPr="00066F72">
        <w:rPr>
          <w:rFonts w:ascii="Times New Roman" w:eastAsia="Times New Roman" w:hAnsi="Times New Roman" w:cs="Times New Roman"/>
          <w:i/>
          <w:sz w:val="24"/>
          <w:szCs w:val="24"/>
        </w:rPr>
        <w:t xml:space="preserve">If you are familiar with different generations on the heap and </w:t>
      </w:r>
      <w:hyperlink r:id="rId7">
        <w:r w:rsidRPr="00066F72">
          <w:rPr>
            <w:rFonts w:ascii="Times New Roman" w:eastAsia="Times New Roman" w:hAnsi="Times New Roman" w:cs="Times New Roman"/>
            <w:i/>
            <w:color w:val="0000FF"/>
            <w:sz w:val="24"/>
            <w:szCs w:val="24"/>
            <w:u w:val="single"/>
          </w:rPr>
          <w:t>How garbage collection works in java</w:t>
        </w:r>
      </w:hyperlink>
      <w:r w:rsidRPr="00066F72">
        <w:rPr>
          <w:rFonts w:ascii="Times New Roman" w:eastAsia="Times New Roman" w:hAnsi="Times New Roman" w:cs="Times New Roman"/>
          <w:i/>
          <w:sz w:val="24"/>
          <w:szCs w:val="24"/>
        </w:rPr>
        <w:t xml:space="preserve"> and aware of new, old and permanent generation of heap space then you would have easily figured out this OutOfMemoryError in Java. Permanent generation of the heap is used to store String pool and various Metadata required by JVM related to Class, method and other java primitives.</w:t>
      </w:r>
      <w:r w:rsidRPr="00066F72">
        <w:rPr>
          <w:rFonts w:ascii="Times New Roman" w:eastAsia="Times New Roman" w:hAnsi="Times New Roman" w:cs="Times New Roman"/>
          <w:i/>
          <w:sz w:val="24"/>
          <w:szCs w:val="24"/>
        </w:rPr>
        <w:br/>
      </w:r>
      <w:r w:rsidRPr="00066F72">
        <w:rPr>
          <w:rFonts w:ascii="Times New Roman" w:eastAsia="Times New Roman" w:hAnsi="Times New Roman" w:cs="Times New Roman"/>
          <w:i/>
          <w:sz w:val="24"/>
          <w:szCs w:val="24"/>
        </w:rPr>
        <w:br/>
        <w:t xml:space="preserve">Since </w:t>
      </w:r>
      <w:r w:rsidRPr="00066F72">
        <w:rPr>
          <w:rFonts w:ascii="Times New Roman" w:eastAsia="Times New Roman" w:hAnsi="Times New Roman" w:cs="Times New Roman"/>
          <w:b/>
          <w:i/>
          <w:sz w:val="24"/>
          <w:szCs w:val="24"/>
        </w:rPr>
        <w:t>in most of JVM default size of Perm Space is around "64MB"</w:t>
      </w:r>
      <w:r w:rsidRPr="00066F72">
        <w:rPr>
          <w:rFonts w:ascii="Times New Roman" w:eastAsia="Times New Roman" w:hAnsi="Times New Roman" w:cs="Times New Roman"/>
          <w:i/>
          <w:sz w:val="24"/>
          <w:szCs w:val="24"/>
        </w:rPr>
        <w:t xml:space="preserve"> you can easily run out of memory if you have too many classes or a huge number of Strings in your project.</w:t>
      </w:r>
      <w:r w:rsidRPr="00066F72">
        <w:rPr>
          <w:rFonts w:ascii="Times New Roman" w:eastAsia="Times New Roman" w:hAnsi="Times New Roman" w:cs="Times New Roman"/>
          <w:i/>
          <w:sz w:val="24"/>
          <w:szCs w:val="24"/>
        </w:rPr>
        <w:br/>
      </w:r>
      <w:r w:rsidRPr="00066F72">
        <w:rPr>
          <w:rFonts w:ascii="Times New Roman" w:eastAsia="Times New Roman" w:hAnsi="Times New Roman" w:cs="Times New Roman"/>
          <w:i/>
          <w:sz w:val="24"/>
          <w:szCs w:val="24"/>
        </w:rPr>
        <w:br/>
      </w:r>
      <w:r w:rsidRPr="00066F72">
        <w:rPr>
          <w:rFonts w:ascii="Times New Roman" w:eastAsia="Times New Roman" w:hAnsi="Times New Roman" w:cs="Times New Roman"/>
          <w:i/>
          <w:sz w:val="24"/>
          <w:szCs w:val="24"/>
        </w:rPr>
        <w:br/>
        <w:t xml:space="preserve">An important point to remember is that it doesn't depend on </w:t>
      </w:r>
      <w:r w:rsidRPr="00066F72">
        <w:rPr>
          <w:rFonts w:ascii="Times New Roman" w:eastAsia="Times New Roman" w:hAnsi="Times New Roman" w:cs="Times New Roman"/>
          <w:b/>
          <w:i/>
          <w:sz w:val="24"/>
          <w:szCs w:val="24"/>
        </w:rPr>
        <w:t xml:space="preserve">–Xmx </w:t>
      </w:r>
      <w:r w:rsidRPr="00066F72">
        <w:rPr>
          <w:rFonts w:ascii="Times New Roman" w:eastAsia="Times New Roman" w:hAnsi="Times New Roman" w:cs="Times New Roman"/>
          <w:i/>
          <w:sz w:val="24"/>
          <w:szCs w:val="24"/>
        </w:rPr>
        <w:t>value so no matter how big your total heap size you can run OutOfMemory in perm space. The good thing is you can specify</w:t>
      </w:r>
      <w:r w:rsidRPr="00066F72">
        <w:rPr>
          <w:rFonts w:ascii="Times New Roman" w:eastAsia="Times New Roman" w:hAnsi="Times New Roman" w:cs="Times New Roman"/>
          <w:b/>
          <w:i/>
          <w:sz w:val="24"/>
          <w:szCs w:val="24"/>
        </w:rPr>
        <w:t xml:space="preserve"> the size of permanent generation</w:t>
      </w:r>
      <w:r w:rsidRPr="00066F72">
        <w:rPr>
          <w:rFonts w:ascii="Times New Roman" w:eastAsia="Times New Roman" w:hAnsi="Times New Roman" w:cs="Times New Roman"/>
          <w:i/>
          <w:sz w:val="24"/>
          <w:szCs w:val="24"/>
        </w:rPr>
        <w:t xml:space="preserve"> using JVM options </w:t>
      </w:r>
      <w:r w:rsidRPr="00066F72">
        <w:rPr>
          <w:rFonts w:ascii="Times New Roman" w:eastAsia="Times New Roman" w:hAnsi="Times New Roman" w:cs="Times New Roman"/>
          <w:b/>
          <w:i/>
          <w:sz w:val="24"/>
          <w:szCs w:val="24"/>
        </w:rPr>
        <w:t>"-XX: PermSize"</w:t>
      </w:r>
      <w:r w:rsidRPr="00066F72">
        <w:rPr>
          <w:rFonts w:ascii="Times New Roman" w:eastAsia="Times New Roman" w:hAnsi="Times New Roman" w:cs="Times New Roman"/>
          <w:i/>
          <w:sz w:val="24"/>
          <w:szCs w:val="24"/>
        </w:rPr>
        <w:t xml:space="preserve"> and  </w:t>
      </w:r>
      <w:r w:rsidRPr="00066F72">
        <w:rPr>
          <w:rFonts w:ascii="Times New Roman" w:eastAsia="Times New Roman" w:hAnsi="Times New Roman" w:cs="Times New Roman"/>
          <w:b/>
          <w:i/>
          <w:sz w:val="24"/>
          <w:szCs w:val="24"/>
        </w:rPr>
        <w:t>"-XX: MaxPermSize"</w:t>
      </w:r>
      <w:r w:rsidRPr="00066F72">
        <w:rPr>
          <w:rFonts w:ascii="Times New Roman" w:eastAsia="Times New Roman" w:hAnsi="Times New Roman" w:cs="Times New Roman"/>
          <w:i/>
          <w:sz w:val="24"/>
          <w:szCs w:val="24"/>
        </w:rPr>
        <w:t xml:space="preserve"> based on your project need.</w:t>
      </w:r>
      <w:r w:rsidRPr="00066F72">
        <w:rPr>
          <w:rFonts w:ascii="Times New Roman" w:eastAsia="Times New Roman" w:hAnsi="Times New Roman" w:cs="Times New Roman"/>
          <w:i/>
          <w:sz w:val="24"/>
          <w:szCs w:val="24"/>
        </w:rPr>
        <w:br/>
      </w:r>
      <w:r w:rsidRPr="00066F72">
        <w:rPr>
          <w:rFonts w:ascii="Times New Roman" w:eastAsia="Times New Roman" w:hAnsi="Times New Roman" w:cs="Times New Roman"/>
          <w:i/>
          <w:sz w:val="24"/>
          <w:szCs w:val="24"/>
        </w:rPr>
        <w:br/>
        <w:t xml:space="preserve">One small thing to remember is that "=" is used to separate parameter and value while specifying the </w:t>
      </w:r>
      <w:r w:rsidRPr="00066F72">
        <w:rPr>
          <w:rFonts w:ascii="Times New Roman" w:eastAsia="Times New Roman" w:hAnsi="Times New Roman" w:cs="Times New Roman"/>
          <w:b/>
          <w:i/>
          <w:sz w:val="24"/>
          <w:szCs w:val="24"/>
        </w:rPr>
        <w:t>size of perm space in the heap</w:t>
      </w:r>
      <w:r w:rsidRPr="00066F72">
        <w:rPr>
          <w:rFonts w:ascii="Times New Roman" w:eastAsia="Times New Roman" w:hAnsi="Times New Roman" w:cs="Times New Roman"/>
          <w:i/>
          <w:sz w:val="24"/>
          <w:szCs w:val="24"/>
        </w:rPr>
        <w:t xml:space="preserve"> while "=" is not required while </w:t>
      </w:r>
      <w:hyperlink r:id="rId8">
        <w:r w:rsidRPr="00066F72">
          <w:rPr>
            <w:rFonts w:ascii="Times New Roman" w:eastAsia="Times New Roman" w:hAnsi="Times New Roman" w:cs="Times New Roman"/>
            <w:b/>
            <w:i/>
            <w:color w:val="0000FF"/>
            <w:sz w:val="24"/>
            <w:szCs w:val="24"/>
            <w:u w:val="single"/>
          </w:rPr>
          <w:t>setting maximum heap size in java</w:t>
        </w:r>
      </w:hyperlink>
      <w:r w:rsidRPr="00066F72">
        <w:rPr>
          <w:rFonts w:ascii="Times New Roman" w:eastAsia="Times New Roman" w:hAnsi="Times New Roman" w:cs="Times New Roman"/>
          <w:i/>
          <w:sz w:val="24"/>
          <w:szCs w:val="24"/>
        </w:rPr>
        <w:t>, as shown in below example.</w:t>
      </w:r>
      <w:r w:rsidRPr="00066F72">
        <w:rPr>
          <w:rFonts w:ascii="Times New Roman" w:eastAsia="Times New Roman" w:hAnsi="Times New Roman" w:cs="Times New Roman"/>
          <w:i/>
          <w:sz w:val="24"/>
          <w:szCs w:val="24"/>
        </w:rPr>
        <w:br/>
      </w:r>
      <w:r w:rsidRPr="00066F72">
        <w:rPr>
          <w:rFonts w:ascii="Times New Roman" w:eastAsia="Times New Roman" w:hAnsi="Times New Roman" w:cs="Times New Roman"/>
          <w:i/>
          <w:sz w:val="24"/>
          <w:szCs w:val="24"/>
        </w:rPr>
        <w:br/>
      </w:r>
      <w:r w:rsidRPr="00066F72">
        <w:rPr>
          <w:rFonts w:ascii="Courier New" w:eastAsia="Courier New" w:hAnsi="Courier New" w:cs="Courier New"/>
          <w:b/>
          <w:i/>
          <w:sz w:val="24"/>
          <w:szCs w:val="24"/>
        </w:rPr>
        <w:t>export JVM_ARGS="-Xmx1024m -XX:MaxPermSize=256m"</w:t>
      </w:r>
      <w:r w:rsidRPr="00066F72">
        <w:rPr>
          <w:rFonts w:ascii="Times New Roman" w:eastAsia="Times New Roman" w:hAnsi="Times New Roman" w:cs="Times New Roman"/>
          <w:i/>
          <w:sz w:val="24"/>
          <w:szCs w:val="24"/>
        </w:rPr>
        <w:br/>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lastRenderedPageBreak/>
        <w:t>Another reason of "</w:t>
      </w:r>
      <w:r w:rsidRPr="00066F72">
        <w:rPr>
          <w:rFonts w:ascii="Times New Roman" w:eastAsia="Times New Roman" w:hAnsi="Times New Roman" w:cs="Times New Roman"/>
          <w:b/>
          <w:i/>
          <w:sz w:val="24"/>
          <w:szCs w:val="24"/>
        </w:rPr>
        <w:t>java.lang.OutOfMemoryError: PermGen</w:t>
      </w:r>
      <w:r w:rsidRPr="00066F72">
        <w:rPr>
          <w:rFonts w:ascii="Times New Roman" w:eastAsia="Times New Roman" w:hAnsi="Times New Roman" w:cs="Times New Roman"/>
          <w:i/>
          <w:sz w:val="24"/>
          <w:szCs w:val="24"/>
        </w:rPr>
        <w:t xml:space="preserve">" is memory leak through </w:t>
      </w:r>
      <w:hyperlink r:id="rId9">
        <w:r w:rsidRPr="00066F72">
          <w:rPr>
            <w:rFonts w:ascii="Times New Roman" w:eastAsia="Times New Roman" w:hAnsi="Times New Roman" w:cs="Times New Roman"/>
            <w:i/>
            <w:color w:val="0000FF"/>
            <w:sz w:val="24"/>
            <w:szCs w:val="24"/>
            <w:u w:val="single"/>
          </w:rPr>
          <w:t>Classloaders</w:t>
        </w:r>
      </w:hyperlink>
      <w:r w:rsidRPr="00066F72">
        <w:rPr>
          <w:rFonts w:ascii="Times New Roman" w:eastAsia="Times New Roman" w:hAnsi="Times New Roman" w:cs="Times New Roman"/>
          <w:i/>
          <w:sz w:val="24"/>
          <w:szCs w:val="24"/>
        </w:rPr>
        <w:t xml:space="preserve"> and it’s very often surfaced in WebServer and application server like tomcat, WebSphere, glassfish or WebLogic. </w:t>
      </w:r>
      <w:r w:rsidRPr="00066F72">
        <w:rPr>
          <w:rFonts w:ascii="Times New Roman" w:eastAsia="Times New Roman" w:hAnsi="Times New Roman" w:cs="Times New Roman"/>
          <w:i/>
          <w:sz w:val="24"/>
          <w:szCs w:val="24"/>
        </w:rPr>
        <w:br/>
      </w:r>
      <w:r w:rsidRPr="00066F72">
        <w:rPr>
          <w:rFonts w:ascii="Times New Roman" w:eastAsia="Times New Roman" w:hAnsi="Times New Roman" w:cs="Times New Roman"/>
          <w:i/>
          <w:sz w:val="24"/>
          <w:szCs w:val="24"/>
        </w:rPr>
        <w:br/>
        <w:t>In Application server different classloaders are used to load different web applications so that you can deploy and undeploy one application without affecting other application on the same server, but while undeploying if container somehow keeps reference of any class loaded by application class loader then that class and all other related class will not be garbage collected and can quickly fill the PermGen space if you deploy and undeploy your application many times. </w:t>
      </w:r>
      <w:r w:rsidRPr="00066F72">
        <w:rPr>
          <w:rFonts w:ascii="Times New Roman" w:eastAsia="Times New Roman" w:hAnsi="Times New Roman" w:cs="Times New Roman"/>
          <w:i/>
          <w:sz w:val="24"/>
          <w:szCs w:val="24"/>
        </w:rPr>
        <w:br/>
      </w:r>
      <w:r w:rsidRPr="00066F72">
        <w:rPr>
          <w:rFonts w:ascii="Times New Roman" w:eastAsia="Times New Roman" w:hAnsi="Times New Roman" w:cs="Times New Roman"/>
          <w:i/>
          <w:sz w:val="24"/>
          <w:szCs w:val="24"/>
        </w:rPr>
        <w:br/>
        <w:t xml:space="preserve">"java.lang.OutOfMemoryError: PermGen” has been observed many times in tomcat in our last project, but the solution of this problem are really tricky because first you need to know which class is causing a memory leak and then you need to fix that. Another reason of </w:t>
      </w:r>
      <w:r w:rsidRPr="00066F72">
        <w:rPr>
          <w:rFonts w:ascii="Courier New" w:eastAsia="Courier New" w:hAnsi="Courier New" w:cs="Courier New"/>
          <w:i/>
          <w:sz w:val="24"/>
          <w:szCs w:val="24"/>
        </w:rPr>
        <w:t>OutOfMemoryError</w:t>
      </w:r>
      <w:r w:rsidRPr="00066F72">
        <w:rPr>
          <w:rFonts w:ascii="Times New Roman" w:eastAsia="Times New Roman" w:hAnsi="Times New Roman" w:cs="Times New Roman"/>
          <w:i/>
          <w:sz w:val="24"/>
          <w:szCs w:val="24"/>
        </w:rPr>
        <w:t xml:space="preserve"> in PermGen space is if any thread started by the application doesn't exit when you undeploy your application. </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These are just some example of infamous classloader leaks, anybody who is writing code for loading and unloading classes has to be very careful to avoid this. You can also use </w:t>
      </w:r>
      <w:r w:rsidRPr="00066F72">
        <w:rPr>
          <w:rFonts w:ascii="Times New Roman" w:eastAsia="Times New Roman" w:hAnsi="Times New Roman" w:cs="Times New Roman"/>
          <w:b/>
          <w:i/>
          <w:sz w:val="24"/>
          <w:szCs w:val="24"/>
        </w:rPr>
        <w:t xml:space="preserve">visualgc </w:t>
      </w:r>
      <w:r w:rsidRPr="00066F72">
        <w:rPr>
          <w:rFonts w:ascii="Times New Roman" w:eastAsia="Times New Roman" w:hAnsi="Times New Roman" w:cs="Times New Roman"/>
          <w:i/>
          <w:sz w:val="24"/>
          <w:szCs w:val="24"/>
        </w:rPr>
        <w:t xml:space="preserve">for monitoring PermGen space, this tool will show the graph of </w:t>
      </w:r>
      <w:r w:rsidRPr="00066F72">
        <w:rPr>
          <w:rFonts w:ascii="Times New Roman" w:eastAsia="Times New Roman" w:hAnsi="Times New Roman" w:cs="Times New Roman"/>
          <w:i/>
          <w:sz w:val="24"/>
          <w:szCs w:val="24"/>
          <w:u w:val="single"/>
        </w:rPr>
        <w:t>PermGen space</w:t>
      </w:r>
      <w:r w:rsidRPr="00066F72">
        <w:rPr>
          <w:rFonts w:ascii="Times New Roman" w:eastAsia="Times New Roman" w:hAnsi="Times New Roman" w:cs="Times New Roman"/>
          <w:i/>
          <w:sz w:val="24"/>
          <w:szCs w:val="24"/>
        </w:rPr>
        <w:t xml:space="preserve"> and you can see how and when Permanent space getting increased. I suggest using this tool before reaching to any conclusion. </w:t>
      </w:r>
    </w:p>
    <w:p w:rsidR="009518A4" w:rsidRPr="00066F72" w:rsidRDefault="009518A4">
      <w:pPr>
        <w:pStyle w:val="normal0"/>
        <w:spacing w:before="100" w:after="100" w:line="240" w:lineRule="auto"/>
        <w:rPr>
          <w:i/>
        </w:rPr>
      </w:pPr>
    </w:p>
    <w:p w:rsidR="009518A4" w:rsidRPr="00066F72" w:rsidRDefault="009518A4">
      <w:pPr>
        <w:pStyle w:val="normal0"/>
        <w:rPr>
          <w:i/>
        </w:rPr>
      </w:pPr>
    </w:p>
    <w:p w:rsidR="009518A4" w:rsidRPr="00066F72" w:rsidRDefault="00066F72">
      <w:pPr>
        <w:pStyle w:val="normal0"/>
        <w:rPr>
          <w:i/>
        </w:rPr>
      </w:pPr>
      <w:r w:rsidRPr="00066F72">
        <w:rPr>
          <w:i/>
        </w:rPr>
        <w:t>135. How to stop a thread?</w:t>
      </w:r>
    </w:p>
    <w:tbl>
      <w:tblPr>
        <w:tblStyle w:val="aff0"/>
        <w:bidiVisual/>
        <w:tblW w:w="9450" w:type="dxa"/>
        <w:tblInd w:w="-15" w:type="dxa"/>
        <w:tblLayout w:type="fixed"/>
        <w:tblLook w:val="0400"/>
      </w:tblPr>
      <w:tblGrid>
        <w:gridCol w:w="861"/>
        <w:gridCol w:w="8589"/>
      </w:tblGrid>
      <w:tr w:rsidR="009518A4" w:rsidRPr="00066F72">
        <w:tc>
          <w:tcPr>
            <w:tcW w:w="861" w:type="dxa"/>
            <w:vAlign w:val="center"/>
          </w:tcPr>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Ans) vote </w:t>
            </w:r>
          </w:p>
        </w:tc>
        <w:tc>
          <w:tcPr>
            <w:tcW w:w="8589" w:type="dxa"/>
            <w:vAlign w:val="center"/>
          </w:tcPr>
          <w:p w:rsidR="009518A4" w:rsidRPr="00066F72" w:rsidRDefault="00066F72">
            <w:pPr>
              <w:pStyle w:val="normal0"/>
              <w:spacing w:before="100" w:after="100" w:line="240" w:lineRule="auto"/>
              <w:rPr>
                <w:i/>
              </w:rPr>
            </w:pPr>
            <w:r w:rsidRPr="00066F72">
              <w:rPr>
                <w:rFonts w:ascii="Courier New" w:eastAsia="Courier New" w:hAnsi="Courier New" w:cs="Courier New"/>
                <w:i/>
                <w:sz w:val="20"/>
                <w:szCs w:val="20"/>
              </w:rPr>
              <w:t>stop()</w:t>
            </w:r>
            <w:r w:rsidRPr="00066F72">
              <w:rPr>
                <w:rFonts w:ascii="Times New Roman" w:eastAsia="Times New Roman" w:hAnsi="Times New Roman" w:cs="Times New Roman"/>
                <w:i/>
                <w:sz w:val="24"/>
                <w:szCs w:val="24"/>
              </w:rPr>
              <w:t xml:space="preserve"> and </w:t>
            </w:r>
            <w:r w:rsidRPr="00066F72">
              <w:rPr>
                <w:rFonts w:ascii="Courier New" w:eastAsia="Courier New" w:hAnsi="Courier New" w:cs="Courier New"/>
                <w:i/>
                <w:sz w:val="20"/>
                <w:szCs w:val="20"/>
              </w:rPr>
              <w:t>resume()</w:t>
            </w:r>
            <w:r w:rsidRPr="00066F72">
              <w:rPr>
                <w:rFonts w:ascii="Times New Roman" w:eastAsia="Times New Roman" w:hAnsi="Times New Roman" w:cs="Times New Roman"/>
                <w:i/>
                <w:sz w:val="24"/>
                <w:szCs w:val="24"/>
              </w:rPr>
              <w:t xml:space="preserve"> have been deprecated in Java for a decade or so. </w:t>
            </w:r>
            <w:r w:rsidRPr="00066F72">
              <w:rPr>
                <w:rFonts w:ascii="Courier New" w:eastAsia="Courier New" w:hAnsi="Courier New" w:cs="Courier New"/>
                <w:i/>
                <w:sz w:val="20"/>
                <w:szCs w:val="20"/>
              </w:rPr>
              <w:t>destroy()</w:t>
            </w:r>
            <w:r w:rsidRPr="00066F72">
              <w:rPr>
                <w:rFonts w:ascii="Times New Roman" w:eastAsia="Times New Roman" w:hAnsi="Times New Roman" w:cs="Times New Roman"/>
                <w:i/>
                <w:sz w:val="24"/>
                <w:szCs w:val="24"/>
              </w:rPr>
              <w:t xml:space="preserve"> has been deprecated in Java since Java 1.5</w:t>
            </w:r>
          </w:p>
        </w:tc>
      </w:tr>
    </w:tbl>
    <w:p w:rsidR="009518A4" w:rsidRPr="00066F72" w:rsidRDefault="00066F72">
      <w:pPr>
        <w:pStyle w:val="normal0"/>
        <w:rPr>
          <w:i/>
        </w:rPr>
      </w:pPr>
      <w:r w:rsidRPr="00066F72">
        <w:rPr>
          <w:i/>
        </w:rPr>
        <w:t xml:space="preserve">Because stopping a thread in this manner is unsafe and can leave your application and the VM in an unpredictable state" </w:t>
      </w:r>
    </w:p>
    <w:p w:rsidR="009518A4" w:rsidRPr="00066F72" w:rsidRDefault="00066F72">
      <w:pPr>
        <w:pStyle w:val="normal0"/>
        <w:rPr>
          <w:i/>
        </w:rPr>
      </w:pPr>
      <w:r w:rsidRPr="00066F72">
        <w:rPr>
          <w:i/>
        </w:rPr>
        <w:t>136.Write code for submitting the data in your project?</w:t>
      </w:r>
    </w:p>
    <w:p w:rsidR="009518A4" w:rsidRPr="00066F72" w:rsidRDefault="00066F72">
      <w:pPr>
        <w:pStyle w:val="normal0"/>
        <w:rPr>
          <w:i/>
        </w:rPr>
      </w:pPr>
      <w:r w:rsidRPr="00066F72">
        <w:rPr>
          <w:i/>
        </w:rPr>
        <w:t>137.What is String Constant Pool?</w:t>
      </w:r>
    </w:p>
    <w:p w:rsidR="009518A4" w:rsidRPr="00066F72" w:rsidRDefault="00066F72">
      <w:pPr>
        <w:pStyle w:val="normal0"/>
        <w:spacing w:before="100" w:after="100" w:line="240" w:lineRule="auto"/>
        <w:rPr>
          <w:i/>
        </w:rPr>
      </w:pPr>
      <w:r w:rsidRPr="00066F72">
        <w:rPr>
          <w:i/>
        </w:rPr>
        <w:t xml:space="preserve">Ans) As explained in these Stackoverflow questions: </w:t>
      </w:r>
      <w:hyperlink r:id="rId10">
        <w:r w:rsidRPr="00066F72">
          <w:rPr>
            <w:i/>
          </w:rPr>
          <w:t>question 1</w:t>
        </w:r>
      </w:hyperlink>
      <w:r w:rsidRPr="00066F72">
        <w:rPr>
          <w:i/>
        </w:rPr>
        <w:t xml:space="preserve"> &amp; </w:t>
      </w:r>
      <w:hyperlink r:id="rId11">
        <w:r w:rsidRPr="00066F72">
          <w:rPr>
            <w:i/>
          </w:rPr>
          <w:t>question 2</w:t>
        </w:r>
      </w:hyperlink>
      <w:r w:rsidRPr="00066F72">
        <w:rPr>
          <w:i/>
        </w:rPr>
        <w:t xml:space="preserve"> I understand that "String literals" are </w:t>
      </w:r>
      <w:hyperlink r:id="rId12">
        <w:r w:rsidRPr="00066F72">
          <w:rPr>
            <w:i/>
          </w:rPr>
          <w:t>interned</w:t>
        </w:r>
      </w:hyperlink>
      <w:r w:rsidRPr="00066F72">
        <w:rPr>
          <w:i/>
        </w:rPr>
        <w:t xml:space="preserve"> when: </w:t>
      </w: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i/>
        </w:rPr>
        <w:t xml:space="preserve">String s = "abc"; </w:t>
      </w:r>
    </w:p>
    <w:p w:rsidR="009518A4" w:rsidRPr="00066F72" w:rsidRDefault="00066F72">
      <w:pPr>
        <w:pStyle w:val="normal0"/>
        <w:spacing w:before="100" w:after="100" w:line="240" w:lineRule="auto"/>
        <w:rPr>
          <w:i/>
        </w:rPr>
      </w:pPr>
      <w:r w:rsidRPr="00066F72">
        <w:rPr>
          <w:i/>
        </w:rPr>
        <w:t>And that the JVM will create a new String object instead of using an existing one from the String Pool when:</w:t>
      </w: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i/>
        </w:rPr>
        <w:lastRenderedPageBreak/>
        <w:t>String s = new String("abc");</w:t>
      </w:r>
    </w:p>
    <w:p w:rsidR="009518A4" w:rsidRPr="00066F72" w:rsidRDefault="00066F72">
      <w:pPr>
        <w:pStyle w:val="normal0"/>
        <w:rPr>
          <w:i/>
        </w:rPr>
      </w:pPr>
      <w:r w:rsidRPr="00066F72">
        <w:rPr>
          <w:i/>
        </w:rPr>
        <w:t xml:space="preserve"> </w:t>
      </w:r>
    </w:p>
    <w:p w:rsidR="009518A4" w:rsidRPr="00066F72" w:rsidRDefault="00066F72">
      <w:pPr>
        <w:pStyle w:val="normal0"/>
        <w:rPr>
          <w:i/>
        </w:rPr>
      </w:pPr>
      <w:r w:rsidRPr="00066F72">
        <w:rPr>
          <w:i/>
        </w:rPr>
        <w:t xml:space="preserve">When the compiler encounters a String literal, it checks the pool to see if an identical String already exists. If a match is found, the reference to the new literal is directed to the existing String, and no new String literal object is created. </w:t>
      </w:r>
    </w:p>
    <w:p w:rsidR="009518A4" w:rsidRPr="00066F72" w:rsidRDefault="00066F72">
      <w:pPr>
        <w:pStyle w:val="normal0"/>
        <w:rPr>
          <w:i/>
        </w:rPr>
      </w:pPr>
      <w:r w:rsidRPr="00066F72">
        <w:rPr>
          <w:i/>
        </w:rPr>
        <w:t xml:space="preserve">In this case, we actually end up with a slightly different behavior because of the keyword "new." In such a case, references to String literals are still put into the constant table (the String Literal Pool), but, when you come to the keyword "new," the JVM is obliged to create a new String object at run-time, rather than using the one from the constant table. </w:t>
      </w:r>
    </w:p>
    <w:p w:rsidR="009518A4" w:rsidRPr="00066F72" w:rsidRDefault="00066F72">
      <w:pPr>
        <w:pStyle w:val="normal0"/>
        <w:spacing w:before="100" w:after="100" w:line="240" w:lineRule="auto"/>
        <w:rPr>
          <w:i/>
        </w:rPr>
      </w:pPr>
      <w:r w:rsidRPr="00066F72">
        <w:rPr>
          <w:i/>
        </w:rPr>
        <w:t xml:space="preserve">So if we also put a reference in nonpool memory </w:t>
      </w:r>
      <w:r w:rsidRPr="00066F72">
        <w:rPr>
          <w:b/>
          <w:i/>
        </w:rPr>
        <w:t>AND</w:t>
      </w:r>
      <w:r w:rsidRPr="00066F72">
        <w:rPr>
          <w:i/>
        </w:rPr>
        <w:t xml:space="preserve"> in pool memory when we create an object using "new" and based on the definitions above. </w:t>
      </w:r>
      <w:r w:rsidRPr="00066F72">
        <w:rPr>
          <w:b/>
          <w:i/>
        </w:rPr>
        <w:t>Shouldn't the JVM also return the same reference when we do this?</w:t>
      </w:r>
      <w:r w:rsidRPr="00066F72">
        <w:rPr>
          <w:i/>
        </w:rPr>
        <w:t>:</w:t>
      </w: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i/>
        </w:rPr>
        <w:t>String one = new String("test");</w:t>
      </w: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i/>
        </w:rPr>
        <w:t>String two = "test";</w:t>
      </w:r>
    </w:p>
    <w:p w:rsidR="009518A4" w:rsidRPr="00066F72" w:rsidRDefault="009518A4">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i/>
        </w:rPr>
        <w:t>System.out.println(one.equals(two)); // true</w:t>
      </w: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i/>
        </w:rPr>
        <w:t>System.out.println(one == two);      // false</w:t>
      </w:r>
    </w:p>
    <w:p w:rsidR="009518A4" w:rsidRPr="00066F72" w:rsidRDefault="00066F72">
      <w:pPr>
        <w:pStyle w:val="normal0"/>
        <w:spacing w:before="100" w:after="100" w:line="240" w:lineRule="auto"/>
        <w:rPr>
          <w:i/>
        </w:rPr>
      </w:pPr>
      <w:r w:rsidRPr="00066F72">
        <w:rPr>
          <w:i/>
        </w:rPr>
        <w:t>Because when declaring the String literal String three = "test"; it will already exist in the pool? and therefore should return the same reference and print true? or do the previous statements mean that they will be put in pool memory but simply skipped when the new operator is used?</w:t>
      </w:r>
    </w:p>
    <w:p w:rsidR="009518A4" w:rsidRPr="00066F72" w:rsidRDefault="00066F72">
      <w:pPr>
        <w:pStyle w:val="normal0"/>
        <w:spacing w:before="100" w:after="100" w:line="240" w:lineRule="auto"/>
        <w:rPr>
          <w:i/>
        </w:rPr>
      </w:pPr>
      <w:r w:rsidRPr="00066F72">
        <w:rPr>
          <w:i/>
        </w:rPr>
        <w:t>Maybe this will aid your understanding:</w:t>
      </w: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i/>
        </w:rPr>
        <w:t>String literal = "test";</w:t>
      </w: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i/>
        </w:rPr>
        <w:t>String one = new String(literal);</w:t>
      </w: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i/>
        </w:rPr>
        <w:t>String two = "test";</w:t>
      </w:r>
    </w:p>
    <w:p w:rsidR="009518A4" w:rsidRPr="00066F72" w:rsidRDefault="009518A4">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i/>
        </w:rPr>
        <w:t>System.out.println(literal == two); //true</w:t>
      </w: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i/>
        </w:rPr>
        <w:t>System.out.println(one == two); //false</w:t>
      </w:r>
    </w:p>
    <w:p w:rsidR="009518A4" w:rsidRPr="00066F72" w:rsidRDefault="00066F72">
      <w:pPr>
        <w:pStyle w:val="normal0"/>
        <w:spacing w:before="100" w:after="100" w:line="240" w:lineRule="auto"/>
        <w:rPr>
          <w:i/>
        </w:rPr>
      </w:pPr>
      <w:r w:rsidRPr="00066F72">
        <w:rPr>
          <w:i/>
        </w:rPr>
        <w:t>In the example you posted:</w:t>
      </w: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i/>
        </w:rPr>
        <w:t>String one = new String("test");</w:t>
      </w: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i/>
        </w:rPr>
        <w:t>String two = "test";</w:t>
      </w:r>
    </w:p>
    <w:p w:rsidR="009518A4" w:rsidRPr="00066F72" w:rsidRDefault="00066F72">
      <w:pPr>
        <w:pStyle w:val="normal0"/>
        <w:spacing w:before="100" w:after="100" w:line="240" w:lineRule="auto"/>
        <w:rPr>
          <w:i/>
        </w:rPr>
      </w:pPr>
      <w:r w:rsidRPr="00066F72">
        <w:rPr>
          <w:i/>
        </w:rPr>
        <w:t xml:space="preserve">the reference passed to the constructor String(String) has the same value as the reference two due to interning. However, the string itself (referenced by these two references) is used to construct a new object which is assigned to reference one. </w:t>
      </w:r>
    </w:p>
    <w:p w:rsidR="009518A4" w:rsidRPr="00066F72" w:rsidRDefault="00066F72">
      <w:pPr>
        <w:pStyle w:val="normal0"/>
        <w:spacing w:before="100" w:after="100" w:line="240" w:lineRule="auto"/>
        <w:rPr>
          <w:i/>
        </w:rPr>
      </w:pPr>
      <w:r w:rsidRPr="00066F72">
        <w:rPr>
          <w:i/>
        </w:rPr>
        <w:t>In this example, there are exactly two Strings created with the value "test": the one maintained in the constant pool and referenced whenever you use the literal "test" in an expression, and the second one created by the "new" operator and assigned to the reference one.</w:t>
      </w:r>
    </w:p>
    <w:p w:rsidR="009518A4" w:rsidRPr="00066F72" w:rsidRDefault="00066F72">
      <w:pPr>
        <w:pStyle w:val="normal0"/>
        <w:spacing w:before="100" w:after="100" w:line="240" w:lineRule="auto"/>
        <w:rPr>
          <w:i/>
        </w:rPr>
      </w:pPr>
      <w:r w:rsidRPr="00066F72">
        <w:rPr>
          <w:i/>
        </w:rPr>
        <w:t>Perhaps you're confused about this statement:</w:t>
      </w:r>
    </w:p>
    <w:p w:rsidR="009518A4" w:rsidRPr="00066F72" w:rsidRDefault="00066F72">
      <w:pPr>
        <w:pStyle w:val="normal0"/>
        <w:spacing w:before="100" w:after="100" w:line="240" w:lineRule="auto"/>
        <w:rPr>
          <w:i/>
        </w:rPr>
      </w:pPr>
      <w:r w:rsidRPr="00066F72">
        <w:rPr>
          <w:i/>
        </w:rPr>
        <w:lastRenderedPageBreak/>
        <w:t>When the compiler encounters a String literal, it checks the pool to see if an identical String already exists.</w:t>
      </w:r>
    </w:p>
    <w:p w:rsidR="009518A4" w:rsidRPr="00066F72" w:rsidRDefault="00066F72">
      <w:pPr>
        <w:pStyle w:val="normal0"/>
        <w:spacing w:before="100" w:after="100" w:line="240" w:lineRule="auto"/>
        <w:rPr>
          <w:i/>
        </w:rPr>
      </w:pPr>
      <w:r w:rsidRPr="00066F72">
        <w:rPr>
          <w:i/>
        </w:rPr>
        <w:t>Note that this might be more clearly stated as:</w:t>
      </w:r>
    </w:p>
    <w:p w:rsidR="009518A4" w:rsidRPr="00066F72" w:rsidRDefault="00066F72">
      <w:pPr>
        <w:pStyle w:val="normal0"/>
        <w:spacing w:before="100" w:after="100" w:line="240" w:lineRule="auto"/>
        <w:rPr>
          <w:i/>
        </w:rPr>
      </w:pPr>
      <w:r w:rsidRPr="00066F72">
        <w:rPr>
          <w:i/>
        </w:rPr>
        <w:t>When the compiler encounters a String literal, it checks to see if an identical String already exists in the pool.</w:t>
      </w:r>
    </w:p>
    <w:p w:rsidR="009518A4" w:rsidRPr="00066F72" w:rsidRDefault="00066F72">
      <w:pPr>
        <w:pStyle w:val="normal0"/>
        <w:spacing w:before="100" w:after="100" w:line="240" w:lineRule="auto"/>
        <w:rPr>
          <w:i/>
        </w:rPr>
      </w:pPr>
      <w:r w:rsidRPr="00066F72">
        <w:rPr>
          <w:i/>
        </w:rPr>
        <w:t>Strings are only put in the pool when they are interned explicitly or by the class's use of a literal. So if you have, for example, this scenario:</w:t>
      </w: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i/>
        </w:rPr>
        <w:t>String te = "te";</w:t>
      </w: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i/>
        </w:rPr>
        <w:t>String st = "st";</w:t>
      </w:r>
    </w:p>
    <w:p w:rsidR="009518A4" w:rsidRPr="00066F72" w:rsidRDefault="009518A4">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i/>
        </w:rPr>
        <w:t>String test = new String(te) + new String(st);</w:t>
      </w:r>
    </w:p>
    <w:p w:rsidR="009518A4" w:rsidRPr="00066F72" w:rsidRDefault="00066F72">
      <w:pPr>
        <w:pStyle w:val="normal0"/>
        <w:spacing w:before="100" w:after="100" w:line="240" w:lineRule="auto"/>
        <w:rPr>
          <w:i/>
        </w:rPr>
      </w:pPr>
      <w:r w:rsidRPr="00066F72">
        <w:rPr>
          <w:i/>
        </w:rPr>
        <w:t>then while a String will exist with the value test, said String will not exist in the pool as the literal "test" has never occurred.</w:t>
      </w: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i/>
        </w:rPr>
        <w:t>//Creates a new object even if one exists in the pool</w:t>
      </w: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i/>
        </w:rPr>
        <w:t xml:space="preserve">    String s1 = new String("Tendulkar");</w:t>
      </w:r>
    </w:p>
    <w:p w:rsidR="009518A4" w:rsidRPr="00066F72" w:rsidRDefault="009518A4">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i/>
        </w:rPr>
        <w:t xml:space="preserve">    // makes a new object string and then the reference is available to the pool</w:t>
      </w: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i/>
        </w:rPr>
        <w:t xml:space="preserve">    String s2 = s1.intern();</w:t>
      </w:r>
    </w:p>
    <w:p w:rsidR="009518A4" w:rsidRPr="00066F72" w:rsidRDefault="009518A4">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i/>
        </w:rPr>
        <w:t xml:space="preserve">    //this object is not created but references the address present in the pool</w:t>
      </w: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i/>
        </w:rPr>
        <w:t xml:space="preserve">    String s3 = "Tendulkar";</w:t>
      </w:r>
    </w:p>
    <w:p w:rsidR="009518A4" w:rsidRPr="00066F72" w:rsidRDefault="009518A4">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i/>
        </w:rPr>
        <w:t xml:space="preserve">    System.out.print(s1==s2); // results in false</w:t>
      </w: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i/>
        </w:rPr>
        <w:t xml:space="preserve">    System.out.print(s2==s3); //very very true !!!</w:t>
      </w:r>
    </w:p>
    <w:p w:rsidR="009518A4" w:rsidRPr="00066F72" w:rsidRDefault="009518A4">
      <w:pPr>
        <w:pStyle w:val="normal0"/>
        <w:rPr>
          <w:i/>
        </w:rPr>
      </w:pP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b/>
          <w:i/>
          <w:sz w:val="24"/>
          <w:szCs w:val="24"/>
        </w:rPr>
        <w:t>So if we also put a reference in nonpool memory AND in pool memory when we create an object using "new" and based on the definitions above. Shouldn't the JVM also return the same reference when we do this?:</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b/>
          <w:i/>
          <w:sz w:val="24"/>
          <w:szCs w:val="24"/>
        </w:rPr>
        <w:t>Ans</w:t>
      </w:r>
      <w:r w:rsidRPr="00066F72">
        <w:rPr>
          <w:rFonts w:ascii="Times New Roman" w:eastAsia="Times New Roman" w:hAnsi="Times New Roman" w:cs="Times New Roman"/>
          <w:i/>
          <w:sz w:val="24"/>
          <w:szCs w:val="24"/>
        </w:rPr>
        <w:t xml:space="preserve"> : When you create a new string object by using new keyword, the address generated will be a heap address, not a string constant pooled address. And both the addresses are different.</w:t>
      </w:r>
    </w:p>
    <w:p w:rsidR="009518A4" w:rsidRPr="00066F72" w:rsidRDefault="009518A4">
      <w:pPr>
        <w:pStyle w:val="normal0"/>
        <w:rPr>
          <w:i/>
        </w:rPr>
      </w:pP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b/>
          <w:i/>
          <w:sz w:val="24"/>
          <w:szCs w:val="24"/>
        </w:rPr>
        <w:t>Questions</w:t>
      </w:r>
      <w:r w:rsidRPr="00066F72">
        <w:rPr>
          <w:rFonts w:ascii="Times New Roman" w:eastAsia="Times New Roman" w:hAnsi="Times New Roman" w:cs="Times New Roman"/>
          <w:i/>
          <w:sz w:val="24"/>
          <w:szCs w:val="24"/>
        </w:rPr>
        <w:t xml:space="preserve"> : </w:t>
      </w: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rFonts w:ascii="Courier New" w:eastAsia="Courier New" w:hAnsi="Courier New" w:cs="Courier New"/>
          <w:i/>
          <w:sz w:val="20"/>
          <w:szCs w:val="20"/>
        </w:rPr>
        <w:t>String one = new String("test");</w:t>
      </w: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rFonts w:ascii="Courier New" w:eastAsia="Courier New" w:hAnsi="Courier New" w:cs="Courier New"/>
          <w:i/>
          <w:sz w:val="20"/>
          <w:szCs w:val="20"/>
        </w:rPr>
        <w:t>String two = "test";</w:t>
      </w:r>
    </w:p>
    <w:p w:rsidR="009518A4" w:rsidRPr="00066F72" w:rsidRDefault="009518A4">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rFonts w:ascii="Courier New" w:eastAsia="Courier New" w:hAnsi="Courier New" w:cs="Courier New"/>
          <w:i/>
          <w:sz w:val="20"/>
          <w:szCs w:val="20"/>
        </w:rPr>
        <w:t>System.out.println(one.equals(two)); // true</w:t>
      </w: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rFonts w:ascii="Courier New" w:eastAsia="Courier New" w:hAnsi="Courier New" w:cs="Courier New"/>
          <w:i/>
          <w:sz w:val="20"/>
          <w:szCs w:val="20"/>
        </w:rPr>
        <w:t>System.out.println(one == two);      // false</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b/>
          <w:i/>
          <w:sz w:val="24"/>
          <w:szCs w:val="24"/>
        </w:rPr>
        <w:t>do the previous statements mean that they will be put in pool memory but simply skipped when the new operator is used?</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b/>
          <w:i/>
          <w:sz w:val="24"/>
          <w:szCs w:val="24"/>
        </w:rPr>
        <w:lastRenderedPageBreak/>
        <w:t>Answer</w:t>
      </w:r>
      <w:r w:rsidRPr="00066F72">
        <w:rPr>
          <w:rFonts w:ascii="Times New Roman" w:eastAsia="Times New Roman" w:hAnsi="Times New Roman" w:cs="Times New Roman"/>
          <w:i/>
          <w:sz w:val="24"/>
          <w:szCs w:val="24"/>
        </w:rPr>
        <w:t xml:space="preserve"> : Yes, your assumption is correct. When programmer uses new keyword, JVM will simply ignore about string constant pool, and creates a new copy in the Heap. Hence both the addresses are not same.</w:t>
      </w:r>
    </w:p>
    <w:p w:rsidR="009518A4" w:rsidRPr="00066F72" w:rsidRDefault="00066F72">
      <w:pPr>
        <w:pStyle w:val="normal0"/>
        <w:rPr>
          <w:i/>
        </w:rPr>
      </w:pPr>
      <w:r w:rsidRPr="00066F72">
        <w:rPr>
          <w:i/>
        </w:rPr>
        <w:t>138.What is the use of yield() method?</w:t>
      </w:r>
    </w:p>
    <w:p w:rsidR="009518A4" w:rsidRPr="00066F72" w:rsidRDefault="00066F72">
      <w:pPr>
        <w:pStyle w:val="normal0"/>
        <w:rPr>
          <w:i/>
        </w:rPr>
      </w:pPr>
      <w:r w:rsidRPr="00066F72">
        <w:rPr>
          <w:i/>
        </w:rPr>
        <w:t>139.Explain concurrency in threads.</w:t>
      </w:r>
    </w:p>
    <w:p w:rsidR="009518A4" w:rsidRPr="00066F72" w:rsidRDefault="00066F72">
      <w:pPr>
        <w:pStyle w:val="normal0"/>
        <w:rPr>
          <w:i/>
        </w:rPr>
      </w:pPr>
      <w:r w:rsidRPr="00066F72">
        <w:rPr>
          <w:i/>
        </w:rPr>
        <w:t>140.What is synchronization in threads.</w:t>
      </w:r>
    </w:p>
    <w:p w:rsidR="009518A4" w:rsidRPr="00066F72" w:rsidRDefault="009518A4">
      <w:pPr>
        <w:pStyle w:val="normal0"/>
        <w:rPr>
          <w:i/>
        </w:rPr>
      </w:pPr>
    </w:p>
    <w:p w:rsidR="009518A4" w:rsidRPr="00066F72" w:rsidRDefault="009518A4">
      <w:pPr>
        <w:pStyle w:val="normal0"/>
        <w:rPr>
          <w:i/>
        </w:rPr>
      </w:pPr>
    </w:p>
    <w:p w:rsidR="009518A4" w:rsidRPr="00066F72" w:rsidRDefault="00066F72">
      <w:pPr>
        <w:pStyle w:val="normal0"/>
        <w:rPr>
          <w:i/>
        </w:rPr>
      </w:pPr>
      <w:r w:rsidRPr="00066F72">
        <w:rPr>
          <w:i/>
        </w:rPr>
        <w:t>How to represent composite key in hibernate</w:t>
      </w:r>
    </w:p>
    <w:p w:rsidR="009518A4" w:rsidRPr="00066F72" w:rsidRDefault="00066F72">
      <w:pPr>
        <w:pStyle w:val="normal0"/>
        <w:rPr>
          <w:i/>
        </w:rPr>
      </w:pPr>
      <w:r w:rsidRPr="00066F72">
        <w:rPr>
          <w:i/>
        </w:rPr>
        <w:t>What is default scope of bean in spring</w:t>
      </w:r>
    </w:p>
    <w:p w:rsidR="009518A4" w:rsidRPr="00066F72" w:rsidRDefault="00066F72">
      <w:pPr>
        <w:pStyle w:val="normal0"/>
        <w:rPr>
          <w:i/>
        </w:rPr>
      </w:pPr>
      <w:r w:rsidRPr="00066F72">
        <w:rPr>
          <w:i/>
        </w:rPr>
        <w:t>What are the scopes for bean in spring</w:t>
      </w:r>
    </w:p>
    <w:p w:rsidR="009518A4" w:rsidRPr="00066F72" w:rsidRDefault="00066F72">
      <w:pPr>
        <w:pStyle w:val="normal0"/>
        <w:rPr>
          <w:i/>
        </w:rPr>
      </w:pPr>
      <w:r w:rsidRPr="00066F72">
        <w:rPr>
          <w:b/>
          <w:i/>
          <w:color w:val="4F81BD"/>
          <w:sz w:val="40"/>
          <w:szCs w:val="40"/>
        </w:rPr>
        <w:t>Pyramid Stars 1</w:t>
      </w:r>
    </w:p>
    <w:p w:rsidR="009518A4" w:rsidRPr="00066F72" w:rsidRDefault="009518A4">
      <w:pPr>
        <w:pStyle w:val="normal0"/>
        <w:rPr>
          <w:i/>
        </w:rPr>
      </w:pP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rFonts w:ascii="Courier New" w:eastAsia="Courier New" w:hAnsi="Courier New" w:cs="Courier New"/>
          <w:i/>
          <w:sz w:val="20"/>
          <w:szCs w:val="20"/>
        </w:rPr>
        <w:t>public class JavaProgram</w:t>
      </w: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rFonts w:ascii="Courier New" w:eastAsia="Courier New" w:hAnsi="Courier New" w:cs="Courier New"/>
          <w:i/>
          <w:sz w:val="20"/>
          <w:szCs w:val="20"/>
        </w:rPr>
        <w:t>{</w:t>
      </w: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rFonts w:ascii="Courier New" w:eastAsia="Courier New" w:hAnsi="Courier New" w:cs="Courier New"/>
          <w:i/>
          <w:sz w:val="20"/>
          <w:szCs w:val="20"/>
        </w:rPr>
        <w:t xml:space="preserve">    public static void main(String args[])</w:t>
      </w: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rFonts w:ascii="Courier New" w:eastAsia="Courier New" w:hAnsi="Courier New" w:cs="Courier New"/>
          <w:i/>
          <w:sz w:val="20"/>
          <w:szCs w:val="20"/>
        </w:rPr>
        <w:t xml:space="preserve">    {</w:t>
      </w: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rFonts w:ascii="Courier New" w:eastAsia="Courier New" w:hAnsi="Courier New" w:cs="Courier New"/>
          <w:i/>
          <w:sz w:val="20"/>
          <w:szCs w:val="20"/>
        </w:rPr>
        <w:t xml:space="preserve">        int i, j;</w:t>
      </w: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rFonts w:ascii="Courier New" w:eastAsia="Courier New" w:hAnsi="Courier New" w:cs="Courier New"/>
          <w:i/>
          <w:sz w:val="20"/>
          <w:szCs w:val="20"/>
        </w:rPr>
        <w:t xml:space="preserve">        for(i=0; i&lt;5; i++)</w:t>
      </w: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rFonts w:ascii="Courier New" w:eastAsia="Courier New" w:hAnsi="Courier New" w:cs="Courier New"/>
          <w:i/>
          <w:sz w:val="20"/>
          <w:szCs w:val="20"/>
        </w:rPr>
        <w:t xml:space="preserve">        {</w:t>
      </w: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rFonts w:ascii="Courier New" w:eastAsia="Courier New" w:hAnsi="Courier New" w:cs="Courier New"/>
          <w:i/>
          <w:sz w:val="20"/>
          <w:szCs w:val="20"/>
        </w:rPr>
        <w:t xml:space="preserve">            for(j=0; j&lt;=i; j++)</w:t>
      </w: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rFonts w:ascii="Courier New" w:eastAsia="Courier New" w:hAnsi="Courier New" w:cs="Courier New"/>
          <w:i/>
          <w:sz w:val="20"/>
          <w:szCs w:val="20"/>
        </w:rPr>
        <w:t xml:space="preserve">            {</w:t>
      </w: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rFonts w:ascii="Courier New" w:eastAsia="Courier New" w:hAnsi="Courier New" w:cs="Courier New"/>
          <w:i/>
          <w:sz w:val="20"/>
          <w:szCs w:val="20"/>
        </w:rPr>
        <w:t xml:space="preserve">                System.out.print("* ");</w:t>
      </w: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rFonts w:ascii="Courier New" w:eastAsia="Courier New" w:hAnsi="Courier New" w:cs="Courier New"/>
          <w:i/>
          <w:sz w:val="20"/>
          <w:szCs w:val="20"/>
        </w:rPr>
        <w:t xml:space="preserve">            }</w:t>
      </w: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rFonts w:ascii="Courier New" w:eastAsia="Courier New" w:hAnsi="Courier New" w:cs="Courier New"/>
          <w:i/>
          <w:sz w:val="20"/>
          <w:szCs w:val="20"/>
        </w:rPr>
        <w:t xml:space="preserve">            System.out.println();</w:t>
      </w: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rFonts w:ascii="Courier New" w:eastAsia="Courier New" w:hAnsi="Courier New" w:cs="Courier New"/>
          <w:i/>
          <w:sz w:val="20"/>
          <w:szCs w:val="20"/>
        </w:rPr>
        <w:t xml:space="preserve">        }</w:t>
      </w: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rFonts w:ascii="Courier New" w:eastAsia="Courier New" w:hAnsi="Courier New" w:cs="Courier New"/>
          <w:i/>
          <w:sz w:val="20"/>
          <w:szCs w:val="20"/>
        </w:rPr>
        <w:t xml:space="preserve">    }</w:t>
      </w:r>
    </w:p>
    <w:p w:rsidR="009518A4" w:rsidRPr="00066F72" w:rsidRDefault="00066F7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066F72">
        <w:rPr>
          <w:rFonts w:ascii="Courier New" w:eastAsia="Courier New" w:hAnsi="Courier New" w:cs="Courier New"/>
          <w:i/>
          <w:sz w:val="20"/>
          <w:szCs w:val="20"/>
        </w:rPr>
        <w:t>}</w:t>
      </w:r>
    </w:p>
    <w:p w:rsidR="009518A4" w:rsidRPr="00066F72" w:rsidRDefault="009518A4">
      <w:pPr>
        <w:pStyle w:val="normal0"/>
        <w:rPr>
          <w:i/>
        </w:rPr>
      </w:pPr>
    </w:p>
    <w:p w:rsidR="009518A4" w:rsidRPr="00066F72" w:rsidRDefault="00066F72">
      <w:pPr>
        <w:pStyle w:val="normal0"/>
        <w:rPr>
          <w:i/>
        </w:rPr>
      </w:pPr>
      <w:r w:rsidRPr="00066F72">
        <w:rPr>
          <w:i/>
        </w:rPr>
        <w:t xml:space="preserve">OUTPUT:- </w:t>
      </w:r>
    </w:p>
    <w:p w:rsidR="009518A4" w:rsidRPr="00066F72" w:rsidRDefault="00066F72">
      <w:pPr>
        <w:pStyle w:val="normal0"/>
        <w:spacing w:after="0" w:line="240" w:lineRule="auto"/>
        <w:rPr>
          <w:i/>
        </w:rPr>
      </w:pPr>
      <w:r w:rsidRPr="00066F72">
        <w:rPr>
          <w:rFonts w:ascii="Consolas" w:eastAsia="Consolas" w:hAnsi="Consolas" w:cs="Consolas"/>
          <w:b/>
          <w:i/>
          <w:color w:val="4F81BD"/>
          <w:sz w:val="32"/>
          <w:szCs w:val="32"/>
        </w:rPr>
        <w:t xml:space="preserve">* </w:t>
      </w:r>
    </w:p>
    <w:p w:rsidR="009518A4" w:rsidRPr="00066F72" w:rsidRDefault="00066F72">
      <w:pPr>
        <w:pStyle w:val="normal0"/>
        <w:spacing w:after="0" w:line="240" w:lineRule="auto"/>
        <w:rPr>
          <w:i/>
        </w:rPr>
      </w:pPr>
      <w:r w:rsidRPr="00066F72">
        <w:rPr>
          <w:rFonts w:ascii="Consolas" w:eastAsia="Consolas" w:hAnsi="Consolas" w:cs="Consolas"/>
          <w:b/>
          <w:i/>
          <w:color w:val="4F81BD"/>
          <w:sz w:val="32"/>
          <w:szCs w:val="32"/>
        </w:rPr>
        <w:t xml:space="preserve">* * </w:t>
      </w:r>
    </w:p>
    <w:p w:rsidR="009518A4" w:rsidRPr="00066F72" w:rsidRDefault="00066F72">
      <w:pPr>
        <w:pStyle w:val="normal0"/>
        <w:spacing w:after="0" w:line="240" w:lineRule="auto"/>
        <w:rPr>
          <w:i/>
        </w:rPr>
      </w:pPr>
      <w:r w:rsidRPr="00066F72">
        <w:rPr>
          <w:rFonts w:ascii="Consolas" w:eastAsia="Consolas" w:hAnsi="Consolas" w:cs="Consolas"/>
          <w:b/>
          <w:i/>
          <w:color w:val="4F81BD"/>
          <w:sz w:val="32"/>
          <w:szCs w:val="32"/>
        </w:rPr>
        <w:t xml:space="preserve">* * * </w:t>
      </w:r>
    </w:p>
    <w:p w:rsidR="009518A4" w:rsidRPr="00066F72" w:rsidRDefault="00066F72">
      <w:pPr>
        <w:pStyle w:val="normal0"/>
        <w:spacing w:after="0" w:line="240" w:lineRule="auto"/>
        <w:rPr>
          <w:i/>
        </w:rPr>
      </w:pPr>
      <w:r w:rsidRPr="00066F72">
        <w:rPr>
          <w:rFonts w:ascii="Consolas" w:eastAsia="Consolas" w:hAnsi="Consolas" w:cs="Consolas"/>
          <w:b/>
          <w:i/>
          <w:color w:val="4F81BD"/>
          <w:sz w:val="32"/>
          <w:szCs w:val="32"/>
        </w:rPr>
        <w:lastRenderedPageBreak/>
        <w:t xml:space="preserve">* * * * </w:t>
      </w:r>
    </w:p>
    <w:p w:rsidR="009518A4" w:rsidRPr="00066F72" w:rsidRDefault="00066F72">
      <w:pPr>
        <w:pStyle w:val="normal0"/>
        <w:rPr>
          <w:i/>
        </w:rPr>
      </w:pPr>
      <w:r w:rsidRPr="00066F72">
        <w:rPr>
          <w:rFonts w:ascii="Consolas" w:eastAsia="Consolas" w:hAnsi="Consolas" w:cs="Consolas"/>
          <w:b/>
          <w:i/>
          <w:color w:val="4F81BD"/>
          <w:sz w:val="32"/>
          <w:szCs w:val="32"/>
        </w:rPr>
        <w:t xml:space="preserve">* * * * * </w:t>
      </w:r>
    </w:p>
    <w:p w:rsidR="009518A4" w:rsidRPr="00066F72" w:rsidRDefault="009518A4">
      <w:pPr>
        <w:pStyle w:val="normal0"/>
        <w:rPr>
          <w:i/>
        </w:rPr>
      </w:pPr>
    </w:p>
    <w:p w:rsidR="009518A4" w:rsidRPr="00066F72" w:rsidRDefault="00066F72">
      <w:pPr>
        <w:pStyle w:val="normal0"/>
        <w:rPr>
          <w:i/>
        </w:rPr>
      </w:pPr>
      <w:r w:rsidRPr="00066F72">
        <w:rPr>
          <w:rFonts w:ascii="Consolas" w:eastAsia="Consolas" w:hAnsi="Consolas" w:cs="Consolas"/>
          <w:b/>
          <w:i/>
          <w:color w:val="4F81BD"/>
          <w:sz w:val="32"/>
          <w:szCs w:val="32"/>
        </w:rPr>
        <w:t>Pyramid Stars2</w:t>
      </w:r>
    </w:p>
    <w:p w:rsidR="009518A4" w:rsidRPr="00066F72" w:rsidRDefault="00066F72">
      <w:pPr>
        <w:pStyle w:val="normal0"/>
        <w:spacing w:after="0" w:line="240" w:lineRule="auto"/>
        <w:rPr>
          <w:i/>
        </w:rPr>
      </w:pPr>
      <w:r w:rsidRPr="00066F72">
        <w:rPr>
          <w:rFonts w:ascii="Consolas" w:eastAsia="Consolas" w:hAnsi="Consolas" w:cs="Consolas"/>
          <w:b/>
          <w:i/>
          <w:color w:val="7F0055"/>
          <w:sz w:val="20"/>
          <w:szCs w:val="20"/>
        </w:rPr>
        <w:t>public</w:t>
      </w:r>
      <w:r w:rsidRPr="00066F72">
        <w:rPr>
          <w:rFonts w:ascii="Consolas" w:eastAsia="Consolas" w:hAnsi="Consolas" w:cs="Consolas"/>
          <w:i/>
          <w:sz w:val="20"/>
          <w:szCs w:val="20"/>
        </w:rPr>
        <w:t xml:space="preserve"> </w:t>
      </w:r>
      <w:r w:rsidRPr="00066F72">
        <w:rPr>
          <w:rFonts w:ascii="Consolas" w:eastAsia="Consolas" w:hAnsi="Consolas" w:cs="Consolas"/>
          <w:b/>
          <w:i/>
          <w:color w:val="7F0055"/>
          <w:sz w:val="20"/>
          <w:szCs w:val="20"/>
        </w:rPr>
        <w:t>class</w:t>
      </w:r>
      <w:r w:rsidRPr="00066F72">
        <w:rPr>
          <w:rFonts w:ascii="Consolas" w:eastAsia="Consolas" w:hAnsi="Consolas" w:cs="Consolas"/>
          <w:i/>
          <w:sz w:val="20"/>
          <w:szCs w:val="20"/>
        </w:rPr>
        <w:t xml:space="preserve"> PyramidStars2</w:t>
      </w:r>
    </w:p>
    <w:p w:rsidR="009518A4" w:rsidRPr="00066F72" w:rsidRDefault="00066F72">
      <w:pPr>
        <w:pStyle w:val="normal0"/>
        <w:spacing w:after="0" w:line="240" w:lineRule="auto"/>
        <w:rPr>
          <w:i/>
        </w:rPr>
      </w:pPr>
      <w:r w:rsidRPr="00066F72">
        <w:rPr>
          <w:rFonts w:ascii="Consolas" w:eastAsia="Consolas" w:hAnsi="Consolas" w:cs="Consolas"/>
          <w:i/>
          <w:sz w:val="20"/>
          <w:szCs w:val="20"/>
        </w:rPr>
        <w:t>{</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w:t>
      </w:r>
      <w:r w:rsidRPr="00066F72">
        <w:rPr>
          <w:rFonts w:ascii="Consolas" w:eastAsia="Consolas" w:hAnsi="Consolas" w:cs="Consolas"/>
          <w:b/>
          <w:i/>
          <w:color w:val="7F0055"/>
          <w:sz w:val="20"/>
          <w:szCs w:val="20"/>
        </w:rPr>
        <w:t>public</w:t>
      </w:r>
      <w:r w:rsidRPr="00066F72">
        <w:rPr>
          <w:rFonts w:ascii="Consolas" w:eastAsia="Consolas" w:hAnsi="Consolas" w:cs="Consolas"/>
          <w:i/>
          <w:sz w:val="20"/>
          <w:szCs w:val="20"/>
        </w:rPr>
        <w:t xml:space="preserve"> </w:t>
      </w:r>
      <w:r w:rsidRPr="00066F72">
        <w:rPr>
          <w:rFonts w:ascii="Consolas" w:eastAsia="Consolas" w:hAnsi="Consolas" w:cs="Consolas"/>
          <w:b/>
          <w:i/>
          <w:color w:val="7F0055"/>
          <w:sz w:val="20"/>
          <w:szCs w:val="20"/>
        </w:rPr>
        <w:t>static</w:t>
      </w:r>
      <w:r w:rsidRPr="00066F72">
        <w:rPr>
          <w:rFonts w:ascii="Consolas" w:eastAsia="Consolas" w:hAnsi="Consolas" w:cs="Consolas"/>
          <w:i/>
          <w:sz w:val="20"/>
          <w:szCs w:val="20"/>
        </w:rPr>
        <w:t xml:space="preserve"> </w:t>
      </w:r>
      <w:r w:rsidRPr="00066F72">
        <w:rPr>
          <w:rFonts w:ascii="Consolas" w:eastAsia="Consolas" w:hAnsi="Consolas" w:cs="Consolas"/>
          <w:b/>
          <w:i/>
          <w:color w:val="7F0055"/>
          <w:sz w:val="20"/>
          <w:szCs w:val="20"/>
        </w:rPr>
        <w:t>void</w:t>
      </w:r>
      <w:r w:rsidRPr="00066F72">
        <w:rPr>
          <w:rFonts w:ascii="Consolas" w:eastAsia="Consolas" w:hAnsi="Consolas" w:cs="Consolas"/>
          <w:i/>
          <w:sz w:val="20"/>
          <w:szCs w:val="20"/>
        </w:rPr>
        <w:t xml:space="preserve"> main(String args[])</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w:t>
      </w:r>
      <w:r w:rsidRPr="00066F72">
        <w:rPr>
          <w:rFonts w:ascii="Consolas" w:eastAsia="Consolas" w:hAnsi="Consolas" w:cs="Consolas"/>
          <w:b/>
          <w:i/>
          <w:color w:val="7F0055"/>
          <w:sz w:val="20"/>
          <w:szCs w:val="20"/>
        </w:rPr>
        <w:t>int</w:t>
      </w:r>
      <w:r w:rsidRPr="00066F72">
        <w:rPr>
          <w:rFonts w:ascii="Consolas" w:eastAsia="Consolas" w:hAnsi="Consolas" w:cs="Consolas"/>
          <w:i/>
          <w:sz w:val="20"/>
          <w:szCs w:val="20"/>
        </w:rPr>
        <w:t xml:space="preserve"> i, j;</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w:t>
      </w:r>
      <w:r w:rsidRPr="00066F72">
        <w:rPr>
          <w:rFonts w:ascii="Consolas" w:eastAsia="Consolas" w:hAnsi="Consolas" w:cs="Consolas"/>
          <w:b/>
          <w:i/>
          <w:color w:val="7F0055"/>
          <w:sz w:val="20"/>
          <w:szCs w:val="20"/>
        </w:rPr>
        <w:t>for</w:t>
      </w:r>
      <w:r w:rsidRPr="00066F72">
        <w:rPr>
          <w:rFonts w:ascii="Consolas" w:eastAsia="Consolas" w:hAnsi="Consolas" w:cs="Consolas"/>
          <w:i/>
          <w:sz w:val="20"/>
          <w:szCs w:val="20"/>
        </w:rPr>
        <w:t>(i=5; i&gt;=1; i--)</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w:t>
      </w:r>
      <w:r w:rsidRPr="00066F72">
        <w:rPr>
          <w:rFonts w:ascii="Consolas" w:eastAsia="Consolas" w:hAnsi="Consolas" w:cs="Consolas"/>
          <w:b/>
          <w:i/>
          <w:color w:val="7F0055"/>
          <w:sz w:val="20"/>
          <w:szCs w:val="20"/>
        </w:rPr>
        <w:t>for</w:t>
      </w:r>
      <w:r w:rsidRPr="00066F72">
        <w:rPr>
          <w:rFonts w:ascii="Consolas" w:eastAsia="Consolas" w:hAnsi="Consolas" w:cs="Consolas"/>
          <w:i/>
          <w:sz w:val="20"/>
          <w:szCs w:val="20"/>
        </w:rPr>
        <w:t>(j=1; j&lt;=i; j++)</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System.</w:t>
      </w:r>
      <w:r w:rsidRPr="00066F72">
        <w:rPr>
          <w:rFonts w:ascii="Consolas" w:eastAsia="Consolas" w:hAnsi="Consolas" w:cs="Consolas"/>
          <w:i/>
          <w:color w:val="0000C0"/>
          <w:sz w:val="20"/>
          <w:szCs w:val="20"/>
        </w:rPr>
        <w:t>out</w:t>
      </w:r>
      <w:r w:rsidRPr="00066F72">
        <w:rPr>
          <w:rFonts w:ascii="Consolas" w:eastAsia="Consolas" w:hAnsi="Consolas" w:cs="Consolas"/>
          <w:i/>
          <w:sz w:val="20"/>
          <w:szCs w:val="20"/>
        </w:rPr>
        <w:t>.print(</w:t>
      </w:r>
      <w:r w:rsidRPr="00066F72">
        <w:rPr>
          <w:rFonts w:ascii="Consolas" w:eastAsia="Consolas" w:hAnsi="Consolas" w:cs="Consolas"/>
          <w:i/>
          <w:color w:val="2A00FF"/>
          <w:sz w:val="20"/>
          <w:szCs w:val="20"/>
        </w:rPr>
        <w:t>"* "</w:t>
      </w:r>
      <w:r w:rsidRPr="00066F72">
        <w:rPr>
          <w:rFonts w:ascii="Consolas" w:eastAsia="Consolas" w:hAnsi="Consolas" w:cs="Consolas"/>
          <w:i/>
          <w:sz w:val="20"/>
          <w:szCs w:val="20"/>
        </w:rPr>
        <w:t>);</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System.</w:t>
      </w:r>
      <w:r w:rsidRPr="00066F72">
        <w:rPr>
          <w:rFonts w:ascii="Consolas" w:eastAsia="Consolas" w:hAnsi="Consolas" w:cs="Consolas"/>
          <w:i/>
          <w:color w:val="0000C0"/>
          <w:sz w:val="20"/>
          <w:szCs w:val="20"/>
        </w:rPr>
        <w:t>out</w:t>
      </w:r>
      <w:r w:rsidRPr="00066F72">
        <w:rPr>
          <w:rFonts w:ascii="Consolas" w:eastAsia="Consolas" w:hAnsi="Consolas" w:cs="Consolas"/>
          <w:i/>
          <w:sz w:val="20"/>
          <w:szCs w:val="20"/>
        </w:rPr>
        <w:t>.println();</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w:t>
      </w:r>
    </w:p>
    <w:p w:rsidR="009518A4" w:rsidRPr="00066F72" w:rsidRDefault="00066F72">
      <w:pPr>
        <w:pStyle w:val="normal0"/>
        <w:rPr>
          <w:i/>
        </w:rPr>
      </w:pPr>
      <w:r w:rsidRPr="00066F72">
        <w:rPr>
          <w:rFonts w:ascii="Consolas" w:eastAsia="Consolas" w:hAnsi="Consolas" w:cs="Consolas"/>
          <w:i/>
          <w:sz w:val="20"/>
          <w:szCs w:val="20"/>
        </w:rPr>
        <w:t>}</w:t>
      </w:r>
    </w:p>
    <w:p w:rsidR="009518A4" w:rsidRPr="00066F72" w:rsidRDefault="00066F72">
      <w:pPr>
        <w:pStyle w:val="normal0"/>
        <w:rPr>
          <w:i/>
        </w:rPr>
      </w:pPr>
      <w:r w:rsidRPr="00066F72">
        <w:rPr>
          <w:rFonts w:ascii="Consolas" w:eastAsia="Consolas" w:hAnsi="Consolas" w:cs="Consolas"/>
          <w:i/>
          <w:sz w:val="20"/>
          <w:szCs w:val="20"/>
        </w:rPr>
        <w:t xml:space="preserve">OUTPUT:- </w:t>
      </w:r>
    </w:p>
    <w:p w:rsidR="009518A4" w:rsidRPr="00066F72" w:rsidRDefault="00066F72">
      <w:pPr>
        <w:pStyle w:val="normal0"/>
        <w:spacing w:after="0" w:line="240" w:lineRule="auto"/>
        <w:rPr>
          <w:i/>
        </w:rPr>
      </w:pPr>
      <w:r w:rsidRPr="00066F72">
        <w:rPr>
          <w:rFonts w:ascii="Consolas" w:eastAsia="Consolas" w:hAnsi="Consolas" w:cs="Consolas"/>
          <w:b/>
          <w:i/>
          <w:color w:val="4F81BD"/>
          <w:sz w:val="32"/>
          <w:szCs w:val="32"/>
        </w:rPr>
        <w:t xml:space="preserve">* * * * * </w:t>
      </w:r>
    </w:p>
    <w:p w:rsidR="009518A4" w:rsidRPr="00066F72" w:rsidRDefault="00066F72">
      <w:pPr>
        <w:pStyle w:val="normal0"/>
        <w:spacing w:after="0" w:line="240" w:lineRule="auto"/>
        <w:rPr>
          <w:i/>
        </w:rPr>
      </w:pPr>
      <w:r w:rsidRPr="00066F72">
        <w:rPr>
          <w:rFonts w:ascii="Consolas" w:eastAsia="Consolas" w:hAnsi="Consolas" w:cs="Consolas"/>
          <w:b/>
          <w:i/>
          <w:color w:val="4F81BD"/>
          <w:sz w:val="32"/>
          <w:szCs w:val="32"/>
        </w:rPr>
        <w:t xml:space="preserve">* * * * </w:t>
      </w:r>
    </w:p>
    <w:p w:rsidR="009518A4" w:rsidRPr="00066F72" w:rsidRDefault="00066F72">
      <w:pPr>
        <w:pStyle w:val="normal0"/>
        <w:spacing w:after="0" w:line="240" w:lineRule="auto"/>
        <w:rPr>
          <w:i/>
        </w:rPr>
      </w:pPr>
      <w:r w:rsidRPr="00066F72">
        <w:rPr>
          <w:rFonts w:ascii="Consolas" w:eastAsia="Consolas" w:hAnsi="Consolas" w:cs="Consolas"/>
          <w:b/>
          <w:i/>
          <w:color w:val="4F81BD"/>
          <w:sz w:val="32"/>
          <w:szCs w:val="32"/>
        </w:rPr>
        <w:t xml:space="preserve">* * * </w:t>
      </w:r>
    </w:p>
    <w:p w:rsidR="009518A4" w:rsidRPr="00066F72" w:rsidRDefault="00066F72">
      <w:pPr>
        <w:pStyle w:val="normal0"/>
        <w:spacing w:after="0" w:line="240" w:lineRule="auto"/>
        <w:rPr>
          <w:i/>
        </w:rPr>
      </w:pPr>
      <w:r w:rsidRPr="00066F72">
        <w:rPr>
          <w:rFonts w:ascii="Consolas" w:eastAsia="Consolas" w:hAnsi="Consolas" w:cs="Consolas"/>
          <w:b/>
          <w:i/>
          <w:color w:val="4F81BD"/>
          <w:sz w:val="32"/>
          <w:szCs w:val="32"/>
        </w:rPr>
        <w:t xml:space="preserve">* * </w:t>
      </w:r>
    </w:p>
    <w:p w:rsidR="009518A4" w:rsidRPr="00066F72" w:rsidRDefault="00066F72">
      <w:pPr>
        <w:pStyle w:val="normal0"/>
        <w:rPr>
          <w:i/>
        </w:rPr>
      </w:pPr>
      <w:r w:rsidRPr="00066F72">
        <w:rPr>
          <w:rFonts w:ascii="Consolas" w:eastAsia="Consolas" w:hAnsi="Consolas" w:cs="Consolas"/>
          <w:b/>
          <w:i/>
          <w:color w:val="4F81BD"/>
          <w:sz w:val="32"/>
          <w:szCs w:val="32"/>
        </w:rPr>
        <w:t xml:space="preserve">* </w:t>
      </w:r>
    </w:p>
    <w:p w:rsidR="009518A4" w:rsidRPr="00066F72" w:rsidRDefault="00066F72">
      <w:pPr>
        <w:pStyle w:val="normal0"/>
        <w:rPr>
          <w:i/>
        </w:rPr>
      </w:pPr>
      <w:r w:rsidRPr="00066F72">
        <w:rPr>
          <w:rFonts w:ascii="Consolas" w:eastAsia="Consolas" w:hAnsi="Consolas" w:cs="Consolas"/>
          <w:b/>
          <w:i/>
          <w:color w:val="4F81BD"/>
          <w:sz w:val="32"/>
          <w:szCs w:val="32"/>
        </w:rPr>
        <w:t>Pyramid Stars3</w:t>
      </w:r>
    </w:p>
    <w:p w:rsidR="009518A4" w:rsidRPr="00066F72" w:rsidRDefault="009518A4">
      <w:pPr>
        <w:pStyle w:val="normal0"/>
        <w:rPr>
          <w:i/>
        </w:rPr>
      </w:pPr>
    </w:p>
    <w:p w:rsidR="009518A4" w:rsidRPr="00066F72" w:rsidRDefault="00066F72">
      <w:pPr>
        <w:pStyle w:val="normal0"/>
        <w:spacing w:after="0" w:line="240" w:lineRule="auto"/>
        <w:rPr>
          <w:i/>
        </w:rPr>
      </w:pPr>
      <w:r w:rsidRPr="00066F72">
        <w:rPr>
          <w:rFonts w:ascii="Consolas" w:eastAsia="Consolas" w:hAnsi="Consolas" w:cs="Consolas"/>
          <w:b/>
          <w:i/>
          <w:color w:val="7F0055"/>
          <w:sz w:val="20"/>
          <w:szCs w:val="20"/>
        </w:rPr>
        <w:t>public</w:t>
      </w:r>
      <w:r w:rsidRPr="00066F72">
        <w:rPr>
          <w:rFonts w:ascii="Consolas" w:eastAsia="Consolas" w:hAnsi="Consolas" w:cs="Consolas"/>
          <w:i/>
          <w:sz w:val="20"/>
          <w:szCs w:val="20"/>
        </w:rPr>
        <w:t xml:space="preserve"> </w:t>
      </w:r>
      <w:r w:rsidRPr="00066F72">
        <w:rPr>
          <w:rFonts w:ascii="Consolas" w:eastAsia="Consolas" w:hAnsi="Consolas" w:cs="Consolas"/>
          <w:b/>
          <w:i/>
          <w:color w:val="7F0055"/>
          <w:sz w:val="20"/>
          <w:szCs w:val="20"/>
        </w:rPr>
        <w:t>class</w:t>
      </w:r>
      <w:r w:rsidRPr="00066F72">
        <w:rPr>
          <w:rFonts w:ascii="Consolas" w:eastAsia="Consolas" w:hAnsi="Consolas" w:cs="Consolas"/>
          <w:i/>
          <w:sz w:val="20"/>
          <w:szCs w:val="20"/>
        </w:rPr>
        <w:t xml:space="preserve"> PyramidStars3 {</w:t>
      </w:r>
    </w:p>
    <w:p w:rsidR="009518A4" w:rsidRPr="00066F72" w:rsidRDefault="00066F72">
      <w:pPr>
        <w:pStyle w:val="normal0"/>
        <w:spacing w:after="0" w:line="240" w:lineRule="auto"/>
        <w:rPr>
          <w:i/>
        </w:rPr>
      </w:pPr>
      <w:r w:rsidRPr="00066F72">
        <w:rPr>
          <w:rFonts w:ascii="Consolas" w:eastAsia="Consolas" w:hAnsi="Consolas" w:cs="Consolas"/>
          <w:i/>
          <w:sz w:val="20"/>
          <w:szCs w:val="20"/>
        </w:rPr>
        <w:tab/>
      </w:r>
    </w:p>
    <w:p w:rsidR="009518A4" w:rsidRPr="00066F72" w:rsidRDefault="00066F72">
      <w:pPr>
        <w:pStyle w:val="normal0"/>
        <w:spacing w:after="0" w:line="240" w:lineRule="auto"/>
        <w:rPr>
          <w:i/>
        </w:rPr>
      </w:pPr>
      <w:r w:rsidRPr="00066F72">
        <w:rPr>
          <w:rFonts w:ascii="Consolas" w:eastAsia="Consolas" w:hAnsi="Consolas" w:cs="Consolas"/>
          <w:i/>
          <w:sz w:val="20"/>
          <w:szCs w:val="20"/>
        </w:rPr>
        <w:tab/>
      </w:r>
      <w:r w:rsidRPr="00066F72">
        <w:rPr>
          <w:rFonts w:ascii="Consolas" w:eastAsia="Consolas" w:hAnsi="Consolas" w:cs="Consolas"/>
          <w:b/>
          <w:i/>
          <w:color w:val="7F0055"/>
          <w:sz w:val="20"/>
          <w:szCs w:val="20"/>
        </w:rPr>
        <w:t>public</w:t>
      </w:r>
      <w:r w:rsidRPr="00066F72">
        <w:rPr>
          <w:rFonts w:ascii="Consolas" w:eastAsia="Consolas" w:hAnsi="Consolas" w:cs="Consolas"/>
          <w:i/>
          <w:sz w:val="20"/>
          <w:szCs w:val="20"/>
        </w:rPr>
        <w:t xml:space="preserve"> </w:t>
      </w:r>
      <w:r w:rsidRPr="00066F72">
        <w:rPr>
          <w:rFonts w:ascii="Consolas" w:eastAsia="Consolas" w:hAnsi="Consolas" w:cs="Consolas"/>
          <w:b/>
          <w:i/>
          <w:color w:val="7F0055"/>
          <w:sz w:val="20"/>
          <w:szCs w:val="20"/>
        </w:rPr>
        <w:t>static</w:t>
      </w:r>
      <w:r w:rsidRPr="00066F72">
        <w:rPr>
          <w:rFonts w:ascii="Consolas" w:eastAsia="Consolas" w:hAnsi="Consolas" w:cs="Consolas"/>
          <w:i/>
          <w:sz w:val="20"/>
          <w:szCs w:val="20"/>
        </w:rPr>
        <w:t xml:space="preserve"> </w:t>
      </w:r>
      <w:r w:rsidRPr="00066F72">
        <w:rPr>
          <w:rFonts w:ascii="Consolas" w:eastAsia="Consolas" w:hAnsi="Consolas" w:cs="Consolas"/>
          <w:b/>
          <w:i/>
          <w:color w:val="7F0055"/>
          <w:sz w:val="20"/>
          <w:szCs w:val="20"/>
        </w:rPr>
        <w:t>void</w:t>
      </w:r>
      <w:r w:rsidRPr="00066F72">
        <w:rPr>
          <w:rFonts w:ascii="Consolas" w:eastAsia="Consolas" w:hAnsi="Consolas" w:cs="Consolas"/>
          <w:i/>
          <w:sz w:val="20"/>
          <w:szCs w:val="20"/>
        </w:rPr>
        <w:t xml:space="preserve"> main(String args[])</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w:t>
      </w:r>
    </w:p>
    <w:p w:rsidR="009518A4" w:rsidRPr="00066F72" w:rsidRDefault="00066F72">
      <w:pPr>
        <w:pStyle w:val="normal0"/>
        <w:spacing w:after="0" w:line="240" w:lineRule="auto"/>
        <w:rPr>
          <w:i/>
        </w:rPr>
      </w:pPr>
      <w:r w:rsidRPr="00066F72">
        <w:rPr>
          <w:rFonts w:ascii="Consolas" w:eastAsia="Consolas" w:hAnsi="Consolas" w:cs="Consolas"/>
          <w:i/>
          <w:sz w:val="20"/>
          <w:szCs w:val="20"/>
        </w:rPr>
        <w:tab/>
      </w:r>
      <w:r w:rsidRPr="00066F72">
        <w:rPr>
          <w:rFonts w:ascii="Consolas" w:eastAsia="Consolas" w:hAnsi="Consolas" w:cs="Consolas"/>
          <w:i/>
          <w:sz w:val="20"/>
          <w:szCs w:val="20"/>
        </w:rPr>
        <w:tab/>
      </w:r>
      <w:r w:rsidRPr="00066F72">
        <w:rPr>
          <w:rFonts w:ascii="Consolas" w:eastAsia="Consolas" w:hAnsi="Consolas" w:cs="Consolas"/>
          <w:b/>
          <w:i/>
          <w:color w:val="7F0055"/>
          <w:sz w:val="20"/>
          <w:szCs w:val="20"/>
        </w:rPr>
        <w:t>int</w:t>
      </w:r>
      <w:r w:rsidRPr="00066F72">
        <w:rPr>
          <w:rFonts w:ascii="Consolas" w:eastAsia="Consolas" w:hAnsi="Consolas" w:cs="Consolas"/>
          <w:i/>
          <w:sz w:val="20"/>
          <w:szCs w:val="20"/>
        </w:rPr>
        <w:t xml:space="preserve"> i, j,k=1;</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w:t>
      </w:r>
      <w:r w:rsidRPr="00066F72">
        <w:rPr>
          <w:rFonts w:ascii="Consolas" w:eastAsia="Consolas" w:hAnsi="Consolas" w:cs="Consolas"/>
          <w:b/>
          <w:i/>
          <w:color w:val="7F0055"/>
          <w:sz w:val="20"/>
          <w:szCs w:val="20"/>
        </w:rPr>
        <w:t>for</w:t>
      </w:r>
      <w:r w:rsidRPr="00066F72">
        <w:rPr>
          <w:rFonts w:ascii="Consolas" w:eastAsia="Consolas" w:hAnsi="Consolas" w:cs="Consolas"/>
          <w:i/>
          <w:sz w:val="20"/>
          <w:szCs w:val="20"/>
        </w:rPr>
        <w:t>(i=0; i&lt;5; i++)</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w:t>
      </w:r>
      <w:r w:rsidRPr="00066F72">
        <w:rPr>
          <w:rFonts w:ascii="Consolas" w:eastAsia="Consolas" w:hAnsi="Consolas" w:cs="Consolas"/>
          <w:b/>
          <w:i/>
          <w:color w:val="7F0055"/>
          <w:sz w:val="20"/>
          <w:szCs w:val="20"/>
        </w:rPr>
        <w:t>for</w:t>
      </w:r>
      <w:r w:rsidRPr="00066F72">
        <w:rPr>
          <w:rFonts w:ascii="Consolas" w:eastAsia="Consolas" w:hAnsi="Consolas" w:cs="Consolas"/>
          <w:i/>
          <w:sz w:val="20"/>
          <w:szCs w:val="20"/>
        </w:rPr>
        <w:t>(j=0; j&lt;k; j++)</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System.</w:t>
      </w:r>
      <w:r w:rsidRPr="00066F72">
        <w:rPr>
          <w:rFonts w:ascii="Consolas" w:eastAsia="Consolas" w:hAnsi="Consolas" w:cs="Consolas"/>
          <w:i/>
          <w:color w:val="0000C0"/>
          <w:sz w:val="20"/>
          <w:szCs w:val="20"/>
        </w:rPr>
        <w:t>out</w:t>
      </w:r>
      <w:r w:rsidRPr="00066F72">
        <w:rPr>
          <w:rFonts w:ascii="Consolas" w:eastAsia="Consolas" w:hAnsi="Consolas" w:cs="Consolas"/>
          <w:i/>
          <w:sz w:val="20"/>
          <w:szCs w:val="20"/>
        </w:rPr>
        <w:t>.print(</w:t>
      </w:r>
      <w:r w:rsidRPr="00066F72">
        <w:rPr>
          <w:rFonts w:ascii="Consolas" w:eastAsia="Consolas" w:hAnsi="Consolas" w:cs="Consolas"/>
          <w:i/>
          <w:color w:val="2A00FF"/>
          <w:sz w:val="20"/>
          <w:szCs w:val="20"/>
        </w:rPr>
        <w:t>"* "</w:t>
      </w:r>
      <w:r w:rsidRPr="00066F72">
        <w:rPr>
          <w:rFonts w:ascii="Consolas" w:eastAsia="Consolas" w:hAnsi="Consolas" w:cs="Consolas"/>
          <w:i/>
          <w:sz w:val="20"/>
          <w:szCs w:val="20"/>
        </w:rPr>
        <w:t>);</w:t>
      </w:r>
    </w:p>
    <w:p w:rsidR="009518A4" w:rsidRPr="00066F72" w:rsidRDefault="00066F72">
      <w:pPr>
        <w:pStyle w:val="normal0"/>
        <w:spacing w:after="0" w:line="240" w:lineRule="auto"/>
        <w:rPr>
          <w:i/>
        </w:rPr>
      </w:pPr>
      <w:r w:rsidRPr="00066F72">
        <w:rPr>
          <w:rFonts w:ascii="Consolas" w:eastAsia="Consolas" w:hAnsi="Consolas" w:cs="Consolas"/>
          <w:i/>
          <w:sz w:val="20"/>
          <w:szCs w:val="20"/>
        </w:rPr>
        <w:lastRenderedPageBreak/>
        <w:t xml:space="preserve">            }</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k=k+2;</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System.</w:t>
      </w:r>
      <w:r w:rsidRPr="00066F72">
        <w:rPr>
          <w:rFonts w:ascii="Consolas" w:eastAsia="Consolas" w:hAnsi="Consolas" w:cs="Consolas"/>
          <w:i/>
          <w:color w:val="0000C0"/>
          <w:sz w:val="20"/>
          <w:szCs w:val="20"/>
        </w:rPr>
        <w:t>out</w:t>
      </w:r>
      <w:r w:rsidRPr="00066F72">
        <w:rPr>
          <w:rFonts w:ascii="Consolas" w:eastAsia="Consolas" w:hAnsi="Consolas" w:cs="Consolas"/>
          <w:i/>
          <w:sz w:val="20"/>
          <w:szCs w:val="20"/>
        </w:rPr>
        <w:t>.println();</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Consolas" w:eastAsia="Consolas" w:hAnsi="Consolas" w:cs="Consolas"/>
          <w:i/>
          <w:sz w:val="20"/>
          <w:szCs w:val="20"/>
        </w:rPr>
        <w:t>}</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Consolas" w:eastAsia="Consolas" w:hAnsi="Consolas" w:cs="Consolas"/>
          <w:i/>
          <w:color w:val="3F7F5F"/>
          <w:sz w:val="20"/>
          <w:szCs w:val="20"/>
        </w:rPr>
        <w:t>/*</w:t>
      </w:r>
    </w:p>
    <w:p w:rsidR="009518A4" w:rsidRPr="00066F72" w:rsidRDefault="00066F72">
      <w:pPr>
        <w:pStyle w:val="normal0"/>
        <w:spacing w:after="0" w:line="240" w:lineRule="auto"/>
        <w:rPr>
          <w:i/>
        </w:rPr>
      </w:pPr>
      <w:r w:rsidRPr="00066F72">
        <w:rPr>
          <w:rFonts w:ascii="Consolas" w:eastAsia="Consolas" w:hAnsi="Consolas" w:cs="Consolas"/>
          <w:i/>
          <w:color w:val="3F7F5F"/>
          <w:sz w:val="20"/>
          <w:szCs w:val="20"/>
        </w:rPr>
        <w:t xml:space="preserve"> * </w:t>
      </w:r>
    </w:p>
    <w:p w:rsidR="009518A4" w:rsidRPr="00066F72" w:rsidRDefault="00066F72">
      <w:pPr>
        <w:pStyle w:val="normal0"/>
        <w:spacing w:after="0" w:line="240" w:lineRule="auto"/>
        <w:rPr>
          <w:i/>
        </w:rPr>
      </w:pPr>
      <w:r w:rsidRPr="00066F72">
        <w:rPr>
          <w:rFonts w:ascii="Consolas" w:eastAsia="Consolas" w:hAnsi="Consolas" w:cs="Consolas"/>
          <w:i/>
          <w:color w:val="3F7F5F"/>
          <w:sz w:val="20"/>
          <w:szCs w:val="20"/>
        </w:rPr>
        <w:t xml:space="preserve"> * </w:t>
      </w:r>
    </w:p>
    <w:p w:rsidR="009518A4" w:rsidRPr="00066F72" w:rsidRDefault="00066F72">
      <w:pPr>
        <w:pStyle w:val="normal0"/>
        <w:spacing w:after="0" w:line="240" w:lineRule="auto"/>
        <w:rPr>
          <w:i/>
        </w:rPr>
      </w:pPr>
      <w:r w:rsidRPr="00066F72">
        <w:rPr>
          <w:rFonts w:ascii="Consolas" w:eastAsia="Consolas" w:hAnsi="Consolas" w:cs="Consolas"/>
          <w:i/>
          <w:color w:val="3F7F5F"/>
          <w:sz w:val="20"/>
          <w:szCs w:val="20"/>
        </w:rPr>
        <w:t xml:space="preserve"> * </w:t>
      </w:r>
    </w:p>
    <w:p w:rsidR="009518A4" w:rsidRPr="00066F72" w:rsidRDefault="00066F72">
      <w:pPr>
        <w:pStyle w:val="normal0"/>
        <w:spacing w:after="0" w:line="240" w:lineRule="auto"/>
        <w:rPr>
          <w:i/>
        </w:rPr>
      </w:pPr>
      <w:r w:rsidRPr="00066F72">
        <w:rPr>
          <w:rFonts w:ascii="Consolas" w:eastAsia="Consolas" w:hAnsi="Consolas" w:cs="Consolas"/>
          <w:i/>
          <w:color w:val="3F7F5F"/>
          <w:sz w:val="20"/>
          <w:szCs w:val="20"/>
        </w:rPr>
        <w:t xml:space="preserve"> * </w:t>
      </w:r>
    </w:p>
    <w:p w:rsidR="009518A4" w:rsidRPr="00066F72" w:rsidRDefault="00066F72">
      <w:pPr>
        <w:pStyle w:val="normal0"/>
        <w:spacing w:after="0" w:line="240" w:lineRule="auto"/>
        <w:rPr>
          <w:i/>
        </w:rPr>
      </w:pPr>
      <w:r w:rsidRPr="00066F72">
        <w:rPr>
          <w:rFonts w:ascii="Consolas" w:eastAsia="Consolas" w:hAnsi="Consolas" w:cs="Consolas"/>
          <w:i/>
          <w:color w:val="3F7F5F"/>
          <w:sz w:val="20"/>
          <w:szCs w:val="20"/>
        </w:rPr>
        <w:t xml:space="preserve"> *   * </w:t>
      </w:r>
    </w:p>
    <w:p w:rsidR="009518A4" w:rsidRPr="00066F72" w:rsidRDefault="00066F72">
      <w:pPr>
        <w:pStyle w:val="normal0"/>
        <w:spacing w:after="0" w:line="240" w:lineRule="auto"/>
        <w:rPr>
          <w:i/>
        </w:rPr>
      </w:pPr>
      <w:r w:rsidRPr="00066F72">
        <w:rPr>
          <w:rFonts w:ascii="Consolas" w:eastAsia="Consolas" w:hAnsi="Consolas" w:cs="Consolas"/>
          <w:i/>
          <w:color w:val="3F7F5F"/>
          <w:sz w:val="20"/>
          <w:szCs w:val="20"/>
        </w:rPr>
        <w:t xml:space="preserve">     * * * </w:t>
      </w:r>
    </w:p>
    <w:p w:rsidR="009518A4" w:rsidRPr="00066F72" w:rsidRDefault="00066F72">
      <w:pPr>
        <w:pStyle w:val="normal0"/>
        <w:spacing w:after="0" w:line="240" w:lineRule="auto"/>
        <w:rPr>
          <w:i/>
        </w:rPr>
      </w:pPr>
      <w:r w:rsidRPr="00066F72">
        <w:rPr>
          <w:rFonts w:ascii="Consolas" w:eastAsia="Consolas" w:hAnsi="Consolas" w:cs="Consolas"/>
          <w:i/>
          <w:color w:val="3F7F5F"/>
          <w:sz w:val="20"/>
          <w:szCs w:val="20"/>
        </w:rPr>
        <w:t xml:space="preserve">     * * * * * </w:t>
      </w:r>
    </w:p>
    <w:p w:rsidR="009518A4" w:rsidRPr="00066F72" w:rsidRDefault="00066F72">
      <w:pPr>
        <w:pStyle w:val="normal0"/>
        <w:spacing w:after="0" w:line="240" w:lineRule="auto"/>
        <w:rPr>
          <w:i/>
        </w:rPr>
      </w:pPr>
      <w:r w:rsidRPr="00066F72">
        <w:rPr>
          <w:rFonts w:ascii="Consolas" w:eastAsia="Consolas" w:hAnsi="Consolas" w:cs="Consolas"/>
          <w:i/>
          <w:color w:val="3F7F5F"/>
          <w:sz w:val="20"/>
          <w:szCs w:val="20"/>
        </w:rPr>
        <w:t xml:space="preserve">     * * * * * * * </w:t>
      </w:r>
    </w:p>
    <w:p w:rsidR="009518A4" w:rsidRPr="00066F72" w:rsidRDefault="00066F72">
      <w:pPr>
        <w:pStyle w:val="normal0"/>
        <w:spacing w:after="0" w:line="240" w:lineRule="auto"/>
        <w:rPr>
          <w:i/>
        </w:rPr>
      </w:pPr>
      <w:r w:rsidRPr="00066F72">
        <w:rPr>
          <w:rFonts w:ascii="Consolas" w:eastAsia="Consolas" w:hAnsi="Consolas" w:cs="Consolas"/>
          <w:i/>
          <w:color w:val="3F7F5F"/>
          <w:sz w:val="20"/>
          <w:szCs w:val="20"/>
        </w:rPr>
        <w:t xml:space="preserve">     * * * * * * * * * </w:t>
      </w:r>
    </w:p>
    <w:p w:rsidR="009518A4" w:rsidRPr="00066F72" w:rsidRDefault="009518A4">
      <w:pPr>
        <w:pStyle w:val="normal0"/>
        <w:spacing w:after="0" w:line="240" w:lineRule="auto"/>
        <w:rPr>
          <w:i/>
        </w:rPr>
      </w:pP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Consolas" w:eastAsia="Consolas" w:hAnsi="Consolas" w:cs="Consolas"/>
          <w:i/>
          <w:color w:val="3F7F5F"/>
          <w:sz w:val="20"/>
          <w:szCs w:val="20"/>
        </w:rPr>
        <w:t xml:space="preserve"> * </w:t>
      </w:r>
    </w:p>
    <w:p w:rsidR="009518A4" w:rsidRPr="00066F72" w:rsidRDefault="00066F72">
      <w:pPr>
        <w:pStyle w:val="normal0"/>
        <w:spacing w:after="0" w:line="240" w:lineRule="auto"/>
        <w:rPr>
          <w:i/>
        </w:rPr>
      </w:pPr>
      <w:r w:rsidRPr="00066F72">
        <w:rPr>
          <w:rFonts w:ascii="Consolas" w:eastAsia="Consolas" w:hAnsi="Consolas" w:cs="Consolas"/>
          <w:i/>
          <w:color w:val="3F7F5F"/>
          <w:sz w:val="20"/>
          <w:szCs w:val="20"/>
        </w:rPr>
        <w:t xml:space="preserve"> * </w:t>
      </w:r>
    </w:p>
    <w:p w:rsidR="009518A4" w:rsidRPr="00066F72" w:rsidRDefault="00066F72">
      <w:pPr>
        <w:pStyle w:val="normal0"/>
        <w:spacing w:after="0" w:line="240" w:lineRule="auto"/>
        <w:rPr>
          <w:i/>
        </w:rPr>
      </w:pPr>
      <w:r w:rsidRPr="00066F72">
        <w:rPr>
          <w:rFonts w:ascii="Consolas" w:eastAsia="Consolas" w:hAnsi="Consolas" w:cs="Consolas"/>
          <w:i/>
          <w:color w:val="3F7F5F"/>
          <w:sz w:val="20"/>
          <w:szCs w:val="20"/>
        </w:rPr>
        <w:t xml:space="preserve"> * </w:t>
      </w:r>
    </w:p>
    <w:p w:rsidR="009518A4" w:rsidRPr="00066F72" w:rsidRDefault="00066F72">
      <w:pPr>
        <w:pStyle w:val="normal0"/>
        <w:spacing w:after="0" w:line="240" w:lineRule="auto"/>
        <w:rPr>
          <w:i/>
        </w:rPr>
      </w:pPr>
      <w:r w:rsidRPr="00066F72">
        <w:rPr>
          <w:rFonts w:ascii="Consolas" w:eastAsia="Consolas" w:hAnsi="Consolas" w:cs="Consolas"/>
          <w:i/>
          <w:color w:val="3F7F5F"/>
          <w:sz w:val="20"/>
          <w:szCs w:val="20"/>
        </w:rPr>
        <w:t xml:space="preserve"> */</w:t>
      </w:r>
    </w:p>
    <w:p w:rsidR="009518A4" w:rsidRPr="00066F72" w:rsidRDefault="009518A4">
      <w:pPr>
        <w:pStyle w:val="normal0"/>
        <w:rPr>
          <w:i/>
        </w:rPr>
      </w:pPr>
    </w:p>
    <w:p w:rsidR="009518A4" w:rsidRPr="00066F72" w:rsidRDefault="00066F72">
      <w:pPr>
        <w:pStyle w:val="normal0"/>
        <w:spacing w:after="0" w:line="240" w:lineRule="auto"/>
        <w:rPr>
          <w:i/>
        </w:rPr>
      </w:pPr>
      <w:r w:rsidRPr="00066F72">
        <w:rPr>
          <w:rFonts w:ascii="Consolas" w:eastAsia="Consolas" w:hAnsi="Consolas" w:cs="Consolas"/>
          <w:b/>
          <w:i/>
          <w:color w:val="4F81BD"/>
          <w:sz w:val="32"/>
          <w:szCs w:val="32"/>
        </w:rPr>
        <w:t xml:space="preserve">OUTPUT:- </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Consolas" w:eastAsia="Consolas" w:hAnsi="Consolas" w:cs="Consolas"/>
          <w:b/>
          <w:i/>
          <w:color w:val="4F81BD"/>
          <w:sz w:val="32"/>
          <w:szCs w:val="32"/>
        </w:rPr>
        <w:t xml:space="preserve">* </w:t>
      </w:r>
    </w:p>
    <w:p w:rsidR="009518A4" w:rsidRPr="00066F72" w:rsidRDefault="00066F72">
      <w:pPr>
        <w:pStyle w:val="normal0"/>
        <w:spacing w:after="0" w:line="240" w:lineRule="auto"/>
        <w:rPr>
          <w:i/>
        </w:rPr>
      </w:pPr>
      <w:r w:rsidRPr="00066F72">
        <w:rPr>
          <w:rFonts w:ascii="Consolas" w:eastAsia="Consolas" w:hAnsi="Consolas" w:cs="Consolas"/>
          <w:b/>
          <w:i/>
          <w:color w:val="4F81BD"/>
          <w:sz w:val="32"/>
          <w:szCs w:val="32"/>
        </w:rPr>
        <w:t xml:space="preserve">* * * </w:t>
      </w:r>
    </w:p>
    <w:p w:rsidR="009518A4" w:rsidRPr="00066F72" w:rsidRDefault="00066F72">
      <w:pPr>
        <w:pStyle w:val="normal0"/>
        <w:spacing w:after="0" w:line="240" w:lineRule="auto"/>
        <w:rPr>
          <w:i/>
        </w:rPr>
      </w:pPr>
      <w:r w:rsidRPr="00066F72">
        <w:rPr>
          <w:rFonts w:ascii="Consolas" w:eastAsia="Consolas" w:hAnsi="Consolas" w:cs="Consolas"/>
          <w:b/>
          <w:i/>
          <w:color w:val="4F81BD"/>
          <w:sz w:val="32"/>
          <w:szCs w:val="32"/>
        </w:rPr>
        <w:t xml:space="preserve">* * * * * </w:t>
      </w:r>
    </w:p>
    <w:p w:rsidR="009518A4" w:rsidRPr="00066F72" w:rsidRDefault="00066F72">
      <w:pPr>
        <w:pStyle w:val="normal0"/>
        <w:spacing w:after="0" w:line="240" w:lineRule="auto"/>
        <w:rPr>
          <w:i/>
        </w:rPr>
      </w:pPr>
      <w:r w:rsidRPr="00066F72">
        <w:rPr>
          <w:rFonts w:ascii="Consolas" w:eastAsia="Consolas" w:hAnsi="Consolas" w:cs="Consolas"/>
          <w:b/>
          <w:i/>
          <w:color w:val="4F81BD"/>
          <w:sz w:val="32"/>
          <w:szCs w:val="32"/>
        </w:rPr>
        <w:t xml:space="preserve">* * * * * * * </w:t>
      </w:r>
    </w:p>
    <w:p w:rsidR="009518A4" w:rsidRPr="00066F72" w:rsidRDefault="00066F72">
      <w:pPr>
        <w:pStyle w:val="normal0"/>
        <w:spacing w:after="0" w:line="240" w:lineRule="auto"/>
        <w:rPr>
          <w:i/>
        </w:rPr>
      </w:pPr>
      <w:r w:rsidRPr="00066F72">
        <w:rPr>
          <w:rFonts w:ascii="Consolas" w:eastAsia="Consolas" w:hAnsi="Consolas" w:cs="Consolas"/>
          <w:b/>
          <w:i/>
          <w:color w:val="4F81BD"/>
          <w:sz w:val="32"/>
          <w:szCs w:val="32"/>
        </w:rPr>
        <w:t xml:space="preserve">* * * * * * * * * </w:t>
      </w:r>
    </w:p>
    <w:p w:rsidR="009518A4" w:rsidRPr="00066F72" w:rsidRDefault="009518A4">
      <w:pPr>
        <w:pStyle w:val="normal0"/>
        <w:rPr>
          <w:i/>
        </w:rPr>
      </w:pPr>
    </w:p>
    <w:p w:rsidR="009518A4" w:rsidRPr="00066F72" w:rsidRDefault="00066F72">
      <w:pPr>
        <w:pStyle w:val="normal0"/>
        <w:rPr>
          <w:i/>
        </w:rPr>
      </w:pPr>
      <w:r w:rsidRPr="00066F72">
        <w:rPr>
          <w:rFonts w:ascii="Consolas" w:eastAsia="Consolas" w:hAnsi="Consolas" w:cs="Consolas"/>
          <w:b/>
          <w:i/>
          <w:color w:val="4F81BD"/>
          <w:sz w:val="32"/>
          <w:szCs w:val="32"/>
        </w:rPr>
        <w:t>Pyramid Stars4</w:t>
      </w:r>
    </w:p>
    <w:p w:rsidR="009518A4" w:rsidRPr="00066F72" w:rsidRDefault="00066F72">
      <w:pPr>
        <w:pStyle w:val="normal0"/>
        <w:spacing w:after="0" w:line="240" w:lineRule="auto"/>
        <w:rPr>
          <w:i/>
        </w:rPr>
      </w:pPr>
      <w:r w:rsidRPr="00066F72">
        <w:rPr>
          <w:rFonts w:ascii="Consolas" w:eastAsia="Consolas" w:hAnsi="Consolas" w:cs="Consolas"/>
          <w:b/>
          <w:i/>
          <w:color w:val="7F0055"/>
          <w:sz w:val="20"/>
          <w:szCs w:val="20"/>
        </w:rPr>
        <w:t>public</w:t>
      </w:r>
      <w:r w:rsidRPr="00066F72">
        <w:rPr>
          <w:rFonts w:ascii="Consolas" w:eastAsia="Consolas" w:hAnsi="Consolas" w:cs="Consolas"/>
          <w:i/>
          <w:sz w:val="20"/>
          <w:szCs w:val="20"/>
        </w:rPr>
        <w:t xml:space="preserve"> </w:t>
      </w:r>
      <w:r w:rsidRPr="00066F72">
        <w:rPr>
          <w:rFonts w:ascii="Consolas" w:eastAsia="Consolas" w:hAnsi="Consolas" w:cs="Consolas"/>
          <w:b/>
          <w:i/>
          <w:color w:val="7F0055"/>
          <w:sz w:val="20"/>
          <w:szCs w:val="20"/>
        </w:rPr>
        <w:t>class</w:t>
      </w:r>
      <w:r w:rsidRPr="00066F72">
        <w:rPr>
          <w:rFonts w:ascii="Consolas" w:eastAsia="Consolas" w:hAnsi="Consolas" w:cs="Consolas"/>
          <w:i/>
          <w:sz w:val="20"/>
          <w:szCs w:val="20"/>
        </w:rPr>
        <w:t xml:space="preserve"> PyramidStars4 {</w:t>
      </w:r>
    </w:p>
    <w:p w:rsidR="009518A4" w:rsidRPr="00066F72" w:rsidRDefault="00066F72">
      <w:pPr>
        <w:pStyle w:val="normal0"/>
        <w:spacing w:after="0" w:line="240" w:lineRule="auto"/>
        <w:rPr>
          <w:i/>
        </w:rPr>
      </w:pPr>
      <w:r w:rsidRPr="00066F72">
        <w:rPr>
          <w:rFonts w:ascii="Consolas" w:eastAsia="Consolas" w:hAnsi="Consolas" w:cs="Consolas"/>
          <w:i/>
          <w:sz w:val="20"/>
          <w:szCs w:val="20"/>
        </w:rPr>
        <w:tab/>
      </w:r>
    </w:p>
    <w:p w:rsidR="009518A4" w:rsidRPr="00066F72" w:rsidRDefault="00066F72">
      <w:pPr>
        <w:pStyle w:val="normal0"/>
        <w:spacing w:after="0" w:line="240" w:lineRule="auto"/>
        <w:rPr>
          <w:i/>
        </w:rPr>
      </w:pPr>
      <w:r w:rsidRPr="00066F72">
        <w:rPr>
          <w:rFonts w:ascii="Consolas" w:eastAsia="Consolas" w:hAnsi="Consolas" w:cs="Consolas"/>
          <w:i/>
          <w:sz w:val="20"/>
          <w:szCs w:val="20"/>
        </w:rPr>
        <w:tab/>
      </w:r>
      <w:r w:rsidRPr="00066F72">
        <w:rPr>
          <w:rFonts w:ascii="Consolas" w:eastAsia="Consolas" w:hAnsi="Consolas" w:cs="Consolas"/>
          <w:b/>
          <w:i/>
          <w:color w:val="7F0055"/>
          <w:sz w:val="20"/>
          <w:szCs w:val="20"/>
        </w:rPr>
        <w:t>public</w:t>
      </w:r>
      <w:r w:rsidRPr="00066F72">
        <w:rPr>
          <w:rFonts w:ascii="Consolas" w:eastAsia="Consolas" w:hAnsi="Consolas" w:cs="Consolas"/>
          <w:i/>
          <w:sz w:val="20"/>
          <w:szCs w:val="20"/>
        </w:rPr>
        <w:t xml:space="preserve"> </w:t>
      </w:r>
      <w:r w:rsidRPr="00066F72">
        <w:rPr>
          <w:rFonts w:ascii="Consolas" w:eastAsia="Consolas" w:hAnsi="Consolas" w:cs="Consolas"/>
          <w:b/>
          <w:i/>
          <w:color w:val="7F0055"/>
          <w:sz w:val="20"/>
          <w:szCs w:val="20"/>
        </w:rPr>
        <w:t>static</w:t>
      </w:r>
      <w:r w:rsidRPr="00066F72">
        <w:rPr>
          <w:rFonts w:ascii="Consolas" w:eastAsia="Consolas" w:hAnsi="Consolas" w:cs="Consolas"/>
          <w:i/>
          <w:sz w:val="20"/>
          <w:szCs w:val="20"/>
        </w:rPr>
        <w:t xml:space="preserve"> </w:t>
      </w:r>
      <w:r w:rsidRPr="00066F72">
        <w:rPr>
          <w:rFonts w:ascii="Consolas" w:eastAsia="Consolas" w:hAnsi="Consolas" w:cs="Consolas"/>
          <w:b/>
          <w:i/>
          <w:color w:val="7F0055"/>
          <w:sz w:val="20"/>
          <w:szCs w:val="20"/>
        </w:rPr>
        <w:t>void</w:t>
      </w:r>
      <w:r w:rsidRPr="00066F72">
        <w:rPr>
          <w:rFonts w:ascii="Consolas" w:eastAsia="Consolas" w:hAnsi="Consolas" w:cs="Consolas"/>
          <w:i/>
          <w:sz w:val="20"/>
          <w:szCs w:val="20"/>
        </w:rPr>
        <w:t xml:space="preserve"> main(String args[])</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w:t>
      </w:r>
    </w:p>
    <w:p w:rsidR="009518A4" w:rsidRPr="00066F72" w:rsidRDefault="00066F72">
      <w:pPr>
        <w:pStyle w:val="normal0"/>
        <w:spacing w:after="0" w:line="240" w:lineRule="auto"/>
        <w:rPr>
          <w:i/>
        </w:rPr>
      </w:pPr>
      <w:r w:rsidRPr="00066F72">
        <w:rPr>
          <w:rFonts w:ascii="Consolas" w:eastAsia="Consolas" w:hAnsi="Consolas" w:cs="Consolas"/>
          <w:i/>
          <w:sz w:val="20"/>
          <w:szCs w:val="20"/>
        </w:rPr>
        <w:tab/>
      </w:r>
      <w:r w:rsidRPr="00066F72">
        <w:rPr>
          <w:rFonts w:ascii="Consolas" w:eastAsia="Consolas" w:hAnsi="Consolas" w:cs="Consolas"/>
          <w:i/>
          <w:sz w:val="20"/>
          <w:szCs w:val="20"/>
        </w:rPr>
        <w:tab/>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w:t>
      </w:r>
      <w:r w:rsidRPr="00066F72">
        <w:rPr>
          <w:rFonts w:ascii="Consolas" w:eastAsia="Consolas" w:hAnsi="Consolas" w:cs="Consolas"/>
          <w:b/>
          <w:i/>
          <w:color w:val="7F0055"/>
          <w:sz w:val="20"/>
          <w:szCs w:val="20"/>
        </w:rPr>
        <w:t>int</w:t>
      </w:r>
      <w:r w:rsidRPr="00066F72">
        <w:rPr>
          <w:rFonts w:ascii="Consolas" w:eastAsia="Consolas" w:hAnsi="Consolas" w:cs="Consolas"/>
          <w:i/>
          <w:sz w:val="20"/>
          <w:szCs w:val="20"/>
        </w:rPr>
        <w:t xml:space="preserve"> i, j, k=8;</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w:t>
      </w:r>
      <w:r w:rsidRPr="00066F72">
        <w:rPr>
          <w:rFonts w:ascii="Consolas" w:eastAsia="Consolas" w:hAnsi="Consolas" w:cs="Consolas"/>
          <w:b/>
          <w:i/>
          <w:color w:val="7F0055"/>
          <w:sz w:val="20"/>
          <w:szCs w:val="20"/>
        </w:rPr>
        <w:t>for</w:t>
      </w:r>
      <w:r w:rsidRPr="00066F72">
        <w:rPr>
          <w:rFonts w:ascii="Consolas" w:eastAsia="Consolas" w:hAnsi="Consolas" w:cs="Consolas"/>
          <w:i/>
          <w:sz w:val="20"/>
          <w:szCs w:val="20"/>
        </w:rPr>
        <w:t>(i=0; i&lt;5; i++)</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w:t>
      </w:r>
    </w:p>
    <w:p w:rsidR="009518A4" w:rsidRPr="00066F72" w:rsidRDefault="00066F72">
      <w:pPr>
        <w:pStyle w:val="normal0"/>
        <w:spacing w:after="0" w:line="240" w:lineRule="auto"/>
        <w:rPr>
          <w:i/>
        </w:rPr>
      </w:pPr>
      <w:r w:rsidRPr="00066F72">
        <w:rPr>
          <w:rFonts w:ascii="Consolas" w:eastAsia="Consolas" w:hAnsi="Consolas" w:cs="Consolas"/>
          <w:i/>
          <w:sz w:val="20"/>
          <w:szCs w:val="20"/>
        </w:rPr>
        <w:lastRenderedPageBreak/>
        <w:t xml:space="preserve">            </w:t>
      </w:r>
      <w:r w:rsidRPr="00066F72">
        <w:rPr>
          <w:rFonts w:ascii="Consolas" w:eastAsia="Consolas" w:hAnsi="Consolas" w:cs="Consolas"/>
          <w:b/>
          <w:i/>
          <w:color w:val="7F0055"/>
          <w:sz w:val="20"/>
          <w:szCs w:val="20"/>
        </w:rPr>
        <w:t>for</w:t>
      </w:r>
      <w:r w:rsidRPr="00066F72">
        <w:rPr>
          <w:rFonts w:ascii="Consolas" w:eastAsia="Consolas" w:hAnsi="Consolas" w:cs="Consolas"/>
          <w:i/>
          <w:sz w:val="20"/>
          <w:szCs w:val="20"/>
        </w:rPr>
        <w:t>(j=0; j&lt;k; j++)</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System.</w:t>
      </w:r>
      <w:r w:rsidRPr="00066F72">
        <w:rPr>
          <w:rFonts w:ascii="Consolas" w:eastAsia="Consolas" w:hAnsi="Consolas" w:cs="Consolas"/>
          <w:i/>
          <w:color w:val="0000C0"/>
          <w:sz w:val="20"/>
          <w:szCs w:val="20"/>
        </w:rPr>
        <w:t>out</w:t>
      </w:r>
      <w:r w:rsidRPr="00066F72">
        <w:rPr>
          <w:rFonts w:ascii="Consolas" w:eastAsia="Consolas" w:hAnsi="Consolas" w:cs="Consolas"/>
          <w:i/>
          <w:sz w:val="20"/>
          <w:szCs w:val="20"/>
        </w:rPr>
        <w:t>.print(</w:t>
      </w:r>
      <w:r w:rsidRPr="00066F72">
        <w:rPr>
          <w:rFonts w:ascii="Consolas" w:eastAsia="Consolas" w:hAnsi="Consolas" w:cs="Consolas"/>
          <w:i/>
          <w:color w:val="2A00FF"/>
          <w:sz w:val="20"/>
          <w:szCs w:val="20"/>
        </w:rPr>
        <w:t>" "</w:t>
      </w:r>
      <w:r w:rsidRPr="00066F72">
        <w:rPr>
          <w:rFonts w:ascii="Consolas" w:eastAsia="Consolas" w:hAnsi="Consolas" w:cs="Consolas"/>
          <w:i/>
          <w:sz w:val="20"/>
          <w:szCs w:val="20"/>
        </w:rPr>
        <w:t>);</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k = k - 2;</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w:t>
      </w:r>
      <w:r w:rsidRPr="00066F72">
        <w:rPr>
          <w:rFonts w:ascii="Consolas" w:eastAsia="Consolas" w:hAnsi="Consolas" w:cs="Consolas"/>
          <w:b/>
          <w:i/>
          <w:color w:val="7F0055"/>
          <w:sz w:val="20"/>
          <w:szCs w:val="20"/>
        </w:rPr>
        <w:t>for</w:t>
      </w:r>
      <w:r w:rsidRPr="00066F72">
        <w:rPr>
          <w:rFonts w:ascii="Consolas" w:eastAsia="Consolas" w:hAnsi="Consolas" w:cs="Consolas"/>
          <w:i/>
          <w:sz w:val="20"/>
          <w:szCs w:val="20"/>
        </w:rPr>
        <w:t>(j=0; j&lt;=i; j++)</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System.</w:t>
      </w:r>
      <w:r w:rsidRPr="00066F72">
        <w:rPr>
          <w:rFonts w:ascii="Consolas" w:eastAsia="Consolas" w:hAnsi="Consolas" w:cs="Consolas"/>
          <w:i/>
          <w:color w:val="0000C0"/>
          <w:sz w:val="20"/>
          <w:szCs w:val="20"/>
        </w:rPr>
        <w:t>out</w:t>
      </w:r>
      <w:r w:rsidRPr="00066F72">
        <w:rPr>
          <w:rFonts w:ascii="Consolas" w:eastAsia="Consolas" w:hAnsi="Consolas" w:cs="Consolas"/>
          <w:i/>
          <w:sz w:val="20"/>
          <w:szCs w:val="20"/>
        </w:rPr>
        <w:t>.print(</w:t>
      </w:r>
      <w:r w:rsidRPr="00066F72">
        <w:rPr>
          <w:rFonts w:ascii="Consolas" w:eastAsia="Consolas" w:hAnsi="Consolas" w:cs="Consolas"/>
          <w:i/>
          <w:color w:val="2A00FF"/>
          <w:sz w:val="20"/>
          <w:szCs w:val="20"/>
        </w:rPr>
        <w:t>"* "</w:t>
      </w:r>
      <w:r w:rsidRPr="00066F72">
        <w:rPr>
          <w:rFonts w:ascii="Consolas" w:eastAsia="Consolas" w:hAnsi="Consolas" w:cs="Consolas"/>
          <w:i/>
          <w:sz w:val="20"/>
          <w:szCs w:val="20"/>
        </w:rPr>
        <w:t>);</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System.</w:t>
      </w:r>
      <w:r w:rsidRPr="00066F72">
        <w:rPr>
          <w:rFonts w:ascii="Consolas" w:eastAsia="Consolas" w:hAnsi="Consolas" w:cs="Consolas"/>
          <w:i/>
          <w:color w:val="0000C0"/>
          <w:sz w:val="20"/>
          <w:szCs w:val="20"/>
        </w:rPr>
        <w:t>out</w:t>
      </w:r>
      <w:r w:rsidRPr="00066F72">
        <w:rPr>
          <w:rFonts w:ascii="Consolas" w:eastAsia="Consolas" w:hAnsi="Consolas" w:cs="Consolas"/>
          <w:i/>
          <w:sz w:val="20"/>
          <w:szCs w:val="20"/>
        </w:rPr>
        <w:t>.println();</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Consolas" w:eastAsia="Consolas" w:hAnsi="Consolas" w:cs="Consolas"/>
          <w:i/>
          <w:sz w:val="20"/>
          <w:szCs w:val="20"/>
        </w:rPr>
        <w:t>}</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Consolas" w:eastAsia="Consolas" w:hAnsi="Consolas" w:cs="Consolas"/>
          <w:i/>
          <w:color w:val="3F7F5F"/>
          <w:sz w:val="20"/>
          <w:szCs w:val="20"/>
        </w:rPr>
        <w:t>/*</w:t>
      </w:r>
    </w:p>
    <w:p w:rsidR="009518A4" w:rsidRPr="00066F72" w:rsidRDefault="00066F72">
      <w:pPr>
        <w:pStyle w:val="normal0"/>
        <w:spacing w:after="0" w:line="240" w:lineRule="auto"/>
        <w:rPr>
          <w:i/>
        </w:rPr>
      </w:pPr>
      <w:r w:rsidRPr="00066F72">
        <w:rPr>
          <w:rFonts w:ascii="Consolas" w:eastAsia="Consolas" w:hAnsi="Consolas" w:cs="Consolas"/>
          <w:i/>
          <w:color w:val="3F7F5F"/>
          <w:sz w:val="20"/>
          <w:szCs w:val="20"/>
        </w:rPr>
        <w:t xml:space="preserve"> * </w:t>
      </w:r>
    </w:p>
    <w:p w:rsidR="009518A4" w:rsidRPr="00066F72" w:rsidRDefault="00066F72">
      <w:pPr>
        <w:pStyle w:val="normal0"/>
        <w:spacing w:after="0" w:line="240" w:lineRule="auto"/>
        <w:rPr>
          <w:i/>
        </w:rPr>
      </w:pPr>
      <w:r w:rsidRPr="00066F72">
        <w:rPr>
          <w:rFonts w:ascii="Consolas" w:eastAsia="Consolas" w:hAnsi="Consolas" w:cs="Consolas"/>
          <w:i/>
          <w:color w:val="3F7F5F"/>
          <w:sz w:val="20"/>
          <w:szCs w:val="20"/>
        </w:rPr>
        <w:t xml:space="preserve"> *                     * </w:t>
      </w:r>
    </w:p>
    <w:p w:rsidR="009518A4" w:rsidRPr="00066F72" w:rsidRDefault="00066F72">
      <w:pPr>
        <w:pStyle w:val="normal0"/>
        <w:spacing w:after="0" w:line="240" w:lineRule="auto"/>
        <w:rPr>
          <w:i/>
        </w:rPr>
      </w:pPr>
      <w:r w:rsidRPr="00066F72">
        <w:rPr>
          <w:rFonts w:ascii="Consolas" w:eastAsia="Consolas" w:hAnsi="Consolas" w:cs="Consolas"/>
          <w:i/>
          <w:color w:val="3F7F5F"/>
          <w:sz w:val="20"/>
          <w:szCs w:val="20"/>
        </w:rPr>
        <w:t xml:space="preserve">                     * * </w:t>
      </w:r>
    </w:p>
    <w:p w:rsidR="009518A4" w:rsidRPr="00066F72" w:rsidRDefault="00066F72">
      <w:pPr>
        <w:pStyle w:val="normal0"/>
        <w:spacing w:after="0" w:line="240" w:lineRule="auto"/>
        <w:rPr>
          <w:i/>
        </w:rPr>
      </w:pPr>
      <w:r w:rsidRPr="00066F72">
        <w:rPr>
          <w:rFonts w:ascii="Consolas" w:eastAsia="Consolas" w:hAnsi="Consolas" w:cs="Consolas"/>
          <w:i/>
          <w:color w:val="3F7F5F"/>
          <w:sz w:val="20"/>
          <w:szCs w:val="20"/>
        </w:rPr>
        <w:t xml:space="preserve">                   * * * </w:t>
      </w:r>
    </w:p>
    <w:p w:rsidR="009518A4" w:rsidRPr="00066F72" w:rsidRDefault="00066F72">
      <w:pPr>
        <w:pStyle w:val="normal0"/>
        <w:spacing w:after="0" w:line="240" w:lineRule="auto"/>
        <w:rPr>
          <w:i/>
        </w:rPr>
      </w:pPr>
      <w:r w:rsidRPr="00066F72">
        <w:rPr>
          <w:rFonts w:ascii="Consolas" w:eastAsia="Consolas" w:hAnsi="Consolas" w:cs="Consolas"/>
          <w:i/>
          <w:color w:val="3F7F5F"/>
          <w:sz w:val="20"/>
          <w:szCs w:val="20"/>
        </w:rPr>
        <w:t xml:space="preserve">                 * * * * </w:t>
      </w:r>
    </w:p>
    <w:p w:rsidR="009518A4" w:rsidRPr="00066F72" w:rsidRDefault="00066F72">
      <w:pPr>
        <w:pStyle w:val="normal0"/>
        <w:spacing w:after="0" w:line="240" w:lineRule="auto"/>
        <w:rPr>
          <w:i/>
        </w:rPr>
      </w:pPr>
      <w:r w:rsidRPr="00066F72">
        <w:rPr>
          <w:rFonts w:ascii="Consolas" w:eastAsia="Consolas" w:hAnsi="Consolas" w:cs="Consolas"/>
          <w:i/>
          <w:color w:val="3F7F5F"/>
          <w:sz w:val="20"/>
          <w:szCs w:val="20"/>
        </w:rPr>
        <w:t xml:space="preserve">               * * * * * </w:t>
      </w:r>
    </w:p>
    <w:p w:rsidR="009518A4" w:rsidRPr="00066F72" w:rsidRDefault="00066F72">
      <w:pPr>
        <w:pStyle w:val="normal0"/>
        <w:rPr>
          <w:i/>
        </w:rPr>
      </w:pPr>
      <w:r w:rsidRPr="00066F72">
        <w:rPr>
          <w:rFonts w:ascii="Consolas" w:eastAsia="Consolas" w:hAnsi="Consolas" w:cs="Consolas"/>
          <w:i/>
          <w:color w:val="3F7F5F"/>
          <w:sz w:val="20"/>
          <w:szCs w:val="20"/>
        </w:rPr>
        <w:t xml:space="preserve"> */</w:t>
      </w:r>
    </w:p>
    <w:p w:rsidR="009518A4" w:rsidRPr="00066F72" w:rsidRDefault="009518A4">
      <w:pPr>
        <w:pStyle w:val="normal0"/>
        <w:rPr>
          <w:i/>
        </w:rPr>
      </w:pPr>
    </w:p>
    <w:p w:rsidR="009518A4" w:rsidRPr="00066F72" w:rsidRDefault="00066F72">
      <w:pPr>
        <w:pStyle w:val="normal0"/>
        <w:rPr>
          <w:i/>
        </w:rPr>
      </w:pPr>
      <w:r w:rsidRPr="00066F72">
        <w:rPr>
          <w:rFonts w:ascii="Consolas" w:eastAsia="Consolas" w:hAnsi="Consolas" w:cs="Consolas"/>
          <w:b/>
          <w:i/>
          <w:color w:val="4F81BD"/>
          <w:sz w:val="32"/>
          <w:szCs w:val="32"/>
        </w:rPr>
        <w:t xml:space="preserve">OUTPUT:- </w:t>
      </w:r>
    </w:p>
    <w:p w:rsidR="009518A4" w:rsidRPr="00066F72" w:rsidRDefault="00066F72">
      <w:pPr>
        <w:pStyle w:val="normal0"/>
        <w:spacing w:after="0" w:line="240" w:lineRule="auto"/>
        <w:rPr>
          <w:i/>
        </w:rPr>
      </w:pPr>
      <w:r w:rsidRPr="00066F72">
        <w:rPr>
          <w:rFonts w:ascii="Consolas" w:eastAsia="Consolas" w:hAnsi="Consolas" w:cs="Consolas"/>
          <w:b/>
          <w:i/>
          <w:color w:val="4F81BD"/>
          <w:sz w:val="36"/>
          <w:szCs w:val="36"/>
        </w:rPr>
        <w:t xml:space="preserve">        * </w:t>
      </w:r>
    </w:p>
    <w:p w:rsidR="009518A4" w:rsidRPr="00066F72" w:rsidRDefault="00066F72">
      <w:pPr>
        <w:pStyle w:val="normal0"/>
        <w:spacing w:after="0" w:line="240" w:lineRule="auto"/>
        <w:rPr>
          <w:i/>
        </w:rPr>
      </w:pPr>
      <w:r w:rsidRPr="00066F72">
        <w:rPr>
          <w:rFonts w:ascii="Consolas" w:eastAsia="Consolas" w:hAnsi="Consolas" w:cs="Consolas"/>
          <w:b/>
          <w:i/>
          <w:color w:val="4F81BD"/>
          <w:sz w:val="36"/>
          <w:szCs w:val="36"/>
        </w:rPr>
        <w:t xml:space="preserve">      * * </w:t>
      </w:r>
    </w:p>
    <w:p w:rsidR="009518A4" w:rsidRPr="00066F72" w:rsidRDefault="00066F72">
      <w:pPr>
        <w:pStyle w:val="normal0"/>
        <w:spacing w:after="0" w:line="240" w:lineRule="auto"/>
        <w:rPr>
          <w:i/>
        </w:rPr>
      </w:pPr>
      <w:r w:rsidRPr="00066F72">
        <w:rPr>
          <w:rFonts w:ascii="Consolas" w:eastAsia="Consolas" w:hAnsi="Consolas" w:cs="Consolas"/>
          <w:b/>
          <w:i/>
          <w:color w:val="4F81BD"/>
          <w:sz w:val="36"/>
          <w:szCs w:val="36"/>
        </w:rPr>
        <w:t xml:space="preserve">    * * * </w:t>
      </w:r>
    </w:p>
    <w:p w:rsidR="009518A4" w:rsidRPr="00066F72" w:rsidRDefault="00066F72">
      <w:pPr>
        <w:pStyle w:val="normal0"/>
        <w:spacing w:after="0" w:line="240" w:lineRule="auto"/>
        <w:rPr>
          <w:i/>
        </w:rPr>
      </w:pPr>
      <w:r w:rsidRPr="00066F72">
        <w:rPr>
          <w:rFonts w:ascii="Consolas" w:eastAsia="Consolas" w:hAnsi="Consolas" w:cs="Consolas"/>
          <w:b/>
          <w:i/>
          <w:color w:val="4F81BD"/>
          <w:sz w:val="36"/>
          <w:szCs w:val="36"/>
        </w:rPr>
        <w:t xml:space="preserve">  * * * * </w:t>
      </w:r>
    </w:p>
    <w:p w:rsidR="009518A4" w:rsidRPr="00066F72" w:rsidRDefault="00066F72">
      <w:pPr>
        <w:pStyle w:val="normal0"/>
        <w:spacing w:after="0" w:line="240" w:lineRule="auto"/>
        <w:rPr>
          <w:i/>
        </w:rPr>
      </w:pPr>
      <w:r w:rsidRPr="00066F72">
        <w:rPr>
          <w:rFonts w:ascii="Consolas" w:eastAsia="Consolas" w:hAnsi="Consolas" w:cs="Consolas"/>
          <w:b/>
          <w:i/>
          <w:color w:val="4F81BD"/>
          <w:sz w:val="36"/>
          <w:szCs w:val="36"/>
        </w:rPr>
        <w:t xml:space="preserve">* * * * * </w:t>
      </w:r>
    </w:p>
    <w:p w:rsidR="009518A4" w:rsidRPr="00066F72" w:rsidRDefault="009518A4">
      <w:pPr>
        <w:pStyle w:val="normal0"/>
        <w:rPr>
          <w:i/>
        </w:rPr>
      </w:pPr>
    </w:p>
    <w:p w:rsidR="009518A4" w:rsidRPr="00066F72" w:rsidRDefault="00066F72">
      <w:pPr>
        <w:pStyle w:val="normal0"/>
        <w:rPr>
          <w:i/>
        </w:rPr>
      </w:pPr>
      <w:r w:rsidRPr="00066F72">
        <w:rPr>
          <w:rFonts w:ascii="Consolas" w:eastAsia="Consolas" w:hAnsi="Consolas" w:cs="Consolas"/>
          <w:b/>
          <w:i/>
          <w:color w:val="4F81BD"/>
          <w:sz w:val="32"/>
          <w:szCs w:val="32"/>
        </w:rPr>
        <w:t>Pyramid Stars5</w:t>
      </w:r>
    </w:p>
    <w:p w:rsidR="009518A4" w:rsidRPr="00066F72" w:rsidRDefault="00066F72">
      <w:pPr>
        <w:pStyle w:val="normal0"/>
        <w:spacing w:after="0" w:line="240" w:lineRule="auto"/>
        <w:rPr>
          <w:i/>
        </w:rPr>
      </w:pPr>
      <w:r w:rsidRPr="00066F72">
        <w:rPr>
          <w:rFonts w:ascii="Consolas" w:eastAsia="Consolas" w:hAnsi="Consolas" w:cs="Consolas"/>
          <w:b/>
          <w:i/>
          <w:color w:val="7F0055"/>
          <w:sz w:val="20"/>
          <w:szCs w:val="20"/>
        </w:rPr>
        <w:t>public</w:t>
      </w:r>
      <w:r w:rsidRPr="00066F72">
        <w:rPr>
          <w:rFonts w:ascii="Consolas" w:eastAsia="Consolas" w:hAnsi="Consolas" w:cs="Consolas"/>
          <w:i/>
          <w:sz w:val="20"/>
          <w:szCs w:val="20"/>
        </w:rPr>
        <w:t xml:space="preserve"> </w:t>
      </w:r>
      <w:r w:rsidRPr="00066F72">
        <w:rPr>
          <w:rFonts w:ascii="Consolas" w:eastAsia="Consolas" w:hAnsi="Consolas" w:cs="Consolas"/>
          <w:b/>
          <w:i/>
          <w:color w:val="7F0055"/>
          <w:sz w:val="20"/>
          <w:szCs w:val="20"/>
        </w:rPr>
        <w:t>class</w:t>
      </w:r>
      <w:r w:rsidRPr="00066F72">
        <w:rPr>
          <w:rFonts w:ascii="Consolas" w:eastAsia="Consolas" w:hAnsi="Consolas" w:cs="Consolas"/>
          <w:i/>
          <w:sz w:val="20"/>
          <w:szCs w:val="20"/>
        </w:rPr>
        <w:t xml:space="preserve"> PyramidStars5 {</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Consolas" w:eastAsia="Consolas" w:hAnsi="Consolas" w:cs="Consolas"/>
          <w:i/>
          <w:sz w:val="20"/>
          <w:szCs w:val="20"/>
        </w:rPr>
        <w:tab/>
      </w:r>
      <w:r w:rsidRPr="00066F72">
        <w:rPr>
          <w:rFonts w:ascii="Consolas" w:eastAsia="Consolas" w:hAnsi="Consolas" w:cs="Consolas"/>
          <w:b/>
          <w:i/>
          <w:color w:val="7F0055"/>
          <w:sz w:val="20"/>
          <w:szCs w:val="20"/>
        </w:rPr>
        <w:t>public</w:t>
      </w:r>
      <w:r w:rsidRPr="00066F72">
        <w:rPr>
          <w:rFonts w:ascii="Consolas" w:eastAsia="Consolas" w:hAnsi="Consolas" w:cs="Consolas"/>
          <w:i/>
          <w:sz w:val="20"/>
          <w:szCs w:val="20"/>
        </w:rPr>
        <w:t xml:space="preserve"> </w:t>
      </w:r>
      <w:r w:rsidRPr="00066F72">
        <w:rPr>
          <w:rFonts w:ascii="Consolas" w:eastAsia="Consolas" w:hAnsi="Consolas" w:cs="Consolas"/>
          <w:b/>
          <w:i/>
          <w:color w:val="7F0055"/>
          <w:sz w:val="20"/>
          <w:szCs w:val="20"/>
        </w:rPr>
        <w:t>static</w:t>
      </w:r>
      <w:r w:rsidRPr="00066F72">
        <w:rPr>
          <w:rFonts w:ascii="Consolas" w:eastAsia="Consolas" w:hAnsi="Consolas" w:cs="Consolas"/>
          <w:i/>
          <w:sz w:val="20"/>
          <w:szCs w:val="20"/>
        </w:rPr>
        <w:t xml:space="preserve"> </w:t>
      </w:r>
      <w:r w:rsidRPr="00066F72">
        <w:rPr>
          <w:rFonts w:ascii="Consolas" w:eastAsia="Consolas" w:hAnsi="Consolas" w:cs="Consolas"/>
          <w:b/>
          <w:i/>
          <w:color w:val="7F0055"/>
          <w:sz w:val="20"/>
          <w:szCs w:val="20"/>
        </w:rPr>
        <w:t>void</w:t>
      </w:r>
      <w:r w:rsidRPr="00066F72">
        <w:rPr>
          <w:rFonts w:ascii="Consolas" w:eastAsia="Consolas" w:hAnsi="Consolas" w:cs="Consolas"/>
          <w:i/>
          <w:sz w:val="20"/>
          <w:szCs w:val="20"/>
        </w:rPr>
        <w:t xml:space="preserve"> main(String args[]) {</w:t>
      </w:r>
    </w:p>
    <w:p w:rsidR="009518A4" w:rsidRPr="00066F72" w:rsidRDefault="00066F72">
      <w:pPr>
        <w:pStyle w:val="normal0"/>
        <w:spacing w:after="0" w:line="240" w:lineRule="auto"/>
        <w:rPr>
          <w:i/>
        </w:rPr>
      </w:pPr>
      <w:r w:rsidRPr="00066F72">
        <w:rPr>
          <w:rFonts w:ascii="Consolas" w:eastAsia="Consolas" w:hAnsi="Consolas" w:cs="Consolas"/>
          <w:i/>
          <w:sz w:val="20"/>
          <w:szCs w:val="20"/>
        </w:rPr>
        <w:tab/>
      </w:r>
      <w:r w:rsidRPr="00066F72">
        <w:rPr>
          <w:rFonts w:ascii="Consolas" w:eastAsia="Consolas" w:hAnsi="Consolas" w:cs="Consolas"/>
          <w:i/>
          <w:sz w:val="20"/>
          <w:szCs w:val="20"/>
        </w:rPr>
        <w:tab/>
      </w:r>
      <w:r w:rsidRPr="00066F72">
        <w:rPr>
          <w:rFonts w:ascii="Consolas" w:eastAsia="Consolas" w:hAnsi="Consolas" w:cs="Consolas"/>
          <w:b/>
          <w:i/>
          <w:color w:val="7F0055"/>
          <w:sz w:val="20"/>
          <w:szCs w:val="20"/>
        </w:rPr>
        <w:t>int</w:t>
      </w:r>
      <w:r w:rsidRPr="00066F72">
        <w:rPr>
          <w:rFonts w:ascii="Consolas" w:eastAsia="Consolas" w:hAnsi="Consolas" w:cs="Consolas"/>
          <w:i/>
          <w:sz w:val="20"/>
          <w:szCs w:val="20"/>
        </w:rPr>
        <w:t xml:space="preserve"> i, j, k = 16, tim = 1;</w:t>
      </w:r>
    </w:p>
    <w:p w:rsidR="009518A4" w:rsidRPr="00066F72" w:rsidRDefault="00066F72">
      <w:pPr>
        <w:pStyle w:val="normal0"/>
        <w:spacing w:after="0" w:line="240" w:lineRule="auto"/>
        <w:rPr>
          <w:i/>
        </w:rPr>
      </w:pPr>
      <w:r w:rsidRPr="00066F72">
        <w:rPr>
          <w:rFonts w:ascii="Consolas" w:eastAsia="Consolas" w:hAnsi="Consolas" w:cs="Consolas"/>
          <w:i/>
          <w:sz w:val="20"/>
          <w:szCs w:val="20"/>
        </w:rPr>
        <w:tab/>
      </w:r>
      <w:r w:rsidRPr="00066F72">
        <w:rPr>
          <w:rFonts w:ascii="Consolas" w:eastAsia="Consolas" w:hAnsi="Consolas" w:cs="Consolas"/>
          <w:i/>
          <w:sz w:val="20"/>
          <w:szCs w:val="20"/>
        </w:rPr>
        <w:tab/>
      </w:r>
      <w:r w:rsidRPr="00066F72">
        <w:rPr>
          <w:rFonts w:ascii="Consolas" w:eastAsia="Consolas" w:hAnsi="Consolas" w:cs="Consolas"/>
          <w:b/>
          <w:i/>
          <w:color w:val="7F0055"/>
          <w:sz w:val="20"/>
          <w:szCs w:val="20"/>
        </w:rPr>
        <w:t>for</w:t>
      </w:r>
      <w:r w:rsidRPr="00066F72">
        <w:rPr>
          <w:rFonts w:ascii="Consolas" w:eastAsia="Consolas" w:hAnsi="Consolas" w:cs="Consolas"/>
          <w:i/>
          <w:sz w:val="20"/>
          <w:szCs w:val="20"/>
        </w:rPr>
        <w:t xml:space="preserve"> (i = 0; i &lt; 5; i++) {</w:t>
      </w:r>
    </w:p>
    <w:p w:rsidR="009518A4" w:rsidRPr="00066F72" w:rsidRDefault="00066F72">
      <w:pPr>
        <w:pStyle w:val="normal0"/>
        <w:spacing w:after="0" w:line="240" w:lineRule="auto"/>
        <w:rPr>
          <w:i/>
        </w:rPr>
      </w:pPr>
      <w:r w:rsidRPr="00066F72">
        <w:rPr>
          <w:rFonts w:ascii="Consolas" w:eastAsia="Consolas" w:hAnsi="Consolas" w:cs="Consolas"/>
          <w:i/>
          <w:sz w:val="20"/>
          <w:szCs w:val="20"/>
        </w:rPr>
        <w:tab/>
      </w:r>
      <w:r w:rsidRPr="00066F72">
        <w:rPr>
          <w:rFonts w:ascii="Consolas" w:eastAsia="Consolas" w:hAnsi="Consolas" w:cs="Consolas"/>
          <w:i/>
          <w:sz w:val="20"/>
          <w:szCs w:val="20"/>
        </w:rPr>
        <w:tab/>
      </w:r>
      <w:r w:rsidRPr="00066F72">
        <w:rPr>
          <w:rFonts w:ascii="Consolas" w:eastAsia="Consolas" w:hAnsi="Consolas" w:cs="Consolas"/>
          <w:i/>
          <w:sz w:val="20"/>
          <w:szCs w:val="20"/>
        </w:rPr>
        <w:tab/>
      </w:r>
      <w:r w:rsidRPr="00066F72">
        <w:rPr>
          <w:rFonts w:ascii="Consolas" w:eastAsia="Consolas" w:hAnsi="Consolas" w:cs="Consolas"/>
          <w:b/>
          <w:i/>
          <w:color w:val="7F0055"/>
          <w:sz w:val="20"/>
          <w:szCs w:val="20"/>
        </w:rPr>
        <w:t>for</w:t>
      </w:r>
      <w:r w:rsidRPr="00066F72">
        <w:rPr>
          <w:rFonts w:ascii="Consolas" w:eastAsia="Consolas" w:hAnsi="Consolas" w:cs="Consolas"/>
          <w:i/>
          <w:sz w:val="20"/>
          <w:szCs w:val="20"/>
        </w:rPr>
        <w:t xml:space="preserve"> (j = 0; j &lt; k; j++) {</w:t>
      </w:r>
    </w:p>
    <w:p w:rsidR="009518A4" w:rsidRPr="00066F72" w:rsidRDefault="00066F72">
      <w:pPr>
        <w:pStyle w:val="normal0"/>
        <w:spacing w:after="0" w:line="240" w:lineRule="auto"/>
        <w:rPr>
          <w:i/>
        </w:rPr>
      </w:pPr>
      <w:r w:rsidRPr="00066F72">
        <w:rPr>
          <w:rFonts w:ascii="Consolas" w:eastAsia="Consolas" w:hAnsi="Consolas" w:cs="Consolas"/>
          <w:i/>
          <w:sz w:val="20"/>
          <w:szCs w:val="20"/>
        </w:rPr>
        <w:tab/>
      </w:r>
      <w:r w:rsidRPr="00066F72">
        <w:rPr>
          <w:rFonts w:ascii="Consolas" w:eastAsia="Consolas" w:hAnsi="Consolas" w:cs="Consolas"/>
          <w:i/>
          <w:sz w:val="20"/>
          <w:szCs w:val="20"/>
        </w:rPr>
        <w:tab/>
      </w:r>
      <w:r w:rsidRPr="00066F72">
        <w:rPr>
          <w:rFonts w:ascii="Consolas" w:eastAsia="Consolas" w:hAnsi="Consolas" w:cs="Consolas"/>
          <w:i/>
          <w:sz w:val="20"/>
          <w:szCs w:val="20"/>
        </w:rPr>
        <w:tab/>
      </w:r>
      <w:r w:rsidRPr="00066F72">
        <w:rPr>
          <w:rFonts w:ascii="Consolas" w:eastAsia="Consolas" w:hAnsi="Consolas" w:cs="Consolas"/>
          <w:i/>
          <w:sz w:val="20"/>
          <w:szCs w:val="20"/>
        </w:rPr>
        <w:tab/>
        <w:t>System.</w:t>
      </w:r>
      <w:r w:rsidRPr="00066F72">
        <w:rPr>
          <w:rFonts w:ascii="Consolas" w:eastAsia="Consolas" w:hAnsi="Consolas" w:cs="Consolas"/>
          <w:i/>
          <w:color w:val="0000C0"/>
          <w:sz w:val="20"/>
          <w:szCs w:val="20"/>
        </w:rPr>
        <w:t>out</w:t>
      </w:r>
      <w:r w:rsidRPr="00066F72">
        <w:rPr>
          <w:rFonts w:ascii="Consolas" w:eastAsia="Consolas" w:hAnsi="Consolas" w:cs="Consolas"/>
          <w:i/>
          <w:sz w:val="20"/>
          <w:szCs w:val="20"/>
        </w:rPr>
        <w:t>.print(</w:t>
      </w:r>
      <w:r w:rsidRPr="00066F72">
        <w:rPr>
          <w:rFonts w:ascii="Consolas" w:eastAsia="Consolas" w:hAnsi="Consolas" w:cs="Consolas"/>
          <w:i/>
          <w:color w:val="2A00FF"/>
          <w:sz w:val="20"/>
          <w:szCs w:val="20"/>
        </w:rPr>
        <w:t>" "</w:t>
      </w:r>
      <w:r w:rsidRPr="00066F72">
        <w:rPr>
          <w:rFonts w:ascii="Consolas" w:eastAsia="Consolas" w:hAnsi="Consolas" w:cs="Consolas"/>
          <w:i/>
          <w:sz w:val="20"/>
          <w:szCs w:val="20"/>
        </w:rPr>
        <w:t>);</w:t>
      </w:r>
    </w:p>
    <w:p w:rsidR="009518A4" w:rsidRPr="00066F72" w:rsidRDefault="00066F72">
      <w:pPr>
        <w:pStyle w:val="normal0"/>
        <w:spacing w:after="0" w:line="240" w:lineRule="auto"/>
        <w:rPr>
          <w:i/>
        </w:rPr>
      </w:pPr>
      <w:r w:rsidRPr="00066F72">
        <w:rPr>
          <w:rFonts w:ascii="Consolas" w:eastAsia="Consolas" w:hAnsi="Consolas" w:cs="Consolas"/>
          <w:i/>
          <w:sz w:val="20"/>
          <w:szCs w:val="20"/>
        </w:rPr>
        <w:tab/>
      </w:r>
      <w:r w:rsidRPr="00066F72">
        <w:rPr>
          <w:rFonts w:ascii="Consolas" w:eastAsia="Consolas" w:hAnsi="Consolas" w:cs="Consolas"/>
          <w:i/>
          <w:sz w:val="20"/>
          <w:szCs w:val="20"/>
        </w:rPr>
        <w:tab/>
      </w:r>
      <w:r w:rsidRPr="00066F72">
        <w:rPr>
          <w:rFonts w:ascii="Consolas" w:eastAsia="Consolas" w:hAnsi="Consolas" w:cs="Consolas"/>
          <w:i/>
          <w:sz w:val="20"/>
          <w:szCs w:val="20"/>
        </w:rPr>
        <w:tab/>
        <w:t>}</w:t>
      </w:r>
    </w:p>
    <w:p w:rsidR="009518A4" w:rsidRPr="00066F72" w:rsidRDefault="00066F72">
      <w:pPr>
        <w:pStyle w:val="normal0"/>
        <w:spacing w:after="0" w:line="240" w:lineRule="auto"/>
        <w:rPr>
          <w:i/>
        </w:rPr>
      </w:pPr>
      <w:r w:rsidRPr="00066F72">
        <w:rPr>
          <w:rFonts w:ascii="Consolas" w:eastAsia="Consolas" w:hAnsi="Consolas" w:cs="Consolas"/>
          <w:i/>
          <w:sz w:val="20"/>
          <w:szCs w:val="20"/>
        </w:rPr>
        <w:lastRenderedPageBreak/>
        <w:tab/>
      </w:r>
      <w:r w:rsidRPr="00066F72">
        <w:rPr>
          <w:rFonts w:ascii="Consolas" w:eastAsia="Consolas" w:hAnsi="Consolas" w:cs="Consolas"/>
          <w:i/>
          <w:sz w:val="20"/>
          <w:szCs w:val="20"/>
        </w:rPr>
        <w:tab/>
      </w:r>
      <w:r w:rsidRPr="00066F72">
        <w:rPr>
          <w:rFonts w:ascii="Consolas" w:eastAsia="Consolas" w:hAnsi="Consolas" w:cs="Consolas"/>
          <w:i/>
          <w:sz w:val="20"/>
          <w:szCs w:val="20"/>
        </w:rPr>
        <w:tab/>
        <w:t>k = k - 4;</w:t>
      </w:r>
    </w:p>
    <w:p w:rsidR="009518A4" w:rsidRPr="00066F72" w:rsidRDefault="00066F72">
      <w:pPr>
        <w:pStyle w:val="normal0"/>
        <w:spacing w:after="0" w:line="240" w:lineRule="auto"/>
        <w:rPr>
          <w:i/>
        </w:rPr>
      </w:pPr>
      <w:r w:rsidRPr="00066F72">
        <w:rPr>
          <w:rFonts w:ascii="Consolas" w:eastAsia="Consolas" w:hAnsi="Consolas" w:cs="Consolas"/>
          <w:i/>
          <w:sz w:val="20"/>
          <w:szCs w:val="20"/>
        </w:rPr>
        <w:tab/>
      </w:r>
      <w:r w:rsidRPr="00066F72">
        <w:rPr>
          <w:rFonts w:ascii="Consolas" w:eastAsia="Consolas" w:hAnsi="Consolas" w:cs="Consolas"/>
          <w:i/>
          <w:sz w:val="20"/>
          <w:szCs w:val="20"/>
        </w:rPr>
        <w:tab/>
      </w:r>
      <w:r w:rsidRPr="00066F72">
        <w:rPr>
          <w:rFonts w:ascii="Consolas" w:eastAsia="Consolas" w:hAnsi="Consolas" w:cs="Consolas"/>
          <w:i/>
          <w:sz w:val="20"/>
          <w:szCs w:val="20"/>
        </w:rPr>
        <w:tab/>
      </w:r>
      <w:r w:rsidRPr="00066F72">
        <w:rPr>
          <w:rFonts w:ascii="Consolas" w:eastAsia="Consolas" w:hAnsi="Consolas" w:cs="Consolas"/>
          <w:b/>
          <w:i/>
          <w:color w:val="7F0055"/>
          <w:sz w:val="20"/>
          <w:szCs w:val="20"/>
        </w:rPr>
        <w:t>for</w:t>
      </w:r>
      <w:r w:rsidRPr="00066F72">
        <w:rPr>
          <w:rFonts w:ascii="Consolas" w:eastAsia="Consolas" w:hAnsi="Consolas" w:cs="Consolas"/>
          <w:i/>
          <w:sz w:val="20"/>
          <w:szCs w:val="20"/>
        </w:rPr>
        <w:t xml:space="preserve"> (j = 0; j &lt; tim; j++) {</w:t>
      </w:r>
    </w:p>
    <w:p w:rsidR="009518A4" w:rsidRPr="00066F72" w:rsidRDefault="00066F72">
      <w:pPr>
        <w:pStyle w:val="normal0"/>
        <w:spacing w:after="0" w:line="240" w:lineRule="auto"/>
        <w:rPr>
          <w:i/>
        </w:rPr>
      </w:pPr>
      <w:r w:rsidRPr="00066F72">
        <w:rPr>
          <w:rFonts w:ascii="Consolas" w:eastAsia="Consolas" w:hAnsi="Consolas" w:cs="Consolas"/>
          <w:i/>
          <w:sz w:val="20"/>
          <w:szCs w:val="20"/>
        </w:rPr>
        <w:tab/>
      </w:r>
      <w:r w:rsidRPr="00066F72">
        <w:rPr>
          <w:rFonts w:ascii="Consolas" w:eastAsia="Consolas" w:hAnsi="Consolas" w:cs="Consolas"/>
          <w:i/>
          <w:sz w:val="20"/>
          <w:szCs w:val="20"/>
        </w:rPr>
        <w:tab/>
      </w:r>
      <w:r w:rsidRPr="00066F72">
        <w:rPr>
          <w:rFonts w:ascii="Consolas" w:eastAsia="Consolas" w:hAnsi="Consolas" w:cs="Consolas"/>
          <w:i/>
          <w:sz w:val="20"/>
          <w:szCs w:val="20"/>
        </w:rPr>
        <w:tab/>
      </w:r>
      <w:r w:rsidRPr="00066F72">
        <w:rPr>
          <w:rFonts w:ascii="Consolas" w:eastAsia="Consolas" w:hAnsi="Consolas" w:cs="Consolas"/>
          <w:i/>
          <w:sz w:val="20"/>
          <w:szCs w:val="20"/>
        </w:rPr>
        <w:tab/>
        <w:t>System.</w:t>
      </w:r>
      <w:r w:rsidRPr="00066F72">
        <w:rPr>
          <w:rFonts w:ascii="Consolas" w:eastAsia="Consolas" w:hAnsi="Consolas" w:cs="Consolas"/>
          <w:i/>
          <w:color w:val="0000C0"/>
          <w:sz w:val="20"/>
          <w:szCs w:val="20"/>
        </w:rPr>
        <w:t>out</w:t>
      </w:r>
      <w:r w:rsidRPr="00066F72">
        <w:rPr>
          <w:rFonts w:ascii="Consolas" w:eastAsia="Consolas" w:hAnsi="Consolas" w:cs="Consolas"/>
          <w:i/>
          <w:sz w:val="20"/>
          <w:szCs w:val="20"/>
        </w:rPr>
        <w:t>.print(</w:t>
      </w:r>
      <w:r w:rsidRPr="00066F72">
        <w:rPr>
          <w:rFonts w:ascii="Consolas" w:eastAsia="Consolas" w:hAnsi="Consolas" w:cs="Consolas"/>
          <w:i/>
          <w:color w:val="2A00FF"/>
          <w:sz w:val="20"/>
          <w:szCs w:val="20"/>
        </w:rPr>
        <w:t>"* "</w:t>
      </w:r>
      <w:r w:rsidRPr="00066F72">
        <w:rPr>
          <w:rFonts w:ascii="Consolas" w:eastAsia="Consolas" w:hAnsi="Consolas" w:cs="Consolas"/>
          <w:i/>
          <w:sz w:val="20"/>
          <w:szCs w:val="20"/>
        </w:rPr>
        <w:t>);</w:t>
      </w:r>
    </w:p>
    <w:p w:rsidR="009518A4" w:rsidRPr="00066F72" w:rsidRDefault="00066F72">
      <w:pPr>
        <w:pStyle w:val="normal0"/>
        <w:spacing w:after="0" w:line="240" w:lineRule="auto"/>
        <w:rPr>
          <w:i/>
        </w:rPr>
      </w:pPr>
      <w:r w:rsidRPr="00066F72">
        <w:rPr>
          <w:rFonts w:ascii="Consolas" w:eastAsia="Consolas" w:hAnsi="Consolas" w:cs="Consolas"/>
          <w:i/>
          <w:sz w:val="20"/>
          <w:szCs w:val="20"/>
        </w:rPr>
        <w:tab/>
      </w:r>
      <w:r w:rsidRPr="00066F72">
        <w:rPr>
          <w:rFonts w:ascii="Consolas" w:eastAsia="Consolas" w:hAnsi="Consolas" w:cs="Consolas"/>
          <w:i/>
          <w:sz w:val="20"/>
          <w:szCs w:val="20"/>
        </w:rPr>
        <w:tab/>
      </w:r>
      <w:r w:rsidRPr="00066F72">
        <w:rPr>
          <w:rFonts w:ascii="Consolas" w:eastAsia="Consolas" w:hAnsi="Consolas" w:cs="Consolas"/>
          <w:i/>
          <w:sz w:val="20"/>
          <w:szCs w:val="20"/>
        </w:rPr>
        <w:tab/>
        <w:t>}</w:t>
      </w:r>
    </w:p>
    <w:p w:rsidR="009518A4" w:rsidRPr="00066F72" w:rsidRDefault="00066F72">
      <w:pPr>
        <w:pStyle w:val="normal0"/>
        <w:spacing w:after="0" w:line="240" w:lineRule="auto"/>
        <w:rPr>
          <w:i/>
        </w:rPr>
      </w:pPr>
      <w:r w:rsidRPr="00066F72">
        <w:rPr>
          <w:rFonts w:ascii="Consolas" w:eastAsia="Consolas" w:hAnsi="Consolas" w:cs="Consolas"/>
          <w:i/>
          <w:sz w:val="20"/>
          <w:szCs w:val="20"/>
        </w:rPr>
        <w:tab/>
      </w:r>
      <w:r w:rsidRPr="00066F72">
        <w:rPr>
          <w:rFonts w:ascii="Consolas" w:eastAsia="Consolas" w:hAnsi="Consolas" w:cs="Consolas"/>
          <w:i/>
          <w:sz w:val="20"/>
          <w:szCs w:val="20"/>
        </w:rPr>
        <w:tab/>
      </w:r>
      <w:r w:rsidRPr="00066F72">
        <w:rPr>
          <w:rFonts w:ascii="Consolas" w:eastAsia="Consolas" w:hAnsi="Consolas" w:cs="Consolas"/>
          <w:i/>
          <w:sz w:val="20"/>
          <w:szCs w:val="20"/>
        </w:rPr>
        <w:tab/>
        <w:t>tim = tim + 2;</w:t>
      </w:r>
    </w:p>
    <w:p w:rsidR="009518A4" w:rsidRPr="00066F72" w:rsidRDefault="00066F72">
      <w:pPr>
        <w:pStyle w:val="normal0"/>
        <w:spacing w:after="0" w:line="240" w:lineRule="auto"/>
        <w:rPr>
          <w:i/>
        </w:rPr>
      </w:pPr>
      <w:r w:rsidRPr="00066F72">
        <w:rPr>
          <w:rFonts w:ascii="Consolas" w:eastAsia="Consolas" w:hAnsi="Consolas" w:cs="Consolas"/>
          <w:i/>
          <w:sz w:val="20"/>
          <w:szCs w:val="20"/>
        </w:rPr>
        <w:tab/>
      </w:r>
      <w:r w:rsidRPr="00066F72">
        <w:rPr>
          <w:rFonts w:ascii="Consolas" w:eastAsia="Consolas" w:hAnsi="Consolas" w:cs="Consolas"/>
          <w:i/>
          <w:sz w:val="20"/>
          <w:szCs w:val="20"/>
        </w:rPr>
        <w:tab/>
      </w:r>
      <w:r w:rsidRPr="00066F72">
        <w:rPr>
          <w:rFonts w:ascii="Consolas" w:eastAsia="Consolas" w:hAnsi="Consolas" w:cs="Consolas"/>
          <w:i/>
          <w:sz w:val="20"/>
          <w:szCs w:val="20"/>
        </w:rPr>
        <w:tab/>
        <w:t>System.</w:t>
      </w:r>
      <w:r w:rsidRPr="00066F72">
        <w:rPr>
          <w:rFonts w:ascii="Consolas" w:eastAsia="Consolas" w:hAnsi="Consolas" w:cs="Consolas"/>
          <w:i/>
          <w:color w:val="0000C0"/>
          <w:sz w:val="20"/>
          <w:szCs w:val="20"/>
        </w:rPr>
        <w:t>out</w:t>
      </w:r>
      <w:r w:rsidRPr="00066F72">
        <w:rPr>
          <w:rFonts w:ascii="Consolas" w:eastAsia="Consolas" w:hAnsi="Consolas" w:cs="Consolas"/>
          <w:i/>
          <w:sz w:val="20"/>
          <w:szCs w:val="20"/>
        </w:rPr>
        <w:t>.println();</w:t>
      </w:r>
    </w:p>
    <w:p w:rsidR="009518A4" w:rsidRPr="00066F72" w:rsidRDefault="00066F72">
      <w:pPr>
        <w:pStyle w:val="normal0"/>
        <w:spacing w:after="0" w:line="240" w:lineRule="auto"/>
        <w:rPr>
          <w:i/>
        </w:rPr>
      </w:pPr>
      <w:r w:rsidRPr="00066F72">
        <w:rPr>
          <w:rFonts w:ascii="Consolas" w:eastAsia="Consolas" w:hAnsi="Consolas" w:cs="Consolas"/>
          <w:i/>
          <w:sz w:val="20"/>
          <w:szCs w:val="20"/>
        </w:rPr>
        <w:tab/>
      </w:r>
      <w:r w:rsidRPr="00066F72">
        <w:rPr>
          <w:rFonts w:ascii="Consolas" w:eastAsia="Consolas" w:hAnsi="Consolas" w:cs="Consolas"/>
          <w:i/>
          <w:sz w:val="20"/>
          <w:szCs w:val="20"/>
        </w:rPr>
        <w:tab/>
        <w:t>}</w:t>
      </w:r>
    </w:p>
    <w:p w:rsidR="009518A4" w:rsidRPr="00066F72" w:rsidRDefault="00066F72">
      <w:pPr>
        <w:pStyle w:val="normal0"/>
        <w:spacing w:after="0" w:line="240" w:lineRule="auto"/>
        <w:rPr>
          <w:i/>
        </w:rPr>
      </w:pPr>
      <w:r w:rsidRPr="00066F72">
        <w:rPr>
          <w:rFonts w:ascii="Consolas" w:eastAsia="Consolas" w:hAnsi="Consolas" w:cs="Consolas"/>
          <w:i/>
          <w:sz w:val="20"/>
          <w:szCs w:val="20"/>
        </w:rPr>
        <w:tab/>
        <w:t>}</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Consolas" w:eastAsia="Consolas" w:hAnsi="Consolas" w:cs="Consolas"/>
          <w:i/>
          <w:sz w:val="20"/>
          <w:szCs w:val="20"/>
        </w:rPr>
        <w:t>}</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Consolas" w:eastAsia="Consolas" w:hAnsi="Consolas" w:cs="Consolas"/>
          <w:i/>
          <w:color w:val="3F7F5F"/>
          <w:sz w:val="20"/>
          <w:szCs w:val="20"/>
        </w:rPr>
        <w:t xml:space="preserve">/* </w:t>
      </w:r>
    </w:p>
    <w:p w:rsidR="009518A4" w:rsidRPr="00066F72" w:rsidRDefault="00066F72">
      <w:pPr>
        <w:pStyle w:val="normal0"/>
        <w:spacing w:after="0" w:line="240" w:lineRule="auto"/>
        <w:rPr>
          <w:i/>
        </w:rPr>
      </w:pPr>
      <w:r w:rsidRPr="00066F72">
        <w:rPr>
          <w:rFonts w:ascii="Consolas" w:eastAsia="Consolas" w:hAnsi="Consolas" w:cs="Consolas"/>
          <w:i/>
          <w:color w:val="3F7F5F"/>
          <w:sz w:val="20"/>
          <w:szCs w:val="20"/>
        </w:rPr>
        <w:t xml:space="preserve"> *              * </w:t>
      </w:r>
    </w:p>
    <w:p w:rsidR="009518A4" w:rsidRPr="00066F72" w:rsidRDefault="00066F72">
      <w:pPr>
        <w:pStyle w:val="normal0"/>
        <w:spacing w:after="0" w:line="240" w:lineRule="auto"/>
        <w:rPr>
          <w:i/>
        </w:rPr>
      </w:pPr>
      <w:r w:rsidRPr="00066F72">
        <w:rPr>
          <w:rFonts w:ascii="Consolas" w:eastAsia="Consolas" w:hAnsi="Consolas" w:cs="Consolas"/>
          <w:i/>
          <w:color w:val="3F7F5F"/>
          <w:sz w:val="20"/>
          <w:szCs w:val="20"/>
        </w:rPr>
        <w:t xml:space="preserve">            * * * </w:t>
      </w:r>
    </w:p>
    <w:p w:rsidR="009518A4" w:rsidRPr="00066F72" w:rsidRDefault="00066F72">
      <w:pPr>
        <w:pStyle w:val="normal0"/>
        <w:spacing w:after="0" w:line="240" w:lineRule="auto"/>
        <w:rPr>
          <w:i/>
        </w:rPr>
      </w:pPr>
      <w:r w:rsidRPr="00066F72">
        <w:rPr>
          <w:rFonts w:ascii="Consolas" w:eastAsia="Consolas" w:hAnsi="Consolas" w:cs="Consolas"/>
          <w:i/>
          <w:color w:val="3F7F5F"/>
          <w:sz w:val="20"/>
          <w:szCs w:val="20"/>
        </w:rPr>
        <w:t xml:space="preserve">        * * * * * </w:t>
      </w:r>
    </w:p>
    <w:p w:rsidR="009518A4" w:rsidRPr="00066F72" w:rsidRDefault="00066F72">
      <w:pPr>
        <w:pStyle w:val="normal0"/>
        <w:spacing w:after="0" w:line="240" w:lineRule="auto"/>
        <w:rPr>
          <w:i/>
        </w:rPr>
      </w:pPr>
      <w:r w:rsidRPr="00066F72">
        <w:rPr>
          <w:rFonts w:ascii="Consolas" w:eastAsia="Consolas" w:hAnsi="Consolas" w:cs="Consolas"/>
          <w:i/>
          <w:color w:val="3F7F5F"/>
          <w:sz w:val="20"/>
          <w:szCs w:val="20"/>
        </w:rPr>
        <w:t xml:space="preserve">    * * * * * * * </w:t>
      </w:r>
    </w:p>
    <w:p w:rsidR="009518A4" w:rsidRPr="00066F72" w:rsidRDefault="00066F72">
      <w:pPr>
        <w:pStyle w:val="normal0"/>
        <w:spacing w:after="0" w:line="240" w:lineRule="auto"/>
        <w:rPr>
          <w:i/>
        </w:rPr>
      </w:pPr>
      <w:r w:rsidRPr="00066F72">
        <w:rPr>
          <w:rFonts w:ascii="Consolas" w:eastAsia="Consolas" w:hAnsi="Consolas" w:cs="Consolas"/>
          <w:i/>
          <w:color w:val="3F7F5F"/>
          <w:sz w:val="20"/>
          <w:szCs w:val="20"/>
        </w:rPr>
        <w:t xml:space="preserve">* * * * * * * * *   </w:t>
      </w:r>
    </w:p>
    <w:p w:rsidR="009518A4" w:rsidRPr="00066F72" w:rsidRDefault="00066F72">
      <w:pPr>
        <w:pStyle w:val="normal0"/>
        <w:spacing w:after="0" w:line="240" w:lineRule="auto"/>
        <w:rPr>
          <w:i/>
        </w:rPr>
      </w:pPr>
      <w:r w:rsidRPr="00066F72">
        <w:rPr>
          <w:rFonts w:ascii="Consolas" w:eastAsia="Consolas" w:hAnsi="Consolas" w:cs="Consolas"/>
          <w:i/>
          <w:color w:val="3F7F5F"/>
          <w:sz w:val="20"/>
          <w:szCs w:val="20"/>
        </w:rPr>
        <w:t xml:space="preserve"> * </w:t>
      </w:r>
    </w:p>
    <w:p w:rsidR="009518A4" w:rsidRPr="00066F72" w:rsidRDefault="00066F72">
      <w:pPr>
        <w:pStyle w:val="normal0"/>
        <w:spacing w:after="0" w:line="240" w:lineRule="auto"/>
        <w:rPr>
          <w:i/>
        </w:rPr>
      </w:pPr>
      <w:r w:rsidRPr="00066F72">
        <w:rPr>
          <w:rFonts w:ascii="Consolas" w:eastAsia="Consolas" w:hAnsi="Consolas" w:cs="Consolas"/>
          <w:i/>
          <w:color w:val="3F7F5F"/>
          <w:sz w:val="20"/>
          <w:szCs w:val="20"/>
        </w:rPr>
        <w:t xml:space="preserve"> * */</w:t>
      </w:r>
    </w:p>
    <w:p w:rsidR="009518A4" w:rsidRPr="00066F72" w:rsidRDefault="009518A4">
      <w:pPr>
        <w:pStyle w:val="normal0"/>
        <w:rPr>
          <w:i/>
        </w:rPr>
      </w:pPr>
    </w:p>
    <w:p w:rsidR="009518A4" w:rsidRPr="00066F72" w:rsidRDefault="00066F72">
      <w:pPr>
        <w:pStyle w:val="normal0"/>
        <w:rPr>
          <w:i/>
        </w:rPr>
      </w:pPr>
      <w:r w:rsidRPr="00066F72">
        <w:rPr>
          <w:rFonts w:ascii="Consolas" w:eastAsia="Consolas" w:hAnsi="Consolas" w:cs="Consolas"/>
          <w:b/>
          <w:i/>
          <w:color w:val="4F81BD"/>
          <w:sz w:val="32"/>
          <w:szCs w:val="32"/>
        </w:rPr>
        <w:t xml:space="preserve">OUTPUT:- </w:t>
      </w:r>
    </w:p>
    <w:p w:rsidR="009518A4" w:rsidRPr="00066F72" w:rsidRDefault="00066F72">
      <w:pPr>
        <w:pStyle w:val="normal0"/>
        <w:spacing w:after="0" w:line="240" w:lineRule="auto"/>
        <w:rPr>
          <w:i/>
        </w:rPr>
      </w:pPr>
      <w:r w:rsidRPr="00066F72">
        <w:rPr>
          <w:rFonts w:ascii="Consolas" w:eastAsia="Consolas" w:hAnsi="Consolas" w:cs="Consolas"/>
          <w:b/>
          <w:i/>
          <w:color w:val="4F81BD"/>
          <w:sz w:val="32"/>
          <w:szCs w:val="32"/>
        </w:rPr>
        <w:t xml:space="preserve">                * </w:t>
      </w:r>
    </w:p>
    <w:p w:rsidR="009518A4" w:rsidRPr="00066F72" w:rsidRDefault="00066F72">
      <w:pPr>
        <w:pStyle w:val="normal0"/>
        <w:spacing w:after="0" w:line="240" w:lineRule="auto"/>
        <w:rPr>
          <w:i/>
        </w:rPr>
      </w:pPr>
      <w:r w:rsidRPr="00066F72">
        <w:rPr>
          <w:rFonts w:ascii="Consolas" w:eastAsia="Consolas" w:hAnsi="Consolas" w:cs="Consolas"/>
          <w:b/>
          <w:i/>
          <w:color w:val="4F81BD"/>
          <w:sz w:val="32"/>
          <w:szCs w:val="32"/>
        </w:rPr>
        <w:t xml:space="preserve">            * * * </w:t>
      </w:r>
    </w:p>
    <w:p w:rsidR="009518A4" w:rsidRPr="00066F72" w:rsidRDefault="00066F72">
      <w:pPr>
        <w:pStyle w:val="normal0"/>
        <w:spacing w:after="0" w:line="240" w:lineRule="auto"/>
        <w:rPr>
          <w:i/>
        </w:rPr>
      </w:pPr>
      <w:r w:rsidRPr="00066F72">
        <w:rPr>
          <w:rFonts w:ascii="Consolas" w:eastAsia="Consolas" w:hAnsi="Consolas" w:cs="Consolas"/>
          <w:b/>
          <w:i/>
          <w:color w:val="4F81BD"/>
          <w:sz w:val="32"/>
          <w:szCs w:val="32"/>
        </w:rPr>
        <w:t xml:space="preserve">        * * * * * </w:t>
      </w:r>
    </w:p>
    <w:p w:rsidR="009518A4" w:rsidRPr="00066F72" w:rsidRDefault="00066F72">
      <w:pPr>
        <w:pStyle w:val="normal0"/>
        <w:spacing w:after="0" w:line="240" w:lineRule="auto"/>
        <w:rPr>
          <w:i/>
        </w:rPr>
      </w:pPr>
      <w:r w:rsidRPr="00066F72">
        <w:rPr>
          <w:rFonts w:ascii="Consolas" w:eastAsia="Consolas" w:hAnsi="Consolas" w:cs="Consolas"/>
          <w:b/>
          <w:i/>
          <w:color w:val="4F81BD"/>
          <w:sz w:val="32"/>
          <w:szCs w:val="32"/>
        </w:rPr>
        <w:t xml:space="preserve">    * * * * * * * </w:t>
      </w:r>
    </w:p>
    <w:p w:rsidR="009518A4" w:rsidRPr="00066F72" w:rsidRDefault="00066F72">
      <w:pPr>
        <w:pStyle w:val="normal0"/>
        <w:spacing w:after="0" w:line="240" w:lineRule="auto"/>
        <w:rPr>
          <w:i/>
        </w:rPr>
      </w:pPr>
      <w:r w:rsidRPr="00066F72">
        <w:rPr>
          <w:rFonts w:ascii="Consolas" w:eastAsia="Consolas" w:hAnsi="Consolas" w:cs="Consolas"/>
          <w:b/>
          <w:i/>
          <w:color w:val="4F81BD"/>
          <w:sz w:val="32"/>
          <w:szCs w:val="32"/>
        </w:rPr>
        <w:t xml:space="preserve">* * * * * * * * * </w:t>
      </w:r>
    </w:p>
    <w:p w:rsidR="009518A4" w:rsidRPr="00066F72" w:rsidRDefault="009518A4">
      <w:pPr>
        <w:pStyle w:val="normal0"/>
        <w:rPr>
          <w:i/>
        </w:rPr>
      </w:pPr>
    </w:p>
    <w:p w:rsidR="009518A4" w:rsidRPr="00066F72" w:rsidRDefault="00066F72">
      <w:pPr>
        <w:pStyle w:val="normal0"/>
        <w:rPr>
          <w:i/>
        </w:rPr>
      </w:pPr>
      <w:r w:rsidRPr="00066F72">
        <w:rPr>
          <w:rFonts w:ascii="Consolas" w:eastAsia="Consolas" w:hAnsi="Consolas" w:cs="Consolas"/>
          <w:b/>
          <w:i/>
          <w:color w:val="4F81BD"/>
          <w:sz w:val="32"/>
          <w:szCs w:val="32"/>
        </w:rPr>
        <w:t>Pyramid Stars6</w:t>
      </w:r>
    </w:p>
    <w:p w:rsidR="009518A4" w:rsidRPr="00066F72" w:rsidRDefault="00066F72">
      <w:pPr>
        <w:pStyle w:val="normal0"/>
        <w:spacing w:after="0" w:line="240" w:lineRule="auto"/>
        <w:rPr>
          <w:i/>
        </w:rPr>
      </w:pPr>
      <w:r w:rsidRPr="00066F72">
        <w:rPr>
          <w:rFonts w:ascii="Consolas" w:eastAsia="Consolas" w:hAnsi="Consolas" w:cs="Consolas"/>
          <w:b/>
          <w:i/>
          <w:color w:val="7F0055"/>
          <w:sz w:val="20"/>
          <w:szCs w:val="20"/>
        </w:rPr>
        <w:t>public</w:t>
      </w:r>
      <w:r w:rsidRPr="00066F72">
        <w:rPr>
          <w:rFonts w:ascii="Consolas" w:eastAsia="Consolas" w:hAnsi="Consolas" w:cs="Consolas"/>
          <w:i/>
          <w:sz w:val="20"/>
          <w:szCs w:val="20"/>
        </w:rPr>
        <w:t xml:space="preserve"> </w:t>
      </w:r>
      <w:r w:rsidRPr="00066F72">
        <w:rPr>
          <w:rFonts w:ascii="Consolas" w:eastAsia="Consolas" w:hAnsi="Consolas" w:cs="Consolas"/>
          <w:b/>
          <w:i/>
          <w:color w:val="7F0055"/>
          <w:sz w:val="20"/>
          <w:szCs w:val="20"/>
        </w:rPr>
        <w:t>class</w:t>
      </w:r>
      <w:r w:rsidRPr="00066F72">
        <w:rPr>
          <w:rFonts w:ascii="Consolas" w:eastAsia="Consolas" w:hAnsi="Consolas" w:cs="Consolas"/>
          <w:i/>
          <w:sz w:val="20"/>
          <w:szCs w:val="20"/>
        </w:rPr>
        <w:t xml:space="preserve"> PyramidStars6 {</w:t>
      </w:r>
    </w:p>
    <w:p w:rsidR="009518A4" w:rsidRPr="00066F72" w:rsidRDefault="00066F72">
      <w:pPr>
        <w:pStyle w:val="normal0"/>
        <w:spacing w:after="0" w:line="240" w:lineRule="auto"/>
        <w:rPr>
          <w:i/>
        </w:rPr>
      </w:pPr>
      <w:r w:rsidRPr="00066F72">
        <w:rPr>
          <w:rFonts w:ascii="Consolas" w:eastAsia="Consolas" w:hAnsi="Consolas" w:cs="Consolas"/>
          <w:i/>
          <w:sz w:val="20"/>
          <w:szCs w:val="20"/>
        </w:rPr>
        <w:tab/>
      </w:r>
      <w:r w:rsidRPr="00066F72">
        <w:rPr>
          <w:rFonts w:ascii="Consolas" w:eastAsia="Consolas" w:hAnsi="Consolas" w:cs="Consolas"/>
          <w:b/>
          <w:i/>
          <w:color w:val="7F0055"/>
          <w:sz w:val="20"/>
          <w:szCs w:val="20"/>
        </w:rPr>
        <w:t>public</w:t>
      </w:r>
      <w:r w:rsidRPr="00066F72">
        <w:rPr>
          <w:rFonts w:ascii="Consolas" w:eastAsia="Consolas" w:hAnsi="Consolas" w:cs="Consolas"/>
          <w:i/>
          <w:sz w:val="20"/>
          <w:szCs w:val="20"/>
        </w:rPr>
        <w:t xml:space="preserve"> </w:t>
      </w:r>
      <w:r w:rsidRPr="00066F72">
        <w:rPr>
          <w:rFonts w:ascii="Consolas" w:eastAsia="Consolas" w:hAnsi="Consolas" w:cs="Consolas"/>
          <w:b/>
          <w:i/>
          <w:color w:val="7F0055"/>
          <w:sz w:val="20"/>
          <w:szCs w:val="20"/>
        </w:rPr>
        <w:t>static</w:t>
      </w:r>
      <w:r w:rsidRPr="00066F72">
        <w:rPr>
          <w:rFonts w:ascii="Consolas" w:eastAsia="Consolas" w:hAnsi="Consolas" w:cs="Consolas"/>
          <w:i/>
          <w:sz w:val="20"/>
          <w:szCs w:val="20"/>
        </w:rPr>
        <w:t xml:space="preserve"> </w:t>
      </w:r>
      <w:r w:rsidRPr="00066F72">
        <w:rPr>
          <w:rFonts w:ascii="Consolas" w:eastAsia="Consolas" w:hAnsi="Consolas" w:cs="Consolas"/>
          <w:b/>
          <w:i/>
          <w:color w:val="7F0055"/>
          <w:sz w:val="20"/>
          <w:szCs w:val="20"/>
        </w:rPr>
        <w:t>void</w:t>
      </w:r>
      <w:r w:rsidRPr="00066F72">
        <w:rPr>
          <w:rFonts w:ascii="Consolas" w:eastAsia="Consolas" w:hAnsi="Consolas" w:cs="Consolas"/>
          <w:i/>
          <w:sz w:val="20"/>
          <w:szCs w:val="20"/>
        </w:rPr>
        <w:t xml:space="preserve"> main(String args[])</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w:t>
      </w:r>
      <w:r w:rsidRPr="00066F72">
        <w:rPr>
          <w:rFonts w:ascii="Consolas" w:eastAsia="Consolas" w:hAnsi="Consolas" w:cs="Consolas"/>
          <w:b/>
          <w:i/>
          <w:color w:val="7F0055"/>
          <w:sz w:val="20"/>
          <w:szCs w:val="20"/>
        </w:rPr>
        <w:t>int</w:t>
      </w:r>
      <w:r w:rsidRPr="00066F72">
        <w:rPr>
          <w:rFonts w:ascii="Consolas" w:eastAsia="Consolas" w:hAnsi="Consolas" w:cs="Consolas"/>
          <w:i/>
          <w:sz w:val="20"/>
          <w:szCs w:val="20"/>
        </w:rPr>
        <w:t xml:space="preserve"> i, j, num;</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w:t>
      </w:r>
      <w:r w:rsidRPr="00066F72">
        <w:rPr>
          <w:rFonts w:ascii="Consolas" w:eastAsia="Consolas" w:hAnsi="Consolas" w:cs="Consolas"/>
          <w:b/>
          <w:i/>
          <w:color w:val="7F0055"/>
          <w:sz w:val="20"/>
          <w:szCs w:val="20"/>
        </w:rPr>
        <w:t>for</w:t>
      </w:r>
      <w:r w:rsidRPr="00066F72">
        <w:rPr>
          <w:rFonts w:ascii="Consolas" w:eastAsia="Consolas" w:hAnsi="Consolas" w:cs="Consolas"/>
          <w:i/>
          <w:sz w:val="20"/>
          <w:szCs w:val="20"/>
        </w:rPr>
        <w:t>(i=0; i&lt;5; i++)</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num=1;</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w:t>
      </w:r>
      <w:r w:rsidRPr="00066F72">
        <w:rPr>
          <w:rFonts w:ascii="Consolas" w:eastAsia="Consolas" w:hAnsi="Consolas" w:cs="Consolas"/>
          <w:b/>
          <w:i/>
          <w:color w:val="7F0055"/>
          <w:sz w:val="20"/>
          <w:szCs w:val="20"/>
        </w:rPr>
        <w:t>for</w:t>
      </w:r>
      <w:r w:rsidRPr="00066F72">
        <w:rPr>
          <w:rFonts w:ascii="Consolas" w:eastAsia="Consolas" w:hAnsi="Consolas" w:cs="Consolas"/>
          <w:i/>
          <w:sz w:val="20"/>
          <w:szCs w:val="20"/>
        </w:rPr>
        <w:t>(j=0; j&lt;=i; j++)</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System.</w:t>
      </w:r>
      <w:r w:rsidRPr="00066F72">
        <w:rPr>
          <w:rFonts w:ascii="Consolas" w:eastAsia="Consolas" w:hAnsi="Consolas" w:cs="Consolas"/>
          <w:i/>
          <w:color w:val="0000C0"/>
          <w:sz w:val="20"/>
          <w:szCs w:val="20"/>
        </w:rPr>
        <w:t>out</w:t>
      </w:r>
      <w:r w:rsidRPr="00066F72">
        <w:rPr>
          <w:rFonts w:ascii="Consolas" w:eastAsia="Consolas" w:hAnsi="Consolas" w:cs="Consolas"/>
          <w:i/>
          <w:sz w:val="20"/>
          <w:szCs w:val="20"/>
        </w:rPr>
        <w:t xml:space="preserve">.print(num+ </w:t>
      </w:r>
      <w:r w:rsidRPr="00066F72">
        <w:rPr>
          <w:rFonts w:ascii="Consolas" w:eastAsia="Consolas" w:hAnsi="Consolas" w:cs="Consolas"/>
          <w:i/>
          <w:color w:val="2A00FF"/>
          <w:sz w:val="20"/>
          <w:szCs w:val="20"/>
        </w:rPr>
        <w:t>" "</w:t>
      </w:r>
      <w:r w:rsidRPr="00066F72">
        <w:rPr>
          <w:rFonts w:ascii="Consolas" w:eastAsia="Consolas" w:hAnsi="Consolas" w:cs="Consolas"/>
          <w:i/>
          <w:sz w:val="20"/>
          <w:szCs w:val="20"/>
        </w:rPr>
        <w:t>);</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num++;</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System.</w:t>
      </w:r>
      <w:r w:rsidRPr="00066F72">
        <w:rPr>
          <w:rFonts w:ascii="Consolas" w:eastAsia="Consolas" w:hAnsi="Consolas" w:cs="Consolas"/>
          <w:i/>
          <w:color w:val="0000C0"/>
          <w:sz w:val="20"/>
          <w:szCs w:val="20"/>
        </w:rPr>
        <w:t>out</w:t>
      </w:r>
      <w:r w:rsidRPr="00066F72">
        <w:rPr>
          <w:rFonts w:ascii="Consolas" w:eastAsia="Consolas" w:hAnsi="Consolas" w:cs="Consolas"/>
          <w:i/>
          <w:sz w:val="20"/>
          <w:szCs w:val="20"/>
        </w:rPr>
        <w:t>.println();</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        }</w:t>
      </w:r>
    </w:p>
    <w:p w:rsidR="009518A4" w:rsidRPr="00066F72" w:rsidRDefault="00066F72">
      <w:pPr>
        <w:pStyle w:val="normal0"/>
        <w:spacing w:after="0" w:line="240" w:lineRule="auto"/>
        <w:rPr>
          <w:i/>
        </w:rPr>
      </w:pPr>
      <w:r w:rsidRPr="00066F72">
        <w:rPr>
          <w:rFonts w:ascii="Consolas" w:eastAsia="Consolas" w:hAnsi="Consolas" w:cs="Consolas"/>
          <w:i/>
          <w:sz w:val="20"/>
          <w:szCs w:val="20"/>
        </w:rPr>
        <w:lastRenderedPageBreak/>
        <w:t xml:space="preserve">    }</w:t>
      </w:r>
    </w:p>
    <w:p w:rsidR="009518A4" w:rsidRPr="00066F72" w:rsidRDefault="00066F72">
      <w:pPr>
        <w:pStyle w:val="normal0"/>
        <w:spacing w:after="0" w:line="240" w:lineRule="auto"/>
        <w:rPr>
          <w:i/>
        </w:rPr>
      </w:pPr>
      <w:r w:rsidRPr="00066F72">
        <w:rPr>
          <w:rFonts w:ascii="Consolas" w:eastAsia="Consolas" w:hAnsi="Consolas" w:cs="Consolas"/>
          <w:i/>
          <w:sz w:val="20"/>
          <w:szCs w:val="20"/>
        </w:rPr>
        <w:t>}</w:t>
      </w:r>
    </w:p>
    <w:p w:rsidR="009518A4" w:rsidRPr="00066F72" w:rsidRDefault="009518A4">
      <w:pPr>
        <w:pStyle w:val="normal0"/>
        <w:rPr>
          <w:i/>
        </w:rPr>
      </w:pPr>
    </w:p>
    <w:p w:rsidR="009518A4" w:rsidRPr="00066F72" w:rsidRDefault="00066F72">
      <w:pPr>
        <w:pStyle w:val="normal0"/>
        <w:rPr>
          <w:i/>
        </w:rPr>
      </w:pPr>
      <w:r w:rsidRPr="00066F72">
        <w:rPr>
          <w:rFonts w:ascii="Consolas" w:eastAsia="Consolas" w:hAnsi="Consolas" w:cs="Consolas"/>
          <w:b/>
          <w:i/>
          <w:color w:val="4F81BD"/>
          <w:sz w:val="32"/>
          <w:szCs w:val="32"/>
        </w:rPr>
        <w:t>OUTPUT:-</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1 </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1 2 </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1 2 3 </w:t>
      </w:r>
    </w:p>
    <w:p w:rsidR="009518A4" w:rsidRPr="00066F72" w:rsidRDefault="00066F72">
      <w:pPr>
        <w:pStyle w:val="normal0"/>
        <w:spacing w:after="0" w:line="240" w:lineRule="auto"/>
        <w:rPr>
          <w:i/>
        </w:rPr>
      </w:pPr>
      <w:r w:rsidRPr="00066F72">
        <w:rPr>
          <w:rFonts w:ascii="Consolas" w:eastAsia="Consolas" w:hAnsi="Consolas" w:cs="Consolas"/>
          <w:i/>
          <w:sz w:val="20"/>
          <w:szCs w:val="20"/>
        </w:rPr>
        <w:t xml:space="preserve">1 2 3 4 </w:t>
      </w:r>
    </w:p>
    <w:p w:rsidR="009518A4" w:rsidRPr="00066F72" w:rsidRDefault="00066F72">
      <w:pPr>
        <w:pStyle w:val="normal0"/>
        <w:rPr>
          <w:i/>
        </w:rPr>
      </w:pPr>
      <w:r w:rsidRPr="00066F72">
        <w:rPr>
          <w:rFonts w:ascii="Consolas" w:eastAsia="Consolas" w:hAnsi="Consolas" w:cs="Consolas"/>
          <w:i/>
          <w:sz w:val="20"/>
          <w:szCs w:val="20"/>
        </w:rPr>
        <w:t xml:space="preserve">1 2 3 4 5 </w:t>
      </w:r>
    </w:p>
    <w:p w:rsidR="009518A4" w:rsidRPr="00066F72" w:rsidRDefault="009518A4">
      <w:pPr>
        <w:pStyle w:val="normal0"/>
        <w:rPr>
          <w:i/>
        </w:rPr>
      </w:pPr>
    </w:p>
    <w:p w:rsidR="009518A4" w:rsidRPr="00066F72" w:rsidRDefault="009518A4">
      <w:pPr>
        <w:pStyle w:val="normal0"/>
        <w:rPr>
          <w:i/>
        </w:rPr>
      </w:pPr>
    </w:p>
    <w:p w:rsidR="009518A4" w:rsidRPr="00066F72" w:rsidRDefault="009518A4">
      <w:pPr>
        <w:pStyle w:val="normal0"/>
        <w:rPr>
          <w:i/>
        </w:rPr>
      </w:pPr>
    </w:p>
    <w:p w:rsidR="009518A4" w:rsidRPr="00066F72" w:rsidRDefault="00066F72">
      <w:pPr>
        <w:pStyle w:val="normal0"/>
        <w:rPr>
          <w:i/>
        </w:rPr>
      </w:pPr>
      <w:r w:rsidRPr="00066F72">
        <w:rPr>
          <w:i/>
        </w:rPr>
        <w:t xml:space="preserve"> 141)What is inner class and give an example and use?</w:t>
      </w:r>
    </w:p>
    <w:p w:rsidR="009518A4" w:rsidRPr="00066F72" w:rsidRDefault="00066F72">
      <w:pPr>
        <w:pStyle w:val="normal0"/>
        <w:rPr>
          <w:i/>
        </w:rPr>
      </w:pPr>
      <w:r w:rsidRPr="00066F72">
        <w:rPr>
          <w:i/>
        </w:rPr>
        <w:t>Ans)</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Inner classes are a security mechanism in Java. We know a class cannot be associated with the access modifier </w:t>
      </w:r>
      <w:r w:rsidRPr="00066F72">
        <w:rPr>
          <w:rFonts w:ascii="Times New Roman" w:eastAsia="Times New Roman" w:hAnsi="Times New Roman" w:cs="Times New Roman"/>
          <w:b/>
          <w:i/>
          <w:sz w:val="24"/>
          <w:szCs w:val="24"/>
        </w:rPr>
        <w:t>private</w:t>
      </w:r>
      <w:r w:rsidRPr="00066F72">
        <w:rPr>
          <w:rFonts w:ascii="Times New Roman" w:eastAsia="Times New Roman" w:hAnsi="Times New Roman" w:cs="Times New Roman"/>
          <w:i/>
          <w:sz w:val="24"/>
          <w:szCs w:val="24"/>
        </w:rPr>
        <w:t xml:space="preserve">, but if we have the class as a member of other class, then the inner class can be made private. And this is also used to access the private members of a class. </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Inner classes are of three types depending on how and where you define them. They are:</w:t>
      </w:r>
    </w:p>
    <w:p w:rsidR="009518A4" w:rsidRPr="00066F72" w:rsidRDefault="00066F72">
      <w:pPr>
        <w:pStyle w:val="normal0"/>
        <w:numPr>
          <w:ilvl w:val="0"/>
          <w:numId w:val="14"/>
        </w:numPr>
        <w:spacing w:before="280" w:after="0" w:line="240" w:lineRule="auto"/>
        <w:ind w:hanging="360"/>
        <w:rPr>
          <w:i/>
        </w:rPr>
      </w:pPr>
      <w:r w:rsidRPr="00066F72">
        <w:rPr>
          <w:i/>
        </w:rPr>
        <w:t>Inner Class</w:t>
      </w:r>
    </w:p>
    <w:p w:rsidR="009518A4" w:rsidRPr="00066F72" w:rsidRDefault="00066F72">
      <w:pPr>
        <w:pStyle w:val="normal0"/>
        <w:numPr>
          <w:ilvl w:val="0"/>
          <w:numId w:val="14"/>
        </w:numPr>
        <w:spacing w:after="0" w:line="240" w:lineRule="auto"/>
        <w:ind w:hanging="360"/>
        <w:rPr>
          <w:i/>
        </w:rPr>
      </w:pPr>
      <w:r w:rsidRPr="00066F72">
        <w:rPr>
          <w:i/>
        </w:rPr>
        <w:t>Method-local Inner Classlass</w:t>
      </w:r>
    </w:p>
    <w:p w:rsidR="009518A4" w:rsidRPr="00066F72" w:rsidRDefault="00066F72">
      <w:pPr>
        <w:pStyle w:val="normal0"/>
        <w:numPr>
          <w:ilvl w:val="0"/>
          <w:numId w:val="14"/>
        </w:numPr>
        <w:spacing w:after="280" w:line="240" w:lineRule="auto"/>
        <w:ind w:hanging="360"/>
        <w:rPr>
          <w:i/>
        </w:rPr>
      </w:pPr>
      <w:r w:rsidRPr="00066F72">
        <w:rPr>
          <w:i/>
        </w:rPr>
        <w:t>Anonymous Inner Class</w:t>
      </w:r>
    </w:p>
    <w:p w:rsidR="009518A4" w:rsidRPr="00066F72" w:rsidRDefault="00066F72">
      <w:pPr>
        <w:pStyle w:val="Heading2"/>
        <w:rPr>
          <w:i/>
        </w:rPr>
      </w:pPr>
      <w:r w:rsidRPr="00066F72">
        <w:rPr>
          <w:i/>
        </w:rPr>
        <w:t>Inner Class</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Creating an inner class is quite simple. You just need to write a class within a class. Unlike a class, an inner class can be private and once you declare an inner class private, it cannot be accessed from an object outside the class.</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Given below is the program to create an inner class and access it. In the given example, we make the inner class private and access the class through a method.</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class Outerclass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ab/>
        <w:t xml:space="preserve">   //private variable of the outer class</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ab/>
        <w:t xml:space="preserve">   private int num= 175;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ab/>
        <w:t xml:space="preserve">   //inner class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ab/>
        <w:t xml:space="preserve">   public class Inner_Demo{</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ab/>
        <w:t xml:space="preserve">      public int getNum(){</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lastRenderedPageBreak/>
        <w:tab/>
        <w:t xml:space="preserve">         System.out.println("This is the getnum method of the inner class");</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ab/>
        <w:t xml:space="preserve">         return num;</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ab/>
        <w:t xml:space="preserve">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ab/>
        <w:t xml:space="preserve">   }</w:t>
      </w:r>
    </w:p>
    <w:p w:rsidR="009518A4" w:rsidRPr="00066F72" w:rsidRDefault="00066F72">
      <w:pPr>
        <w:pStyle w:val="normal0"/>
        <w:rPr>
          <w:i/>
        </w:rPr>
      </w:pPr>
      <w:r w:rsidRPr="00066F72">
        <w:rPr>
          <w:rFonts w:ascii="Times New Roman" w:eastAsia="Times New Roman" w:hAnsi="Times New Roman" w:cs="Times New Roman"/>
          <w:i/>
          <w:sz w:val="24"/>
          <w:szCs w:val="24"/>
        </w:rPr>
        <w:tab/>
        <w:t>}</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public class InnerClassMain{</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ab/>
        <w:t xml:space="preserve">   public static void main(String args[]){</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ab/>
        <w:t xml:space="preserve">      //Instantiating the outer class</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ab/>
        <w:t xml:space="preserve">      Outerclass outer=new Outerclass();</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ab/>
        <w:t xml:space="preserve">      //Instantiating the inner class</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ab/>
        <w:t xml:space="preserve">      Outerclass.Inner_Demo inner=outer.new Inner_Demo();</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ab/>
        <w:t xml:space="preserve">      System.out.println(inner.getNum());</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ab/>
        <w:t xml:space="preserve">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ab/>
        <w:t xml:space="preserve">} </w:t>
      </w:r>
    </w:p>
    <w:p w:rsidR="009518A4" w:rsidRPr="00066F72" w:rsidRDefault="009518A4">
      <w:pPr>
        <w:pStyle w:val="normal0"/>
        <w:rPr>
          <w:i/>
        </w:rPr>
      </w:pPr>
    </w:p>
    <w:p w:rsidR="009518A4" w:rsidRPr="00066F72" w:rsidRDefault="009518A4">
      <w:pPr>
        <w:pStyle w:val="normal0"/>
        <w:rPr>
          <w:i/>
        </w:rPr>
      </w:pPr>
    </w:p>
    <w:p w:rsidR="009518A4" w:rsidRPr="00066F72" w:rsidRDefault="00066F72">
      <w:pPr>
        <w:pStyle w:val="normal0"/>
        <w:rPr>
          <w:i/>
        </w:rPr>
      </w:pPr>
      <w:r w:rsidRPr="00066F72">
        <w:rPr>
          <w:rFonts w:ascii="Times New Roman" w:eastAsia="Times New Roman" w:hAnsi="Times New Roman" w:cs="Times New Roman"/>
          <w:i/>
          <w:sz w:val="24"/>
          <w:szCs w:val="24"/>
        </w:rPr>
        <w:t>142)What is Object class and  its methods and explain the purpose of methods?</w:t>
      </w:r>
    </w:p>
    <w:p w:rsidR="009518A4" w:rsidRPr="00066F72" w:rsidRDefault="00066F72">
      <w:pPr>
        <w:pStyle w:val="normal0"/>
        <w:rPr>
          <w:i/>
        </w:rPr>
      </w:pPr>
      <w:r w:rsidRPr="00066F72">
        <w:rPr>
          <w:rFonts w:ascii="Times New Roman" w:eastAsia="Times New Roman" w:hAnsi="Times New Roman" w:cs="Times New Roman"/>
          <w:i/>
          <w:sz w:val="24"/>
          <w:szCs w:val="24"/>
        </w:rPr>
        <w:t>Ans)1)clone  2)getClass 3)hashcode 4)equals() 5)toString() 6)wait 7)notify 8)notifyAll()  9)finalize()</w:t>
      </w:r>
    </w:p>
    <w:p w:rsidR="009518A4" w:rsidRPr="00066F72" w:rsidRDefault="00066F72">
      <w:pPr>
        <w:pStyle w:val="normal0"/>
        <w:rPr>
          <w:i/>
        </w:rPr>
      </w:pPr>
      <w:r w:rsidRPr="00066F72">
        <w:rPr>
          <w:rFonts w:ascii="Times New Roman" w:eastAsia="Times New Roman" w:hAnsi="Times New Roman" w:cs="Times New Roman"/>
          <w:i/>
          <w:sz w:val="24"/>
          <w:szCs w:val="24"/>
        </w:rPr>
        <w:t>143)tell  me about exceptions?</w:t>
      </w:r>
    </w:p>
    <w:p w:rsidR="009518A4" w:rsidRPr="00066F72" w:rsidRDefault="00066F72">
      <w:pPr>
        <w:pStyle w:val="normal0"/>
        <w:rPr>
          <w:i/>
        </w:rPr>
      </w:pPr>
      <w:r w:rsidRPr="00066F72">
        <w:rPr>
          <w:rFonts w:ascii="Times New Roman" w:eastAsia="Times New Roman" w:hAnsi="Times New Roman" w:cs="Times New Roman"/>
          <w:i/>
          <w:sz w:val="24"/>
          <w:szCs w:val="24"/>
        </w:rPr>
        <w:t>144)how can we write user defined exceptions?</w:t>
      </w:r>
    </w:p>
    <w:p w:rsidR="009518A4" w:rsidRPr="00066F72" w:rsidRDefault="00066F72">
      <w:pPr>
        <w:pStyle w:val="normal0"/>
        <w:rPr>
          <w:i/>
        </w:rPr>
      </w:pPr>
      <w:r w:rsidRPr="00066F72">
        <w:rPr>
          <w:rFonts w:ascii="Times New Roman" w:eastAsia="Times New Roman" w:hAnsi="Times New Roman" w:cs="Times New Roman"/>
          <w:i/>
          <w:sz w:val="24"/>
          <w:szCs w:val="24"/>
        </w:rPr>
        <w:t>145) throw vs. throws?</w:t>
      </w:r>
    </w:p>
    <w:p w:rsidR="009518A4" w:rsidRPr="00066F72" w:rsidRDefault="00066F72">
      <w:pPr>
        <w:pStyle w:val="normal0"/>
        <w:rPr>
          <w:i/>
        </w:rPr>
      </w:pPr>
      <w:r w:rsidRPr="00066F72">
        <w:rPr>
          <w:rFonts w:ascii="Times New Roman" w:eastAsia="Times New Roman" w:hAnsi="Times New Roman" w:cs="Times New Roman"/>
          <w:i/>
          <w:sz w:val="24"/>
          <w:szCs w:val="24"/>
        </w:rPr>
        <w:t>146) what is the this keyword in java?</w:t>
      </w:r>
    </w:p>
    <w:p w:rsidR="009518A4" w:rsidRPr="00066F72" w:rsidRDefault="00066F72">
      <w:pPr>
        <w:pStyle w:val="normal0"/>
        <w:rPr>
          <w:i/>
        </w:rPr>
      </w:pPr>
      <w:r w:rsidRPr="00066F72">
        <w:rPr>
          <w:rFonts w:ascii="Times New Roman" w:eastAsia="Times New Roman" w:hAnsi="Times New Roman" w:cs="Times New Roman"/>
          <w:i/>
          <w:sz w:val="24"/>
          <w:szCs w:val="24"/>
        </w:rPr>
        <w:t>145) what s the use of super keyword?</w:t>
      </w:r>
    </w:p>
    <w:p w:rsidR="009518A4" w:rsidRPr="00066F72" w:rsidRDefault="00066F72">
      <w:pPr>
        <w:pStyle w:val="normal0"/>
        <w:rPr>
          <w:i/>
        </w:rPr>
      </w:pPr>
      <w:r w:rsidRPr="00066F72">
        <w:rPr>
          <w:rFonts w:ascii="Times New Roman" w:eastAsia="Times New Roman" w:hAnsi="Times New Roman" w:cs="Times New Roman"/>
          <w:i/>
          <w:sz w:val="24"/>
          <w:szCs w:val="24"/>
        </w:rPr>
        <w:t>146)method calling in child and super methods if method is present in both child and super class?</w:t>
      </w:r>
    </w:p>
    <w:p w:rsidR="009518A4" w:rsidRPr="00066F72" w:rsidRDefault="00066F72">
      <w:pPr>
        <w:pStyle w:val="normal0"/>
        <w:rPr>
          <w:i/>
        </w:rPr>
      </w:pPr>
      <w:r w:rsidRPr="00066F72">
        <w:rPr>
          <w:rFonts w:ascii="Times New Roman" w:eastAsia="Times New Roman" w:hAnsi="Times New Roman" w:cs="Times New Roman"/>
          <w:i/>
          <w:sz w:val="24"/>
          <w:szCs w:val="24"/>
        </w:rPr>
        <w:t>147) for loop inside for loop iteration execution?</w:t>
      </w:r>
    </w:p>
    <w:p w:rsidR="009518A4" w:rsidRPr="00066F72" w:rsidRDefault="00066F72">
      <w:pPr>
        <w:pStyle w:val="normal0"/>
        <w:rPr>
          <w:i/>
        </w:rPr>
      </w:pPr>
      <w:r w:rsidRPr="00066F72">
        <w:rPr>
          <w:rFonts w:ascii="Times New Roman" w:eastAsia="Times New Roman" w:hAnsi="Times New Roman" w:cs="Times New Roman"/>
          <w:i/>
          <w:sz w:val="24"/>
          <w:szCs w:val="24"/>
        </w:rPr>
        <w:t>148) Where will be the memory created for static variables and methods and blocks..</w:t>
      </w:r>
    </w:p>
    <w:p w:rsidR="009518A4" w:rsidRPr="00066F72" w:rsidRDefault="009518A4">
      <w:pPr>
        <w:pStyle w:val="normal0"/>
        <w:rPr>
          <w:i/>
        </w:rPr>
      </w:pPr>
    </w:p>
    <w:p w:rsidR="009518A4" w:rsidRPr="00066F72" w:rsidRDefault="009518A4">
      <w:pPr>
        <w:pStyle w:val="normal0"/>
        <w:rPr>
          <w:i/>
        </w:rPr>
      </w:pPr>
    </w:p>
    <w:p w:rsidR="009518A4" w:rsidRPr="00066F72" w:rsidRDefault="00066F72">
      <w:pPr>
        <w:pStyle w:val="normal0"/>
        <w:rPr>
          <w:i/>
        </w:rPr>
      </w:pPr>
      <w:r w:rsidRPr="00066F72">
        <w:rPr>
          <w:rFonts w:ascii="Times New Roman" w:eastAsia="Times New Roman" w:hAnsi="Times New Roman" w:cs="Times New Roman"/>
          <w:i/>
          <w:sz w:val="24"/>
          <w:szCs w:val="24"/>
        </w:rPr>
        <w:lastRenderedPageBreak/>
        <w:t>CGI   Faced Interview Questions</w:t>
      </w:r>
    </w:p>
    <w:p w:rsidR="009518A4" w:rsidRPr="00066F72" w:rsidRDefault="00066F72">
      <w:pPr>
        <w:pStyle w:val="normal0"/>
        <w:rPr>
          <w:i/>
        </w:rPr>
      </w:pPr>
      <w:r w:rsidRPr="00066F72">
        <w:rPr>
          <w:rFonts w:ascii="Times New Roman" w:eastAsia="Times New Roman" w:hAnsi="Times New Roman" w:cs="Times New Roman"/>
          <w:i/>
          <w:sz w:val="24"/>
          <w:szCs w:val="24"/>
        </w:rPr>
        <w:t>149)What is WSDL file and its use?(web services)</w:t>
      </w:r>
    </w:p>
    <w:p w:rsidR="009518A4" w:rsidRPr="00066F72" w:rsidRDefault="00066F72">
      <w:pPr>
        <w:pStyle w:val="normal0"/>
        <w:rPr>
          <w:i/>
        </w:rPr>
      </w:pPr>
      <w:r w:rsidRPr="00066F72">
        <w:rPr>
          <w:rFonts w:ascii="Times New Roman" w:eastAsia="Times New Roman" w:hAnsi="Times New Roman" w:cs="Times New Roman"/>
          <w:i/>
          <w:sz w:val="24"/>
          <w:szCs w:val="24"/>
        </w:rPr>
        <w:t>150) HashTable VS HashMap?</w:t>
      </w:r>
    </w:p>
    <w:p w:rsidR="009518A4" w:rsidRPr="00066F72" w:rsidRDefault="00066F72">
      <w:pPr>
        <w:pStyle w:val="normal0"/>
        <w:rPr>
          <w:i/>
        </w:rPr>
      </w:pPr>
      <w:r w:rsidRPr="00066F72">
        <w:rPr>
          <w:rFonts w:ascii="Times New Roman" w:eastAsia="Times New Roman" w:hAnsi="Times New Roman" w:cs="Times New Roman"/>
          <w:i/>
          <w:sz w:val="24"/>
          <w:szCs w:val="24"/>
        </w:rPr>
        <w:tab/>
        <w:t>HashMap and Hashtable both are used to store data in key and value form. Both are using hashing technique to store unique keys.</w:t>
      </w:r>
    </w:p>
    <w:p w:rsidR="009518A4" w:rsidRPr="00066F72" w:rsidRDefault="009518A4">
      <w:pPr>
        <w:pStyle w:val="normal0"/>
        <w:rPr>
          <w:i/>
        </w:rPr>
      </w:pPr>
    </w:p>
    <w:p w:rsidR="009518A4" w:rsidRPr="00066F72" w:rsidRDefault="00066F72">
      <w:pPr>
        <w:pStyle w:val="normal0"/>
        <w:rPr>
          <w:i/>
        </w:rPr>
      </w:pPr>
      <w:r w:rsidRPr="00066F72">
        <w:rPr>
          <w:rFonts w:ascii="Times New Roman" w:eastAsia="Times New Roman" w:hAnsi="Times New Roman" w:cs="Times New Roman"/>
          <w:i/>
          <w:sz w:val="24"/>
          <w:szCs w:val="24"/>
        </w:rPr>
        <w:t>But there are many differences between HashMap and Hashtable classes that are given below.</w:t>
      </w:r>
    </w:p>
    <w:p w:rsidR="009518A4" w:rsidRPr="00066F72" w:rsidRDefault="009518A4">
      <w:pPr>
        <w:pStyle w:val="normal0"/>
        <w:rPr>
          <w:i/>
        </w:rPr>
      </w:pPr>
    </w:p>
    <w:p w:rsidR="009518A4" w:rsidRPr="00066F72" w:rsidRDefault="00066F72">
      <w:pPr>
        <w:pStyle w:val="normal0"/>
        <w:rPr>
          <w:i/>
        </w:rPr>
      </w:pPr>
      <w:r w:rsidRPr="00066F72">
        <w:rPr>
          <w:rFonts w:ascii="Times New Roman" w:eastAsia="Times New Roman" w:hAnsi="Times New Roman" w:cs="Times New Roman"/>
          <w:i/>
          <w:sz w:val="24"/>
          <w:szCs w:val="24"/>
        </w:rPr>
        <w:t>HashMap</w:t>
      </w:r>
      <w:r w:rsidRPr="00066F72">
        <w:rPr>
          <w:rFonts w:ascii="Times New Roman" w:eastAsia="Times New Roman" w:hAnsi="Times New Roman" w:cs="Times New Roman"/>
          <w:i/>
          <w:sz w:val="24"/>
          <w:szCs w:val="24"/>
        </w:rPr>
        <w:tab/>
        <w:t xml:space="preserve">                                                                   Hashtable</w:t>
      </w:r>
    </w:p>
    <w:p w:rsidR="009518A4" w:rsidRPr="00066F72" w:rsidRDefault="00066F72">
      <w:pPr>
        <w:pStyle w:val="normal0"/>
        <w:rPr>
          <w:i/>
        </w:rPr>
      </w:pPr>
      <w:r w:rsidRPr="00066F72">
        <w:rPr>
          <w:rFonts w:ascii="Times New Roman" w:eastAsia="Times New Roman" w:hAnsi="Times New Roman" w:cs="Times New Roman"/>
          <w:i/>
          <w:sz w:val="24"/>
          <w:szCs w:val="24"/>
        </w:rPr>
        <w:t>1) HashMap is non synchronized. It is not-thread safe and can't be shared between many threads without proper synchronization code.</w:t>
      </w:r>
      <w:r w:rsidRPr="00066F72">
        <w:rPr>
          <w:rFonts w:ascii="Times New Roman" w:eastAsia="Times New Roman" w:hAnsi="Times New Roman" w:cs="Times New Roman"/>
          <w:i/>
          <w:sz w:val="24"/>
          <w:szCs w:val="24"/>
        </w:rPr>
        <w:tab/>
        <w:t>Hashtable is synchronized. It is thread-safe and can be shared with many threads.</w:t>
      </w:r>
    </w:p>
    <w:p w:rsidR="009518A4" w:rsidRPr="00066F72" w:rsidRDefault="00066F72">
      <w:pPr>
        <w:pStyle w:val="normal0"/>
        <w:rPr>
          <w:i/>
        </w:rPr>
      </w:pPr>
      <w:r w:rsidRPr="00066F72">
        <w:rPr>
          <w:rFonts w:ascii="Times New Roman" w:eastAsia="Times New Roman" w:hAnsi="Times New Roman" w:cs="Times New Roman"/>
          <w:i/>
          <w:sz w:val="24"/>
          <w:szCs w:val="24"/>
        </w:rPr>
        <w:t>2) HashMap allows one null key and multiple null values.</w:t>
      </w:r>
      <w:r w:rsidRPr="00066F72">
        <w:rPr>
          <w:rFonts w:ascii="Times New Roman" w:eastAsia="Times New Roman" w:hAnsi="Times New Roman" w:cs="Times New Roman"/>
          <w:i/>
          <w:sz w:val="24"/>
          <w:szCs w:val="24"/>
        </w:rPr>
        <w:tab/>
        <w:t>Hashtable doesn't allow any null key or value.</w:t>
      </w:r>
    </w:p>
    <w:p w:rsidR="009518A4" w:rsidRPr="00066F72" w:rsidRDefault="00066F72">
      <w:pPr>
        <w:pStyle w:val="normal0"/>
        <w:rPr>
          <w:i/>
        </w:rPr>
      </w:pPr>
      <w:r w:rsidRPr="00066F72">
        <w:rPr>
          <w:rFonts w:ascii="Times New Roman" w:eastAsia="Times New Roman" w:hAnsi="Times New Roman" w:cs="Times New Roman"/>
          <w:i/>
          <w:sz w:val="24"/>
          <w:szCs w:val="24"/>
        </w:rPr>
        <w:t>3) HashMap is a new class introduced in JDK 1.2.</w:t>
      </w:r>
      <w:r w:rsidRPr="00066F72">
        <w:rPr>
          <w:rFonts w:ascii="Times New Roman" w:eastAsia="Times New Roman" w:hAnsi="Times New Roman" w:cs="Times New Roman"/>
          <w:i/>
          <w:sz w:val="24"/>
          <w:szCs w:val="24"/>
        </w:rPr>
        <w:tab/>
        <w:t>Hashtable is a legacy class.</w:t>
      </w:r>
    </w:p>
    <w:p w:rsidR="009518A4" w:rsidRPr="00066F72" w:rsidRDefault="00066F72">
      <w:pPr>
        <w:pStyle w:val="normal0"/>
        <w:rPr>
          <w:i/>
        </w:rPr>
      </w:pPr>
      <w:r w:rsidRPr="00066F72">
        <w:rPr>
          <w:rFonts w:ascii="Times New Roman" w:eastAsia="Times New Roman" w:hAnsi="Times New Roman" w:cs="Times New Roman"/>
          <w:i/>
          <w:sz w:val="24"/>
          <w:szCs w:val="24"/>
        </w:rPr>
        <w:t>4) HashMap is fast.</w:t>
      </w:r>
      <w:r w:rsidRPr="00066F72">
        <w:rPr>
          <w:rFonts w:ascii="Times New Roman" w:eastAsia="Times New Roman" w:hAnsi="Times New Roman" w:cs="Times New Roman"/>
          <w:i/>
          <w:sz w:val="24"/>
          <w:szCs w:val="24"/>
        </w:rPr>
        <w:tab/>
        <w:t>Hashtable is slow.</w:t>
      </w:r>
    </w:p>
    <w:p w:rsidR="009518A4" w:rsidRPr="00066F72" w:rsidRDefault="00066F72">
      <w:pPr>
        <w:pStyle w:val="normal0"/>
        <w:rPr>
          <w:i/>
        </w:rPr>
      </w:pPr>
      <w:r w:rsidRPr="00066F72">
        <w:rPr>
          <w:rFonts w:ascii="Times New Roman" w:eastAsia="Times New Roman" w:hAnsi="Times New Roman" w:cs="Times New Roman"/>
          <w:i/>
          <w:sz w:val="24"/>
          <w:szCs w:val="24"/>
        </w:rPr>
        <w:t>5) We can make the HashMap as synchronized by calling this code</w:t>
      </w:r>
    </w:p>
    <w:p w:rsidR="009518A4" w:rsidRPr="00066F72" w:rsidRDefault="00066F72">
      <w:pPr>
        <w:pStyle w:val="normal0"/>
        <w:rPr>
          <w:i/>
        </w:rPr>
      </w:pPr>
      <w:r w:rsidRPr="00066F72">
        <w:rPr>
          <w:rFonts w:ascii="Times New Roman" w:eastAsia="Times New Roman" w:hAnsi="Times New Roman" w:cs="Times New Roman"/>
          <w:i/>
          <w:sz w:val="24"/>
          <w:szCs w:val="24"/>
        </w:rPr>
        <w:t>Map m = Collections.synchronizedMap(hashMap);</w:t>
      </w:r>
      <w:r w:rsidRPr="00066F72">
        <w:rPr>
          <w:rFonts w:ascii="Times New Roman" w:eastAsia="Times New Roman" w:hAnsi="Times New Roman" w:cs="Times New Roman"/>
          <w:i/>
          <w:sz w:val="24"/>
          <w:szCs w:val="24"/>
        </w:rPr>
        <w:tab/>
        <w:t>Hashtable is internally synchronized and can't be unsynchronized.</w:t>
      </w:r>
    </w:p>
    <w:p w:rsidR="009518A4" w:rsidRPr="00066F72" w:rsidRDefault="00066F72">
      <w:pPr>
        <w:pStyle w:val="normal0"/>
        <w:rPr>
          <w:i/>
        </w:rPr>
      </w:pPr>
      <w:r w:rsidRPr="00066F72">
        <w:rPr>
          <w:rFonts w:ascii="Times New Roman" w:eastAsia="Times New Roman" w:hAnsi="Times New Roman" w:cs="Times New Roman"/>
          <w:i/>
          <w:sz w:val="24"/>
          <w:szCs w:val="24"/>
        </w:rPr>
        <w:t>6) HashMap is traversed by Iterator.</w:t>
      </w:r>
      <w:r w:rsidRPr="00066F72">
        <w:rPr>
          <w:rFonts w:ascii="Times New Roman" w:eastAsia="Times New Roman" w:hAnsi="Times New Roman" w:cs="Times New Roman"/>
          <w:i/>
          <w:sz w:val="24"/>
          <w:szCs w:val="24"/>
        </w:rPr>
        <w:tab/>
        <w:t>Hashtable is traversed by Enumerator and Iterator.</w:t>
      </w:r>
    </w:p>
    <w:p w:rsidR="009518A4" w:rsidRPr="00066F72" w:rsidRDefault="00066F72">
      <w:pPr>
        <w:pStyle w:val="normal0"/>
        <w:rPr>
          <w:i/>
        </w:rPr>
      </w:pPr>
      <w:r w:rsidRPr="00066F72">
        <w:rPr>
          <w:rFonts w:ascii="Times New Roman" w:eastAsia="Times New Roman" w:hAnsi="Times New Roman" w:cs="Times New Roman"/>
          <w:i/>
          <w:sz w:val="24"/>
          <w:szCs w:val="24"/>
        </w:rPr>
        <w:t>7) Iterator in HashMap is fail-fast.</w:t>
      </w:r>
      <w:r w:rsidRPr="00066F72">
        <w:rPr>
          <w:rFonts w:ascii="Times New Roman" w:eastAsia="Times New Roman" w:hAnsi="Times New Roman" w:cs="Times New Roman"/>
          <w:i/>
          <w:sz w:val="24"/>
          <w:szCs w:val="24"/>
        </w:rPr>
        <w:tab/>
        <w:t>Enumerator in Hashtable is not fail-fast.</w:t>
      </w:r>
    </w:p>
    <w:p w:rsidR="009518A4" w:rsidRPr="00066F72" w:rsidRDefault="00066F72">
      <w:pPr>
        <w:pStyle w:val="normal0"/>
        <w:rPr>
          <w:i/>
        </w:rPr>
      </w:pPr>
      <w:r w:rsidRPr="00066F72">
        <w:rPr>
          <w:rFonts w:ascii="Times New Roman" w:eastAsia="Times New Roman" w:hAnsi="Times New Roman" w:cs="Times New Roman"/>
          <w:i/>
          <w:sz w:val="24"/>
          <w:szCs w:val="24"/>
        </w:rPr>
        <w:t>8) HashMap inherits AbstractMap class.</w:t>
      </w:r>
      <w:r w:rsidRPr="00066F72">
        <w:rPr>
          <w:rFonts w:ascii="Times New Roman" w:eastAsia="Times New Roman" w:hAnsi="Times New Roman" w:cs="Times New Roman"/>
          <w:i/>
          <w:sz w:val="24"/>
          <w:szCs w:val="24"/>
        </w:rPr>
        <w:tab/>
        <w:t>Hashtable inherits Dictionary class.</w:t>
      </w:r>
    </w:p>
    <w:p w:rsidR="009518A4" w:rsidRPr="00066F72" w:rsidRDefault="009518A4">
      <w:pPr>
        <w:pStyle w:val="normal0"/>
        <w:rPr>
          <w:i/>
        </w:rPr>
      </w:pPr>
    </w:p>
    <w:p w:rsidR="009518A4" w:rsidRPr="00066F72" w:rsidRDefault="00066F72">
      <w:pPr>
        <w:pStyle w:val="normal0"/>
        <w:rPr>
          <w:i/>
        </w:rPr>
      </w:pPr>
      <w:r w:rsidRPr="00066F72">
        <w:rPr>
          <w:rFonts w:ascii="Times New Roman" w:eastAsia="Times New Roman" w:hAnsi="Times New Roman" w:cs="Times New Roman"/>
          <w:i/>
          <w:sz w:val="24"/>
          <w:szCs w:val="24"/>
        </w:rPr>
        <w:t>151)What are the technologies used in SOAP web services? (web services) ...</w:t>
      </w:r>
    </w:p>
    <w:p w:rsidR="009518A4" w:rsidRPr="00066F72" w:rsidRDefault="00066F72">
      <w:pPr>
        <w:pStyle w:val="normal0"/>
        <w:rPr>
          <w:i/>
        </w:rPr>
      </w:pPr>
      <w:r w:rsidRPr="00066F72">
        <w:rPr>
          <w:rFonts w:ascii="Times New Roman" w:eastAsia="Times New Roman" w:hAnsi="Times New Roman" w:cs="Times New Roman"/>
          <w:i/>
          <w:sz w:val="24"/>
          <w:szCs w:val="24"/>
        </w:rPr>
        <w:t>)MYSQL Or PL/SQL</w:t>
      </w:r>
    </w:p>
    <w:p w:rsidR="009518A4" w:rsidRPr="00066F72" w:rsidRDefault="00066F72">
      <w:pPr>
        <w:pStyle w:val="normal0"/>
        <w:rPr>
          <w:i/>
        </w:rPr>
      </w:pPr>
      <w:r w:rsidRPr="00066F72">
        <w:rPr>
          <w:rFonts w:ascii="Times New Roman" w:eastAsia="Times New Roman" w:hAnsi="Times New Roman" w:cs="Times New Roman"/>
          <w:i/>
          <w:sz w:val="24"/>
          <w:szCs w:val="24"/>
        </w:rPr>
        <w:lastRenderedPageBreak/>
        <w:t>4)Hibernate</w:t>
      </w:r>
    </w:p>
    <w:p w:rsidR="009518A4" w:rsidRPr="00066F72" w:rsidRDefault="00066F72">
      <w:pPr>
        <w:pStyle w:val="normal0"/>
        <w:rPr>
          <w:i/>
        </w:rPr>
      </w:pPr>
      <w:r w:rsidRPr="00066F72">
        <w:rPr>
          <w:rFonts w:ascii="Times New Roman" w:eastAsia="Times New Roman" w:hAnsi="Times New Roman" w:cs="Times New Roman"/>
          <w:i/>
          <w:sz w:val="24"/>
          <w:szCs w:val="24"/>
        </w:rPr>
        <w:t>152)OOPS concepts?</w:t>
      </w:r>
    </w:p>
    <w:p w:rsidR="009518A4" w:rsidRPr="00066F72" w:rsidRDefault="00066F72">
      <w:pPr>
        <w:pStyle w:val="normal0"/>
        <w:rPr>
          <w:i/>
        </w:rPr>
      </w:pPr>
      <w:r w:rsidRPr="00066F72">
        <w:rPr>
          <w:rFonts w:ascii="Times New Roman" w:eastAsia="Times New Roman" w:hAnsi="Times New Roman" w:cs="Times New Roman"/>
          <w:i/>
          <w:sz w:val="24"/>
          <w:szCs w:val="24"/>
        </w:rPr>
        <w:t>oop's concepts are as follows:</w:t>
      </w:r>
    </w:p>
    <w:p w:rsidR="009518A4" w:rsidRPr="00066F72" w:rsidRDefault="00066F72">
      <w:pPr>
        <w:pStyle w:val="normal0"/>
        <w:rPr>
          <w:i/>
        </w:rPr>
      </w:pPr>
      <w:r w:rsidRPr="00066F72">
        <w:rPr>
          <w:rFonts w:ascii="Times New Roman" w:eastAsia="Times New Roman" w:hAnsi="Times New Roman" w:cs="Times New Roman"/>
          <w:i/>
          <w:sz w:val="24"/>
          <w:szCs w:val="24"/>
        </w:rPr>
        <w:t>1.Object</w:t>
      </w:r>
    </w:p>
    <w:p w:rsidR="009518A4" w:rsidRPr="00066F72" w:rsidRDefault="00066F72">
      <w:pPr>
        <w:pStyle w:val="normal0"/>
        <w:rPr>
          <w:i/>
        </w:rPr>
      </w:pPr>
      <w:r w:rsidRPr="00066F72">
        <w:rPr>
          <w:rFonts w:ascii="Times New Roman" w:eastAsia="Times New Roman" w:hAnsi="Times New Roman" w:cs="Times New Roman"/>
          <w:i/>
          <w:sz w:val="24"/>
          <w:szCs w:val="24"/>
        </w:rPr>
        <w:t>2.Class</w:t>
      </w:r>
    </w:p>
    <w:p w:rsidR="009518A4" w:rsidRPr="00066F72" w:rsidRDefault="00066F72">
      <w:pPr>
        <w:pStyle w:val="normal0"/>
        <w:rPr>
          <w:i/>
        </w:rPr>
      </w:pPr>
      <w:r w:rsidRPr="00066F72">
        <w:rPr>
          <w:rFonts w:ascii="Times New Roman" w:eastAsia="Times New Roman" w:hAnsi="Times New Roman" w:cs="Times New Roman"/>
          <w:i/>
          <w:sz w:val="24"/>
          <w:szCs w:val="24"/>
        </w:rPr>
        <w:t>3.Inheritance</w:t>
      </w:r>
    </w:p>
    <w:p w:rsidR="009518A4" w:rsidRPr="00066F72" w:rsidRDefault="00066F72">
      <w:pPr>
        <w:pStyle w:val="normal0"/>
        <w:rPr>
          <w:i/>
        </w:rPr>
      </w:pPr>
      <w:r w:rsidRPr="00066F72">
        <w:rPr>
          <w:rFonts w:ascii="Times New Roman" w:eastAsia="Times New Roman" w:hAnsi="Times New Roman" w:cs="Times New Roman"/>
          <w:i/>
          <w:sz w:val="24"/>
          <w:szCs w:val="24"/>
        </w:rPr>
        <w:t>4.Polymorphism</w:t>
      </w:r>
    </w:p>
    <w:p w:rsidR="009518A4" w:rsidRPr="00066F72" w:rsidRDefault="00066F72">
      <w:pPr>
        <w:pStyle w:val="normal0"/>
        <w:rPr>
          <w:i/>
        </w:rPr>
      </w:pPr>
      <w:r w:rsidRPr="00066F72">
        <w:rPr>
          <w:rFonts w:ascii="Times New Roman" w:eastAsia="Times New Roman" w:hAnsi="Times New Roman" w:cs="Times New Roman"/>
          <w:i/>
          <w:sz w:val="24"/>
          <w:szCs w:val="24"/>
        </w:rPr>
        <w:t>5.Abstraction</w:t>
      </w:r>
    </w:p>
    <w:p w:rsidR="009518A4" w:rsidRPr="00066F72" w:rsidRDefault="00066F72">
      <w:pPr>
        <w:pStyle w:val="normal0"/>
        <w:rPr>
          <w:i/>
        </w:rPr>
      </w:pPr>
      <w:r w:rsidRPr="00066F72">
        <w:rPr>
          <w:rFonts w:ascii="Times New Roman" w:eastAsia="Times New Roman" w:hAnsi="Times New Roman" w:cs="Times New Roman"/>
          <w:i/>
          <w:sz w:val="24"/>
          <w:szCs w:val="24"/>
        </w:rPr>
        <w:t>6.Encapsulation</w:t>
      </w:r>
    </w:p>
    <w:p w:rsidR="009518A4" w:rsidRPr="00066F72" w:rsidRDefault="00066F72">
      <w:pPr>
        <w:pStyle w:val="normal0"/>
        <w:rPr>
          <w:i/>
        </w:rPr>
      </w:pPr>
      <w:r w:rsidRPr="00066F72">
        <w:rPr>
          <w:rFonts w:ascii="Times New Roman" w:eastAsia="Times New Roman" w:hAnsi="Times New Roman" w:cs="Times New Roman"/>
          <w:i/>
          <w:sz w:val="24"/>
          <w:szCs w:val="24"/>
        </w:rPr>
        <w:t>153)Checked and Unchecked Exceptions?</w:t>
      </w:r>
    </w:p>
    <w:p w:rsidR="009518A4" w:rsidRPr="00066F72" w:rsidRDefault="00066F72">
      <w:pPr>
        <w:pStyle w:val="normal0"/>
        <w:rPr>
          <w:i/>
        </w:rPr>
      </w:pPr>
      <w:r w:rsidRPr="00066F72">
        <w:rPr>
          <w:rFonts w:ascii="Times New Roman" w:eastAsia="Times New Roman" w:hAnsi="Times New Roman" w:cs="Times New Roman"/>
          <w:i/>
          <w:sz w:val="24"/>
          <w:szCs w:val="24"/>
        </w:rPr>
        <w:t xml:space="preserve">There are two types of exceptions: checked exceptions and unchecked exceptions. </w:t>
      </w:r>
    </w:p>
    <w:p w:rsidR="009518A4" w:rsidRPr="00066F72" w:rsidRDefault="00066F72">
      <w:pPr>
        <w:pStyle w:val="normal0"/>
        <w:rPr>
          <w:i/>
        </w:rPr>
      </w:pPr>
      <w:r w:rsidRPr="00066F72">
        <w:rPr>
          <w:rFonts w:ascii="Times New Roman" w:eastAsia="Times New Roman" w:hAnsi="Times New Roman" w:cs="Times New Roman"/>
          <w:i/>
          <w:sz w:val="24"/>
          <w:szCs w:val="24"/>
        </w:rPr>
        <w:tab/>
        <w:t>Checked exceptions are checked at compile-time. It means if a method is throwing a checked exception then it should handle the exception using try-catch block or it should declare the exception using throws keyword, otherwise the program will give a compilation error. It is named as checked exception because these exceptions are checked at Compile time.</w:t>
      </w:r>
    </w:p>
    <w:p w:rsidR="009518A4" w:rsidRPr="00066F72" w:rsidRDefault="00066F72">
      <w:pPr>
        <w:pStyle w:val="normal0"/>
        <w:rPr>
          <w:i/>
        </w:rPr>
      </w:pPr>
      <w:r w:rsidRPr="00066F72">
        <w:rPr>
          <w:rFonts w:ascii="Times New Roman" w:eastAsia="Times New Roman" w:hAnsi="Times New Roman" w:cs="Times New Roman"/>
          <w:i/>
          <w:sz w:val="24"/>
          <w:szCs w:val="24"/>
        </w:rPr>
        <w:tab/>
        <w:t>Unchecked exceptions are not checked at compile time. It means if your program is throwing an unchecked exception and even if you didn’t handle/declare that exception, the program won’t give a compilation error. Most of the times these exception occurs due to the bad data provided by user during the user-program interaction. It is up to the programmer to judge the conditions in advance, that can cause such exceptions and handle them appropriately. All Unchecked exceptions are direct sub classes of RuntimeException class.</w:t>
      </w:r>
    </w:p>
    <w:p w:rsidR="009518A4" w:rsidRPr="00066F72" w:rsidRDefault="00066F72">
      <w:pPr>
        <w:pStyle w:val="normal0"/>
        <w:rPr>
          <w:i/>
        </w:rPr>
      </w:pPr>
      <w:r w:rsidRPr="00066F72">
        <w:rPr>
          <w:rFonts w:ascii="Times New Roman" w:eastAsia="Times New Roman" w:hAnsi="Times New Roman" w:cs="Times New Roman"/>
          <w:i/>
          <w:sz w:val="24"/>
          <w:szCs w:val="24"/>
        </w:rPr>
        <w:t>154)Hashcode() VS Equals()?</w:t>
      </w:r>
    </w:p>
    <w:p w:rsidR="009518A4" w:rsidRPr="00066F72" w:rsidRDefault="00066F72">
      <w:pPr>
        <w:pStyle w:val="normal0"/>
        <w:rPr>
          <w:i/>
        </w:rPr>
      </w:pPr>
      <w:r w:rsidRPr="00066F72">
        <w:rPr>
          <w:rFonts w:ascii="Times New Roman" w:eastAsia="Times New Roman" w:hAnsi="Times New Roman" w:cs="Times New Roman"/>
          <w:i/>
          <w:sz w:val="24"/>
          <w:szCs w:val="24"/>
        </w:rPr>
        <w:t>hashCode()</w:t>
      </w:r>
    </w:p>
    <w:p w:rsidR="009518A4" w:rsidRPr="00066F72" w:rsidRDefault="009518A4">
      <w:pPr>
        <w:pStyle w:val="normal0"/>
        <w:rPr>
          <w:i/>
        </w:rPr>
      </w:pPr>
    </w:p>
    <w:p w:rsidR="009518A4" w:rsidRPr="00066F72" w:rsidRDefault="00066F72">
      <w:pPr>
        <w:pStyle w:val="normal0"/>
        <w:rPr>
          <w:i/>
        </w:rPr>
      </w:pPr>
      <w:r w:rsidRPr="00066F72">
        <w:rPr>
          <w:rFonts w:ascii="Times New Roman" w:eastAsia="Times New Roman" w:hAnsi="Times New Roman" w:cs="Times New Roman"/>
          <w:i/>
          <w:sz w:val="24"/>
          <w:szCs w:val="24"/>
        </w:rPr>
        <w:t xml:space="preserve">As you know this method provides the has code of an object. Basically the default implementation of hashCode() provided by Object is derived by mapping the memory address to an integer value. If look into the source of Object class , you will find the following code for the hashCode. public native int hashCode(); It indicates that hashCode is the native implementation </w:t>
      </w:r>
      <w:r w:rsidRPr="00066F72">
        <w:rPr>
          <w:rFonts w:ascii="Times New Roman" w:eastAsia="Times New Roman" w:hAnsi="Times New Roman" w:cs="Times New Roman"/>
          <w:i/>
          <w:sz w:val="24"/>
          <w:szCs w:val="24"/>
        </w:rPr>
        <w:lastRenderedPageBreak/>
        <w:t>which provides the memory address to a certain extent. However it is possible to override the hashCode method in your implementation class.</w:t>
      </w:r>
    </w:p>
    <w:p w:rsidR="009518A4" w:rsidRPr="00066F72" w:rsidRDefault="009518A4">
      <w:pPr>
        <w:pStyle w:val="normal0"/>
        <w:rPr>
          <w:i/>
        </w:rPr>
      </w:pPr>
    </w:p>
    <w:p w:rsidR="009518A4" w:rsidRPr="00066F72" w:rsidRDefault="00066F72">
      <w:pPr>
        <w:pStyle w:val="normal0"/>
        <w:rPr>
          <w:i/>
        </w:rPr>
      </w:pPr>
      <w:r w:rsidRPr="00066F72">
        <w:rPr>
          <w:rFonts w:ascii="Times New Roman" w:eastAsia="Times New Roman" w:hAnsi="Times New Roman" w:cs="Times New Roman"/>
          <w:i/>
          <w:sz w:val="24"/>
          <w:szCs w:val="24"/>
        </w:rPr>
        <w:t>equals()</w:t>
      </w:r>
    </w:p>
    <w:p w:rsidR="009518A4" w:rsidRPr="00066F72" w:rsidRDefault="009518A4">
      <w:pPr>
        <w:pStyle w:val="normal0"/>
        <w:rPr>
          <w:i/>
        </w:rPr>
      </w:pPr>
    </w:p>
    <w:p w:rsidR="009518A4" w:rsidRPr="00066F72" w:rsidRDefault="00066F72">
      <w:pPr>
        <w:pStyle w:val="normal0"/>
        <w:rPr>
          <w:i/>
        </w:rPr>
      </w:pPr>
      <w:r w:rsidRPr="00066F72">
        <w:rPr>
          <w:rFonts w:ascii="Times New Roman" w:eastAsia="Times New Roman" w:hAnsi="Times New Roman" w:cs="Times New Roman"/>
          <w:i/>
          <w:sz w:val="24"/>
          <w:szCs w:val="24"/>
        </w:rPr>
        <w:t>This particular method is used to make equal comparison between two objects. There are two types of comparisons in Java. One is using “= =” operator and another is “equals()”. I hope that you know the difference between this two. More specifically the “.equals()” refers to equivalence relations. So in broad sense you say that two objects are equivalent they satisfy the “equals()” condition. If you look into the source code of Object class you will find the following code for the equals() method.</w:t>
      </w:r>
    </w:p>
    <w:p w:rsidR="009518A4" w:rsidRPr="00066F72" w:rsidRDefault="009518A4">
      <w:pPr>
        <w:pStyle w:val="normal0"/>
        <w:rPr>
          <w:i/>
        </w:rPr>
      </w:pPr>
    </w:p>
    <w:p w:rsidR="009518A4" w:rsidRPr="00066F72" w:rsidRDefault="009518A4">
      <w:pPr>
        <w:pStyle w:val="normal0"/>
        <w:rPr>
          <w:i/>
        </w:rPr>
      </w:pPr>
    </w:p>
    <w:p w:rsidR="009518A4" w:rsidRPr="00066F72" w:rsidRDefault="00066F72">
      <w:pPr>
        <w:pStyle w:val="normal0"/>
        <w:rPr>
          <w:i/>
        </w:rPr>
      </w:pPr>
      <w:r w:rsidRPr="00066F72">
        <w:rPr>
          <w:rFonts w:ascii="Times New Roman" w:eastAsia="Times New Roman" w:hAnsi="Times New Roman" w:cs="Times New Roman"/>
          <w:i/>
          <w:sz w:val="24"/>
          <w:szCs w:val="24"/>
        </w:rPr>
        <w:t xml:space="preserve">public boolean equals(Object obj) </w:t>
      </w:r>
    </w:p>
    <w:p w:rsidR="009518A4" w:rsidRPr="00066F72" w:rsidRDefault="00066F72">
      <w:pPr>
        <w:pStyle w:val="normal0"/>
        <w:rPr>
          <w:i/>
        </w:rPr>
      </w:pPr>
      <w:r w:rsidRPr="00066F72">
        <w:rPr>
          <w:rFonts w:ascii="Times New Roman" w:eastAsia="Times New Roman" w:hAnsi="Times New Roman" w:cs="Times New Roman"/>
          <w:i/>
          <w:sz w:val="24"/>
          <w:szCs w:val="24"/>
        </w:rPr>
        <w:t>{</w:t>
      </w:r>
    </w:p>
    <w:p w:rsidR="009518A4" w:rsidRPr="00066F72" w:rsidRDefault="00066F72">
      <w:pPr>
        <w:pStyle w:val="normal0"/>
        <w:rPr>
          <w:i/>
        </w:rPr>
      </w:pPr>
      <w:r w:rsidRPr="00066F72">
        <w:rPr>
          <w:rFonts w:ascii="Times New Roman" w:eastAsia="Times New Roman" w:hAnsi="Times New Roman" w:cs="Times New Roman"/>
          <w:i/>
          <w:sz w:val="24"/>
          <w:szCs w:val="24"/>
        </w:rPr>
        <w:tab/>
        <w:t>return (this == obj);</w:t>
      </w:r>
    </w:p>
    <w:p w:rsidR="009518A4" w:rsidRPr="00066F72" w:rsidRDefault="00066F72">
      <w:pPr>
        <w:pStyle w:val="normal0"/>
        <w:rPr>
          <w:i/>
        </w:rPr>
      </w:pPr>
      <w:r w:rsidRPr="00066F72">
        <w:rPr>
          <w:rFonts w:ascii="Times New Roman" w:eastAsia="Times New Roman" w:hAnsi="Times New Roman" w:cs="Times New Roman"/>
          <w:i/>
          <w:sz w:val="24"/>
          <w:szCs w:val="24"/>
        </w:rPr>
        <w:t>}</w:t>
      </w:r>
    </w:p>
    <w:p w:rsidR="009518A4" w:rsidRPr="00066F72" w:rsidRDefault="00066F72">
      <w:pPr>
        <w:pStyle w:val="normal0"/>
        <w:rPr>
          <w:i/>
        </w:rPr>
      </w:pPr>
      <w:r w:rsidRPr="00066F72">
        <w:rPr>
          <w:rFonts w:ascii="Times New Roman" w:eastAsia="Times New Roman" w:hAnsi="Times New Roman" w:cs="Times New Roman"/>
          <w:i/>
          <w:sz w:val="24"/>
          <w:szCs w:val="24"/>
        </w:rPr>
        <w:t>155)Methods of Object class?</w:t>
      </w:r>
    </w:p>
    <w:p w:rsidR="009518A4" w:rsidRPr="00066F72" w:rsidRDefault="00066F72">
      <w:pPr>
        <w:pStyle w:val="normal0"/>
        <w:rPr>
          <w:i/>
        </w:rPr>
      </w:pPr>
      <w:r w:rsidRPr="00066F72">
        <w:rPr>
          <w:rFonts w:ascii="Times New Roman" w:eastAsia="Times New Roman" w:hAnsi="Times New Roman" w:cs="Times New Roman"/>
          <w:i/>
          <w:sz w:val="24"/>
          <w:szCs w:val="24"/>
        </w:rPr>
        <w:tab/>
        <w:t>Methods of Object class</w:t>
      </w:r>
    </w:p>
    <w:p w:rsidR="009518A4" w:rsidRPr="00066F72" w:rsidRDefault="009518A4">
      <w:pPr>
        <w:pStyle w:val="normal0"/>
        <w:rPr>
          <w:i/>
        </w:rPr>
      </w:pPr>
    </w:p>
    <w:p w:rsidR="009518A4" w:rsidRPr="00066F72" w:rsidRDefault="00066F72">
      <w:pPr>
        <w:pStyle w:val="normal0"/>
        <w:rPr>
          <w:i/>
        </w:rPr>
      </w:pPr>
      <w:r w:rsidRPr="00066F72">
        <w:rPr>
          <w:rFonts w:ascii="Times New Roman" w:eastAsia="Times New Roman" w:hAnsi="Times New Roman" w:cs="Times New Roman"/>
          <w:i/>
          <w:sz w:val="24"/>
          <w:szCs w:val="24"/>
        </w:rPr>
        <w:t>The Object class provides many methods. They are as follows:</w:t>
      </w:r>
    </w:p>
    <w:p w:rsidR="009518A4" w:rsidRPr="00066F72" w:rsidRDefault="00066F72">
      <w:pPr>
        <w:pStyle w:val="normal0"/>
        <w:rPr>
          <w:i/>
        </w:rPr>
      </w:pPr>
      <w:r w:rsidRPr="00066F72">
        <w:rPr>
          <w:rFonts w:ascii="Times New Roman" w:eastAsia="Times New Roman" w:hAnsi="Times New Roman" w:cs="Times New Roman"/>
          <w:i/>
          <w:sz w:val="24"/>
          <w:szCs w:val="24"/>
        </w:rPr>
        <w:t>Method</w:t>
      </w:r>
      <w:r w:rsidRPr="00066F72">
        <w:rPr>
          <w:rFonts w:ascii="Times New Roman" w:eastAsia="Times New Roman" w:hAnsi="Times New Roman" w:cs="Times New Roman"/>
          <w:i/>
          <w:sz w:val="24"/>
          <w:szCs w:val="24"/>
        </w:rPr>
        <w:tab/>
        <w:t xml:space="preserve">                                                              Description</w:t>
      </w:r>
    </w:p>
    <w:p w:rsidR="009518A4" w:rsidRPr="00066F72" w:rsidRDefault="00066F72">
      <w:pPr>
        <w:pStyle w:val="normal0"/>
        <w:rPr>
          <w:i/>
        </w:rPr>
      </w:pPr>
      <w:r w:rsidRPr="00066F72">
        <w:rPr>
          <w:rFonts w:ascii="Times New Roman" w:eastAsia="Times New Roman" w:hAnsi="Times New Roman" w:cs="Times New Roman"/>
          <w:i/>
          <w:sz w:val="24"/>
          <w:szCs w:val="24"/>
        </w:rPr>
        <w:t>1.public final ClassgetClass()</w:t>
      </w:r>
      <w:r w:rsidRPr="00066F72">
        <w:rPr>
          <w:rFonts w:ascii="Times New Roman" w:eastAsia="Times New Roman" w:hAnsi="Times New Roman" w:cs="Times New Roman"/>
          <w:i/>
          <w:sz w:val="24"/>
          <w:szCs w:val="24"/>
        </w:rPr>
        <w:tab/>
        <w:t>returns the Class class object of this object. The Class class can further be used to get the metadata of this class.</w:t>
      </w:r>
    </w:p>
    <w:p w:rsidR="009518A4" w:rsidRPr="00066F72" w:rsidRDefault="00066F72">
      <w:pPr>
        <w:pStyle w:val="normal0"/>
        <w:rPr>
          <w:i/>
        </w:rPr>
      </w:pPr>
      <w:r w:rsidRPr="00066F72">
        <w:rPr>
          <w:rFonts w:ascii="Times New Roman" w:eastAsia="Times New Roman" w:hAnsi="Times New Roman" w:cs="Times New Roman"/>
          <w:i/>
          <w:sz w:val="24"/>
          <w:szCs w:val="24"/>
        </w:rPr>
        <w:t>2.public int hashCode()</w:t>
      </w:r>
      <w:r w:rsidRPr="00066F72">
        <w:rPr>
          <w:rFonts w:ascii="Times New Roman" w:eastAsia="Times New Roman" w:hAnsi="Times New Roman" w:cs="Times New Roman"/>
          <w:i/>
          <w:sz w:val="24"/>
          <w:szCs w:val="24"/>
        </w:rPr>
        <w:tab/>
        <w:t>returns the hashcode number for this object.</w:t>
      </w:r>
    </w:p>
    <w:p w:rsidR="009518A4" w:rsidRPr="00066F72" w:rsidRDefault="00066F72">
      <w:pPr>
        <w:pStyle w:val="normal0"/>
        <w:rPr>
          <w:i/>
        </w:rPr>
      </w:pPr>
      <w:r w:rsidRPr="00066F72">
        <w:rPr>
          <w:rFonts w:ascii="Times New Roman" w:eastAsia="Times New Roman" w:hAnsi="Times New Roman" w:cs="Times New Roman"/>
          <w:i/>
          <w:sz w:val="24"/>
          <w:szCs w:val="24"/>
        </w:rPr>
        <w:t>3.public boolean equals(Object obj)</w:t>
      </w:r>
      <w:r w:rsidRPr="00066F72">
        <w:rPr>
          <w:rFonts w:ascii="Times New Roman" w:eastAsia="Times New Roman" w:hAnsi="Times New Roman" w:cs="Times New Roman"/>
          <w:i/>
          <w:sz w:val="24"/>
          <w:szCs w:val="24"/>
        </w:rPr>
        <w:tab/>
        <w:t>compares the given object to this object.</w:t>
      </w:r>
    </w:p>
    <w:p w:rsidR="009518A4" w:rsidRPr="00066F72" w:rsidRDefault="00066F72">
      <w:pPr>
        <w:pStyle w:val="normal0"/>
        <w:rPr>
          <w:i/>
        </w:rPr>
      </w:pPr>
      <w:r w:rsidRPr="00066F72">
        <w:rPr>
          <w:rFonts w:ascii="Times New Roman" w:eastAsia="Times New Roman" w:hAnsi="Times New Roman" w:cs="Times New Roman"/>
          <w:i/>
          <w:sz w:val="24"/>
          <w:szCs w:val="24"/>
        </w:rPr>
        <w:lastRenderedPageBreak/>
        <w:t>4.protected Object clone() throws CloneNotSupportedException</w:t>
      </w:r>
      <w:r w:rsidRPr="00066F72">
        <w:rPr>
          <w:rFonts w:ascii="Times New Roman" w:eastAsia="Times New Roman" w:hAnsi="Times New Roman" w:cs="Times New Roman"/>
          <w:i/>
          <w:sz w:val="24"/>
          <w:szCs w:val="24"/>
        </w:rPr>
        <w:tab/>
        <w:t>creates and returns the exact copy (clone) of this object.</w:t>
      </w:r>
    </w:p>
    <w:p w:rsidR="009518A4" w:rsidRPr="00066F72" w:rsidRDefault="00066F72">
      <w:pPr>
        <w:pStyle w:val="normal0"/>
        <w:rPr>
          <w:i/>
        </w:rPr>
      </w:pPr>
      <w:r w:rsidRPr="00066F72">
        <w:rPr>
          <w:rFonts w:ascii="Times New Roman" w:eastAsia="Times New Roman" w:hAnsi="Times New Roman" w:cs="Times New Roman"/>
          <w:i/>
          <w:sz w:val="24"/>
          <w:szCs w:val="24"/>
        </w:rPr>
        <w:t>5.public String toString()</w:t>
      </w:r>
      <w:r w:rsidRPr="00066F72">
        <w:rPr>
          <w:rFonts w:ascii="Times New Roman" w:eastAsia="Times New Roman" w:hAnsi="Times New Roman" w:cs="Times New Roman"/>
          <w:i/>
          <w:sz w:val="24"/>
          <w:szCs w:val="24"/>
        </w:rPr>
        <w:tab/>
        <w:t>returns the string representation of this object.</w:t>
      </w:r>
    </w:p>
    <w:p w:rsidR="009518A4" w:rsidRPr="00066F72" w:rsidRDefault="00066F72">
      <w:pPr>
        <w:pStyle w:val="normal0"/>
        <w:rPr>
          <w:i/>
        </w:rPr>
      </w:pPr>
      <w:r w:rsidRPr="00066F72">
        <w:rPr>
          <w:rFonts w:ascii="Times New Roman" w:eastAsia="Times New Roman" w:hAnsi="Times New Roman" w:cs="Times New Roman"/>
          <w:i/>
          <w:sz w:val="24"/>
          <w:szCs w:val="24"/>
        </w:rPr>
        <w:t>6.public final void notify()</w:t>
      </w:r>
      <w:r w:rsidRPr="00066F72">
        <w:rPr>
          <w:rFonts w:ascii="Times New Roman" w:eastAsia="Times New Roman" w:hAnsi="Times New Roman" w:cs="Times New Roman"/>
          <w:i/>
          <w:sz w:val="24"/>
          <w:szCs w:val="24"/>
        </w:rPr>
        <w:tab/>
        <w:t>wakes up single thread, waiting on this object's monitor.</w:t>
      </w:r>
    </w:p>
    <w:p w:rsidR="009518A4" w:rsidRPr="00066F72" w:rsidRDefault="00066F72">
      <w:pPr>
        <w:pStyle w:val="normal0"/>
        <w:rPr>
          <w:i/>
        </w:rPr>
      </w:pPr>
      <w:r w:rsidRPr="00066F72">
        <w:rPr>
          <w:rFonts w:ascii="Times New Roman" w:eastAsia="Times New Roman" w:hAnsi="Times New Roman" w:cs="Times New Roman"/>
          <w:i/>
          <w:sz w:val="24"/>
          <w:szCs w:val="24"/>
        </w:rPr>
        <w:t>7.public final void notifyAll()</w:t>
      </w:r>
      <w:r w:rsidRPr="00066F72">
        <w:rPr>
          <w:rFonts w:ascii="Times New Roman" w:eastAsia="Times New Roman" w:hAnsi="Times New Roman" w:cs="Times New Roman"/>
          <w:i/>
          <w:sz w:val="24"/>
          <w:szCs w:val="24"/>
        </w:rPr>
        <w:tab/>
        <w:t>wakes up all the threads, waiting on this object's monitor.</w:t>
      </w:r>
    </w:p>
    <w:p w:rsidR="009518A4" w:rsidRPr="00066F72" w:rsidRDefault="00066F72">
      <w:pPr>
        <w:pStyle w:val="normal0"/>
        <w:rPr>
          <w:i/>
        </w:rPr>
      </w:pPr>
      <w:r w:rsidRPr="00066F72">
        <w:rPr>
          <w:rFonts w:ascii="Times New Roman" w:eastAsia="Times New Roman" w:hAnsi="Times New Roman" w:cs="Times New Roman"/>
          <w:i/>
          <w:sz w:val="24"/>
          <w:szCs w:val="24"/>
        </w:rPr>
        <w:t>8.public final void wait(long timeout)throws InterruptedException</w:t>
      </w:r>
      <w:r w:rsidRPr="00066F72">
        <w:rPr>
          <w:rFonts w:ascii="Times New Roman" w:eastAsia="Times New Roman" w:hAnsi="Times New Roman" w:cs="Times New Roman"/>
          <w:i/>
          <w:sz w:val="24"/>
          <w:szCs w:val="24"/>
        </w:rPr>
        <w:tab/>
        <w:t>causes the current thread to wait for the specified milliseconds, until another thread notifies (invokes notify() or notifyAll() method).</w:t>
      </w:r>
    </w:p>
    <w:p w:rsidR="009518A4" w:rsidRPr="00066F72" w:rsidRDefault="00066F72">
      <w:pPr>
        <w:pStyle w:val="normal0"/>
        <w:rPr>
          <w:i/>
        </w:rPr>
      </w:pPr>
      <w:r w:rsidRPr="00066F72">
        <w:rPr>
          <w:rFonts w:ascii="Times New Roman" w:eastAsia="Times New Roman" w:hAnsi="Times New Roman" w:cs="Times New Roman"/>
          <w:i/>
          <w:sz w:val="24"/>
          <w:szCs w:val="24"/>
        </w:rPr>
        <w:t>9.public final void wait(long timeout,int nanos)throws InterruptedException</w:t>
      </w:r>
      <w:r w:rsidRPr="00066F72">
        <w:rPr>
          <w:rFonts w:ascii="Times New Roman" w:eastAsia="Times New Roman" w:hAnsi="Times New Roman" w:cs="Times New Roman"/>
          <w:i/>
          <w:sz w:val="24"/>
          <w:szCs w:val="24"/>
        </w:rPr>
        <w:tab/>
        <w:t>causes the current thread to wait for the specified miliseconds and nanoseconds, until another thread notifies (invokes notify() or notifyAll() method).</w:t>
      </w:r>
    </w:p>
    <w:p w:rsidR="009518A4" w:rsidRPr="00066F72" w:rsidRDefault="00066F72">
      <w:pPr>
        <w:pStyle w:val="normal0"/>
        <w:rPr>
          <w:i/>
        </w:rPr>
      </w:pPr>
      <w:r w:rsidRPr="00066F72">
        <w:rPr>
          <w:rFonts w:ascii="Times New Roman" w:eastAsia="Times New Roman" w:hAnsi="Times New Roman" w:cs="Times New Roman"/>
          <w:i/>
          <w:sz w:val="24"/>
          <w:szCs w:val="24"/>
        </w:rPr>
        <w:t>10.public final void wait()throws InterruptedException</w:t>
      </w:r>
      <w:r w:rsidRPr="00066F72">
        <w:rPr>
          <w:rFonts w:ascii="Times New Roman" w:eastAsia="Times New Roman" w:hAnsi="Times New Roman" w:cs="Times New Roman"/>
          <w:i/>
          <w:sz w:val="24"/>
          <w:szCs w:val="24"/>
        </w:rPr>
        <w:tab/>
        <w:t>causes the current thread to wait, until another thread notifies (invokes notify() or notifyAll() method).</w:t>
      </w:r>
    </w:p>
    <w:p w:rsidR="009518A4" w:rsidRPr="00066F72" w:rsidRDefault="00066F72">
      <w:pPr>
        <w:pStyle w:val="normal0"/>
        <w:rPr>
          <w:i/>
        </w:rPr>
      </w:pPr>
      <w:r w:rsidRPr="00066F72">
        <w:rPr>
          <w:rFonts w:ascii="Times New Roman" w:eastAsia="Times New Roman" w:hAnsi="Times New Roman" w:cs="Times New Roman"/>
          <w:i/>
          <w:sz w:val="24"/>
          <w:szCs w:val="24"/>
        </w:rPr>
        <w:t>11.protected void finalize()throws Throwable</w:t>
      </w:r>
      <w:r w:rsidRPr="00066F72">
        <w:rPr>
          <w:rFonts w:ascii="Times New Roman" w:eastAsia="Times New Roman" w:hAnsi="Times New Roman" w:cs="Times New Roman"/>
          <w:i/>
          <w:sz w:val="24"/>
          <w:szCs w:val="24"/>
        </w:rPr>
        <w:tab/>
        <w:t>is invoked by the garbage collector before object is being garbage collected.</w:t>
      </w:r>
    </w:p>
    <w:p w:rsidR="009518A4" w:rsidRPr="00066F72" w:rsidRDefault="00066F72">
      <w:pPr>
        <w:pStyle w:val="normal0"/>
        <w:rPr>
          <w:i/>
        </w:rPr>
      </w:pPr>
      <w:r w:rsidRPr="00066F72">
        <w:rPr>
          <w:rFonts w:ascii="Times New Roman" w:eastAsia="Times New Roman" w:hAnsi="Times New Roman" w:cs="Times New Roman"/>
          <w:i/>
          <w:sz w:val="24"/>
          <w:szCs w:val="24"/>
        </w:rPr>
        <w:t>156)Vector  VS ArrayList?</w:t>
      </w:r>
    </w:p>
    <w:p w:rsidR="009518A4" w:rsidRPr="00066F72" w:rsidRDefault="00066F72">
      <w:pPr>
        <w:pStyle w:val="normal0"/>
        <w:rPr>
          <w:i/>
        </w:rPr>
      </w:pPr>
      <w:r w:rsidRPr="00066F72">
        <w:rPr>
          <w:rFonts w:ascii="Times New Roman" w:eastAsia="Times New Roman" w:hAnsi="Times New Roman" w:cs="Times New Roman"/>
          <w:i/>
          <w:sz w:val="24"/>
          <w:szCs w:val="24"/>
        </w:rPr>
        <w:tab/>
        <w:t>Difference between ArrayList and Vector</w:t>
      </w:r>
    </w:p>
    <w:p w:rsidR="009518A4" w:rsidRPr="00066F72" w:rsidRDefault="009518A4">
      <w:pPr>
        <w:pStyle w:val="normal0"/>
        <w:rPr>
          <w:i/>
        </w:rPr>
      </w:pPr>
    </w:p>
    <w:p w:rsidR="009518A4" w:rsidRPr="00066F72" w:rsidRDefault="00066F72">
      <w:pPr>
        <w:pStyle w:val="normal0"/>
        <w:rPr>
          <w:i/>
        </w:rPr>
      </w:pPr>
      <w:r w:rsidRPr="00066F72">
        <w:rPr>
          <w:rFonts w:ascii="Times New Roman" w:eastAsia="Times New Roman" w:hAnsi="Times New Roman" w:cs="Times New Roman"/>
          <w:i/>
          <w:sz w:val="24"/>
          <w:szCs w:val="24"/>
        </w:rPr>
        <w:t>ArrayList and Vector both implements List interface and maintains insertion order.</w:t>
      </w:r>
    </w:p>
    <w:p w:rsidR="009518A4" w:rsidRPr="00066F72" w:rsidRDefault="009518A4">
      <w:pPr>
        <w:pStyle w:val="normal0"/>
        <w:rPr>
          <w:i/>
        </w:rPr>
      </w:pPr>
    </w:p>
    <w:p w:rsidR="009518A4" w:rsidRPr="00066F72" w:rsidRDefault="00066F72">
      <w:pPr>
        <w:pStyle w:val="normal0"/>
        <w:rPr>
          <w:i/>
        </w:rPr>
      </w:pPr>
      <w:r w:rsidRPr="00066F72">
        <w:rPr>
          <w:rFonts w:ascii="Times New Roman" w:eastAsia="Times New Roman" w:hAnsi="Times New Roman" w:cs="Times New Roman"/>
          <w:i/>
          <w:sz w:val="24"/>
          <w:szCs w:val="24"/>
        </w:rPr>
        <w:t>But there are many differences between ArrayList and Vector classes that are given below.</w:t>
      </w:r>
    </w:p>
    <w:p w:rsidR="009518A4" w:rsidRPr="00066F72" w:rsidRDefault="009518A4">
      <w:pPr>
        <w:pStyle w:val="normal0"/>
        <w:rPr>
          <w:i/>
        </w:rPr>
      </w:pPr>
    </w:p>
    <w:p w:rsidR="009518A4" w:rsidRPr="00066F72" w:rsidRDefault="00066F72">
      <w:pPr>
        <w:pStyle w:val="normal0"/>
        <w:rPr>
          <w:i/>
        </w:rPr>
      </w:pPr>
      <w:r w:rsidRPr="00066F72">
        <w:rPr>
          <w:rFonts w:ascii="Times New Roman" w:eastAsia="Times New Roman" w:hAnsi="Times New Roman" w:cs="Times New Roman"/>
          <w:i/>
          <w:sz w:val="24"/>
          <w:szCs w:val="24"/>
        </w:rPr>
        <w:t>ArrayList</w:t>
      </w:r>
      <w:r w:rsidRPr="00066F72">
        <w:rPr>
          <w:rFonts w:ascii="Times New Roman" w:eastAsia="Times New Roman" w:hAnsi="Times New Roman" w:cs="Times New Roman"/>
          <w:i/>
          <w:sz w:val="24"/>
          <w:szCs w:val="24"/>
        </w:rPr>
        <w:tab/>
        <w:t xml:space="preserve">                                                    Vector</w:t>
      </w:r>
    </w:p>
    <w:p w:rsidR="009518A4" w:rsidRPr="00066F72" w:rsidRDefault="00066F72">
      <w:pPr>
        <w:pStyle w:val="normal0"/>
        <w:rPr>
          <w:i/>
        </w:rPr>
      </w:pPr>
      <w:r w:rsidRPr="00066F72">
        <w:rPr>
          <w:rFonts w:ascii="Times New Roman" w:eastAsia="Times New Roman" w:hAnsi="Times New Roman" w:cs="Times New Roman"/>
          <w:i/>
          <w:sz w:val="24"/>
          <w:szCs w:val="24"/>
        </w:rPr>
        <w:t>1) ArrayList is not synchronized.</w:t>
      </w:r>
      <w:r w:rsidRPr="00066F72">
        <w:rPr>
          <w:rFonts w:ascii="Times New Roman" w:eastAsia="Times New Roman" w:hAnsi="Times New Roman" w:cs="Times New Roman"/>
          <w:i/>
          <w:sz w:val="24"/>
          <w:szCs w:val="24"/>
        </w:rPr>
        <w:tab/>
        <w:t>Vector is synchronized.</w:t>
      </w:r>
    </w:p>
    <w:p w:rsidR="009518A4" w:rsidRPr="00066F72" w:rsidRDefault="00066F72">
      <w:pPr>
        <w:pStyle w:val="normal0"/>
        <w:rPr>
          <w:i/>
        </w:rPr>
      </w:pPr>
      <w:r w:rsidRPr="00066F72">
        <w:rPr>
          <w:rFonts w:ascii="Times New Roman" w:eastAsia="Times New Roman" w:hAnsi="Times New Roman" w:cs="Times New Roman"/>
          <w:i/>
          <w:sz w:val="24"/>
          <w:szCs w:val="24"/>
        </w:rPr>
        <w:t>2) ArrayList increments 50% of current array size if number of element exceeds from its capacity.</w:t>
      </w:r>
      <w:r w:rsidRPr="00066F72">
        <w:rPr>
          <w:rFonts w:ascii="Times New Roman" w:eastAsia="Times New Roman" w:hAnsi="Times New Roman" w:cs="Times New Roman"/>
          <w:i/>
          <w:sz w:val="24"/>
          <w:szCs w:val="24"/>
        </w:rPr>
        <w:tab/>
        <w:t>Vector increments 100% means doubles the array size if total number of element exceeds than its capacity.</w:t>
      </w:r>
    </w:p>
    <w:p w:rsidR="009518A4" w:rsidRPr="00066F72" w:rsidRDefault="00066F72">
      <w:pPr>
        <w:pStyle w:val="normal0"/>
        <w:rPr>
          <w:i/>
        </w:rPr>
      </w:pPr>
      <w:r w:rsidRPr="00066F72">
        <w:rPr>
          <w:rFonts w:ascii="Times New Roman" w:eastAsia="Times New Roman" w:hAnsi="Times New Roman" w:cs="Times New Roman"/>
          <w:i/>
          <w:sz w:val="24"/>
          <w:szCs w:val="24"/>
        </w:rPr>
        <w:lastRenderedPageBreak/>
        <w:t>3) ArrayList is not a legacy class, it is introduced in JDK 1.2.</w:t>
      </w:r>
      <w:r w:rsidRPr="00066F72">
        <w:rPr>
          <w:rFonts w:ascii="Times New Roman" w:eastAsia="Times New Roman" w:hAnsi="Times New Roman" w:cs="Times New Roman"/>
          <w:i/>
          <w:sz w:val="24"/>
          <w:szCs w:val="24"/>
        </w:rPr>
        <w:tab/>
        <w:t>Vector is a legacy class.</w:t>
      </w:r>
    </w:p>
    <w:p w:rsidR="009518A4" w:rsidRPr="00066F72" w:rsidRDefault="00066F72">
      <w:pPr>
        <w:pStyle w:val="normal0"/>
        <w:rPr>
          <w:i/>
        </w:rPr>
      </w:pPr>
      <w:r w:rsidRPr="00066F72">
        <w:rPr>
          <w:rFonts w:ascii="Times New Roman" w:eastAsia="Times New Roman" w:hAnsi="Times New Roman" w:cs="Times New Roman"/>
          <w:i/>
          <w:sz w:val="24"/>
          <w:szCs w:val="24"/>
        </w:rPr>
        <w:t>4) ArrayList is fast because it is non-synchronized.</w:t>
      </w:r>
      <w:r w:rsidRPr="00066F72">
        <w:rPr>
          <w:rFonts w:ascii="Times New Roman" w:eastAsia="Times New Roman" w:hAnsi="Times New Roman" w:cs="Times New Roman"/>
          <w:i/>
          <w:sz w:val="24"/>
          <w:szCs w:val="24"/>
        </w:rPr>
        <w:tab/>
        <w:t>Vector is slow because it is synchronized i.e. in multithreading environment, it will hold the other threads in runnable or non-runnable state until current thread releases the lock of object.</w:t>
      </w:r>
    </w:p>
    <w:p w:rsidR="009518A4" w:rsidRPr="00066F72" w:rsidRDefault="00066F72">
      <w:pPr>
        <w:pStyle w:val="normal0"/>
        <w:rPr>
          <w:i/>
        </w:rPr>
      </w:pPr>
      <w:r w:rsidRPr="00066F72">
        <w:rPr>
          <w:rFonts w:ascii="Times New Roman" w:eastAsia="Times New Roman" w:hAnsi="Times New Roman" w:cs="Times New Roman"/>
          <w:i/>
          <w:sz w:val="24"/>
          <w:szCs w:val="24"/>
        </w:rPr>
        <w:t>5) ArrayList uses Iterator interface to traverse the elements.</w:t>
      </w:r>
      <w:r w:rsidRPr="00066F72">
        <w:rPr>
          <w:rFonts w:ascii="Times New Roman" w:eastAsia="Times New Roman" w:hAnsi="Times New Roman" w:cs="Times New Roman"/>
          <w:i/>
          <w:sz w:val="24"/>
          <w:szCs w:val="24"/>
        </w:rPr>
        <w:tab/>
        <w:t>Vector uses Enumeration interface to traverse the elements. But it can use Iterator also.</w:t>
      </w:r>
    </w:p>
    <w:p w:rsidR="009518A4" w:rsidRPr="00066F72" w:rsidRDefault="00066F72">
      <w:pPr>
        <w:pStyle w:val="normal0"/>
        <w:rPr>
          <w:i/>
        </w:rPr>
      </w:pPr>
      <w:r w:rsidRPr="00066F72">
        <w:rPr>
          <w:rFonts w:ascii="Times New Roman" w:eastAsia="Times New Roman" w:hAnsi="Times New Roman" w:cs="Times New Roman"/>
          <w:i/>
          <w:sz w:val="24"/>
          <w:szCs w:val="24"/>
        </w:rPr>
        <w:t>157)What are the exceptions faced in daily work?</w:t>
      </w:r>
    </w:p>
    <w:p w:rsidR="009518A4" w:rsidRPr="00066F72" w:rsidRDefault="00066F72">
      <w:pPr>
        <w:pStyle w:val="normal0"/>
        <w:rPr>
          <w:i/>
        </w:rPr>
      </w:pPr>
      <w:r w:rsidRPr="00066F72">
        <w:rPr>
          <w:rFonts w:ascii="Times New Roman" w:eastAsia="Times New Roman" w:hAnsi="Times New Roman" w:cs="Times New Roman"/>
          <w:i/>
          <w:sz w:val="24"/>
          <w:szCs w:val="24"/>
        </w:rPr>
        <w:t xml:space="preserve">       ATM is one of the exceptions faced in daily work.</w:t>
      </w:r>
    </w:p>
    <w:p w:rsidR="009518A4" w:rsidRPr="00066F72" w:rsidRDefault="00066F72">
      <w:pPr>
        <w:pStyle w:val="normal0"/>
        <w:rPr>
          <w:i/>
        </w:rPr>
      </w:pPr>
      <w:r w:rsidRPr="00066F72">
        <w:rPr>
          <w:rFonts w:ascii="Times New Roman" w:eastAsia="Times New Roman" w:hAnsi="Times New Roman" w:cs="Times New Roman"/>
          <w:i/>
          <w:sz w:val="24"/>
          <w:szCs w:val="24"/>
        </w:rPr>
        <w:t>158)Spring VS Spring web flow?</w:t>
      </w:r>
    </w:p>
    <w:p w:rsidR="009518A4" w:rsidRPr="00066F72" w:rsidRDefault="00066F72">
      <w:pPr>
        <w:pStyle w:val="normal0"/>
        <w:rPr>
          <w:i/>
        </w:rPr>
      </w:pPr>
      <w:r w:rsidRPr="00066F72">
        <w:rPr>
          <w:rFonts w:ascii="Times New Roman" w:eastAsia="Times New Roman" w:hAnsi="Times New Roman" w:cs="Times New Roman"/>
          <w:i/>
          <w:sz w:val="24"/>
          <w:szCs w:val="24"/>
        </w:rPr>
        <w:tab/>
        <w:t>Spring MVC is the standard MVC solution provided by SpringSource for your web applications , so you have the concept of a view which is for example your JSP page , a controller class (annotated with @Controller ) and a model which represents your data.</w:t>
      </w:r>
    </w:p>
    <w:p w:rsidR="009518A4" w:rsidRPr="00066F72" w:rsidRDefault="00066F72">
      <w:pPr>
        <w:pStyle w:val="normal0"/>
        <w:rPr>
          <w:i/>
        </w:rPr>
      </w:pPr>
      <w:r w:rsidRPr="00066F72">
        <w:rPr>
          <w:rFonts w:ascii="Times New Roman" w:eastAsia="Times New Roman" w:hAnsi="Times New Roman" w:cs="Times New Roman"/>
          <w:i/>
          <w:sz w:val="24"/>
          <w:szCs w:val="24"/>
        </w:rPr>
        <w:tab/>
        <w:t>Spring Webflow is built on top of Spring MVC and differs slightly in purpose although it inherits most of the features of Spring MVC , webflow is more suited for wizard style applications where you enter data on a form and that has to pass a series of validations or capture of number of additional data on different pages before you complete your business process.</w:t>
      </w:r>
    </w:p>
    <w:p w:rsidR="009518A4" w:rsidRPr="00066F72" w:rsidRDefault="00066F72">
      <w:pPr>
        <w:pStyle w:val="normal0"/>
        <w:rPr>
          <w:i/>
        </w:rPr>
      </w:pPr>
      <w:r w:rsidRPr="00066F72">
        <w:rPr>
          <w:rFonts w:ascii="Times New Roman" w:eastAsia="Times New Roman" w:hAnsi="Times New Roman" w:cs="Times New Roman"/>
          <w:i/>
          <w:sz w:val="24"/>
          <w:szCs w:val="24"/>
        </w:rPr>
        <w:t>159)comparable VS compartor  and give the example?</w:t>
      </w:r>
    </w:p>
    <w:p w:rsidR="009518A4" w:rsidRPr="00066F72" w:rsidRDefault="00066F72">
      <w:pPr>
        <w:pStyle w:val="normal0"/>
        <w:rPr>
          <w:i/>
        </w:rPr>
      </w:pPr>
      <w:r w:rsidRPr="00066F72">
        <w:rPr>
          <w:rFonts w:ascii="Times New Roman" w:eastAsia="Times New Roman" w:hAnsi="Times New Roman" w:cs="Times New Roman"/>
          <w:i/>
          <w:sz w:val="24"/>
          <w:szCs w:val="24"/>
        </w:rPr>
        <w:tab/>
        <w:t>Difference between Comparable and Comparator</w:t>
      </w:r>
    </w:p>
    <w:p w:rsidR="009518A4" w:rsidRPr="00066F72" w:rsidRDefault="009518A4">
      <w:pPr>
        <w:pStyle w:val="normal0"/>
        <w:rPr>
          <w:i/>
        </w:rPr>
      </w:pPr>
    </w:p>
    <w:p w:rsidR="009518A4" w:rsidRPr="00066F72" w:rsidRDefault="00066F72">
      <w:pPr>
        <w:pStyle w:val="normal0"/>
        <w:rPr>
          <w:i/>
        </w:rPr>
      </w:pPr>
      <w:r w:rsidRPr="00066F72">
        <w:rPr>
          <w:rFonts w:ascii="Times New Roman" w:eastAsia="Times New Roman" w:hAnsi="Times New Roman" w:cs="Times New Roman"/>
          <w:i/>
          <w:sz w:val="24"/>
          <w:szCs w:val="24"/>
        </w:rPr>
        <w:t>Comparable and Comparator both are interfaces and can be used to sort collection elements.</w:t>
      </w:r>
    </w:p>
    <w:p w:rsidR="009518A4" w:rsidRPr="00066F72" w:rsidRDefault="009518A4">
      <w:pPr>
        <w:pStyle w:val="normal0"/>
        <w:rPr>
          <w:i/>
        </w:rPr>
      </w:pPr>
    </w:p>
    <w:p w:rsidR="009518A4" w:rsidRPr="00066F72" w:rsidRDefault="00066F72">
      <w:pPr>
        <w:pStyle w:val="normal0"/>
        <w:rPr>
          <w:i/>
        </w:rPr>
      </w:pPr>
      <w:r w:rsidRPr="00066F72">
        <w:rPr>
          <w:rFonts w:ascii="Times New Roman" w:eastAsia="Times New Roman" w:hAnsi="Times New Roman" w:cs="Times New Roman"/>
          <w:i/>
          <w:sz w:val="24"/>
          <w:szCs w:val="24"/>
        </w:rPr>
        <w:t>But there are many differences between Comparable and Comparator interfaces that are given below.</w:t>
      </w:r>
    </w:p>
    <w:p w:rsidR="009518A4" w:rsidRPr="00066F72" w:rsidRDefault="009518A4">
      <w:pPr>
        <w:pStyle w:val="normal0"/>
        <w:rPr>
          <w:i/>
        </w:rPr>
      </w:pPr>
    </w:p>
    <w:p w:rsidR="009518A4" w:rsidRPr="00066F72" w:rsidRDefault="00066F72">
      <w:pPr>
        <w:pStyle w:val="normal0"/>
        <w:rPr>
          <w:i/>
        </w:rPr>
      </w:pPr>
      <w:r w:rsidRPr="00066F72">
        <w:rPr>
          <w:rFonts w:ascii="Times New Roman" w:eastAsia="Times New Roman" w:hAnsi="Times New Roman" w:cs="Times New Roman"/>
          <w:i/>
          <w:sz w:val="24"/>
          <w:szCs w:val="24"/>
        </w:rPr>
        <w:t>Comparable</w:t>
      </w:r>
      <w:r w:rsidRPr="00066F72">
        <w:rPr>
          <w:rFonts w:ascii="Times New Roman" w:eastAsia="Times New Roman" w:hAnsi="Times New Roman" w:cs="Times New Roman"/>
          <w:i/>
          <w:sz w:val="24"/>
          <w:szCs w:val="24"/>
        </w:rPr>
        <w:tab/>
        <w:t>Comparator</w:t>
      </w:r>
    </w:p>
    <w:p w:rsidR="009518A4" w:rsidRPr="00066F72" w:rsidRDefault="00066F72">
      <w:pPr>
        <w:pStyle w:val="normal0"/>
        <w:rPr>
          <w:i/>
        </w:rPr>
      </w:pPr>
      <w:r w:rsidRPr="00066F72">
        <w:rPr>
          <w:rFonts w:ascii="Times New Roman" w:eastAsia="Times New Roman" w:hAnsi="Times New Roman" w:cs="Times New Roman"/>
          <w:i/>
          <w:sz w:val="24"/>
          <w:szCs w:val="24"/>
        </w:rPr>
        <w:t>1) Comparable provides single sorting sequence. In other words, we can sort the collection on the basis of single element such as id or name or price etc.</w:t>
      </w:r>
      <w:r w:rsidRPr="00066F72">
        <w:rPr>
          <w:rFonts w:ascii="Times New Roman" w:eastAsia="Times New Roman" w:hAnsi="Times New Roman" w:cs="Times New Roman"/>
          <w:i/>
          <w:sz w:val="24"/>
          <w:szCs w:val="24"/>
        </w:rPr>
        <w:tab/>
        <w:t xml:space="preserve">Comparator provides multiple </w:t>
      </w:r>
      <w:r w:rsidRPr="00066F72">
        <w:rPr>
          <w:rFonts w:ascii="Times New Roman" w:eastAsia="Times New Roman" w:hAnsi="Times New Roman" w:cs="Times New Roman"/>
          <w:i/>
          <w:sz w:val="24"/>
          <w:szCs w:val="24"/>
        </w:rPr>
        <w:lastRenderedPageBreak/>
        <w:t>sorting sequence. In other words, we can sort the collection on the basis of multiple elements such as id, name and price etc.</w:t>
      </w:r>
    </w:p>
    <w:p w:rsidR="009518A4" w:rsidRPr="00066F72" w:rsidRDefault="00066F72">
      <w:pPr>
        <w:pStyle w:val="normal0"/>
        <w:rPr>
          <w:i/>
        </w:rPr>
      </w:pPr>
      <w:r w:rsidRPr="00066F72">
        <w:rPr>
          <w:rFonts w:ascii="Times New Roman" w:eastAsia="Times New Roman" w:hAnsi="Times New Roman" w:cs="Times New Roman"/>
          <w:i/>
          <w:sz w:val="24"/>
          <w:szCs w:val="24"/>
        </w:rPr>
        <w:t>2) Comparable affects the original class i.e. actual class is modified.</w:t>
      </w:r>
      <w:r w:rsidRPr="00066F72">
        <w:rPr>
          <w:rFonts w:ascii="Times New Roman" w:eastAsia="Times New Roman" w:hAnsi="Times New Roman" w:cs="Times New Roman"/>
          <w:i/>
          <w:sz w:val="24"/>
          <w:szCs w:val="24"/>
        </w:rPr>
        <w:tab/>
        <w:t>Comparator doesn't affect the original class i.e. actual class is not modified.</w:t>
      </w:r>
    </w:p>
    <w:p w:rsidR="009518A4" w:rsidRPr="00066F72" w:rsidRDefault="00066F72">
      <w:pPr>
        <w:pStyle w:val="normal0"/>
        <w:rPr>
          <w:i/>
        </w:rPr>
      </w:pPr>
      <w:r w:rsidRPr="00066F72">
        <w:rPr>
          <w:rFonts w:ascii="Times New Roman" w:eastAsia="Times New Roman" w:hAnsi="Times New Roman" w:cs="Times New Roman"/>
          <w:i/>
          <w:sz w:val="24"/>
          <w:szCs w:val="24"/>
        </w:rPr>
        <w:t>3) Comparable provides compareTo() method to sort elements.</w:t>
      </w:r>
      <w:r w:rsidRPr="00066F72">
        <w:rPr>
          <w:rFonts w:ascii="Times New Roman" w:eastAsia="Times New Roman" w:hAnsi="Times New Roman" w:cs="Times New Roman"/>
          <w:i/>
          <w:sz w:val="24"/>
          <w:szCs w:val="24"/>
        </w:rPr>
        <w:tab/>
        <w:t>Comparator provides compare() method to sort elements.</w:t>
      </w:r>
    </w:p>
    <w:p w:rsidR="009518A4" w:rsidRPr="00066F72" w:rsidRDefault="00066F72">
      <w:pPr>
        <w:pStyle w:val="normal0"/>
        <w:rPr>
          <w:i/>
        </w:rPr>
      </w:pPr>
      <w:r w:rsidRPr="00066F72">
        <w:rPr>
          <w:rFonts w:ascii="Times New Roman" w:eastAsia="Times New Roman" w:hAnsi="Times New Roman" w:cs="Times New Roman"/>
          <w:i/>
          <w:sz w:val="24"/>
          <w:szCs w:val="24"/>
        </w:rPr>
        <w:t>4) Comparable is found in java.lang package.</w:t>
      </w:r>
      <w:r w:rsidRPr="00066F72">
        <w:rPr>
          <w:rFonts w:ascii="Times New Roman" w:eastAsia="Times New Roman" w:hAnsi="Times New Roman" w:cs="Times New Roman"/>
          <w:i/>
          <w:sz w:val="24"/>
          <w:szCs w:val="24"/>
        </w:rPr>
        <w:tab/>
        <w:t>Comparator is found in java.util package.</w:t>
      </w:r>
    </w:p>
    <w:p w:rsidR="009518A4" w:rsidRPr="00066F72" w:rsidRDefault="00066F72">
      <w:pPr>
        <w:pStyle w:val="normal0"/>
        <w:rPr>
          <w:i/>
        </w:rPr>
      </w:pPr>
      <w:r w:rsidRPr="00066F72">
        <w:rPr>
          <w:rFonts w:ascii="Times New Roman" w:eastAsia="Times New Roman" w:hAnsi="Times New Roman" w:cs="Times New Roman"/>
          <w:i/>
          <w:sz w:val="24"/>
          <w:szCs w:val="24"/>
        </w:rPr>
        <w:t>5) We can sort the list elements of Comparable type by Collections.sort(List) method.</w:t>
      </w:r>
      <w:r w:rsidRPr="00066F72">
        <w:rPr>
          <w:rFonts w:ascii="Times New Roman" w:eastAsia="Times New Roman" w:hAnsi="Times New Roman" w:cs="Times New Roman"/>
          <w:i/>
          <w:sz w:val="24"/>
          <w:szCs w:val="24"/>
        </w:rPr>
        <w:tab/>
        <w:t>We can sort the list elements of Comparator type by Collections.sort(List,Comparator) method.</w:t>
      </w:r>
    </w:p>
    <w:p w:rsidR="009518A4" w:rsidRPr="00066F72" w:rsidRDefault="00066F72">
      <w:pPr>
        <w:pStyle w:val="normal0"/>
        <w:rPr>
          <w:i/>
        </w:rPr>
      </w:pPr>
      <w:r w:rsidRPr="00066F72">
        <w:rPr>
          <w:rFonts w:ascii="Times New Roman" w:eastAsia="Times New Roman" w:hAnsi="Times New Roman" w:cs="Times New Roman"/>
          <w:i/>
          <w:sz w:val="24"/>
          <w:szCs w:val="24"/>
        </w:rPr>
        <w:t>160) HashMap implementation and how it works..</w:t>
      </w:r>
    </w:p>
    <w:p w:rsidR="009518A4" w:rsidRPr="00066F72" w:rsidRDefault="00066F72">
      <w:pPr>
        <w:pStyle w:val="normal0"/>
        <w:rPr>
          <w:i/>
        </w:rPr>
      </w:pPr>
      <w:r w:rsidRPr="00066F72">
        <w:rPr>
          <w:rFonts w:ascii="Times New Roman" w:eastAsia="Times New Roman" w:hAnsi="Times New Roman" w:cs="Times New Roman"/>
          <w:i/>
          <w:sz w:val="24"/>
          <w:szCs w:val="24"/>
        </w:rPr>
        <w:t>here are four things we should know about before going into internals of how HashMap works -</w:t>
      </w:r>
    </w:p>
    <w:p w:rsidR="009518A4" w:rsidRPr="00066F72" w:rsidRDefault="00066F72">
      <w:pPr>
        <w:pStyle w:val="normal0"/>
        <w:rPr>
          <w:i/>
        </w:rPr>
      </w:pPr>
      <w:r w:rsidRPr="00066F72">
        <w:rPr>
          <w:rFonts w:ascii="Times New Roman" w:eastAsia="Times New Roman" w:hAnsi="Times New Roman" w:cs="Times New Roman"/>
          <w:i/>
          <w:sz w:val="24"/>
          <w:szCs w:val="24"/>
        </w:rPr>
        <w:t>HashMap works on the principal of hashing.</w:t>
      </w:r>
    </w:p>
    <w:p w:rsidR="009518A4" w:rsidRPr="00066F72" w:rsidRDefault="00066F72">
      <w:pPr>
        <w:pStyle w:val="normal0"/>
        <w:rPr>
          <w:i/>
        </w:rPr>
      </w:pPr>
      <w:r w:rsidRPr="00066F72">
        <w:rPr>
          <w:rFonts w:ascii="Times New Roman" w:eastAsia="Times New Roman" w:hAnsi="Times New Roman" w:cs="Times New Roman"/>
          <w:i/>
          <w:sz w:val="24"/>
          <w:szCs w:val="24"/>
        </w:rPr>
        <w:t>Map.Entry interface - This interface gives a map entry (key-value pair). HashMap in Java stores both key and value object, in bucket, as Entry object which implements this nested interface Map.Entry.</w:t>
      </w:r>
    </w:p>
    <w:p w:rsidR="009518A4" w:rsidRPr="00066F72" w:rsidRDefault="00066F72">
      <w:pPr>
        <w:pStyle w:val="normal0"/>
        <w:rPr>
          <w:i/>
        </w:rPr>
      </w:pPr>
      <w:r w:rsidRPr="00066F72">
        <w:rPr>
          <w:rFonts w:ascii="Times New Roman" w:eastAsia="Times New Roman" w:hAnsi="Times New Roman" w:cs="Times New Roman"/>
          <w:i/>
          <w:sz w:val="24"/>
          <w:szCs w:val="24"/>
        </w:rPr>
        <w:t>hashCode() -HashMap provides put(key, value) for storing and get(key) method forretrieving Values from HashMap. When put() method is used to store (Key, Value) pair, HashMap implementation calls hashcode on Key object to calculate a hash that is used to find a bucket where Entry object will be stored. When get() method is used to retrieve value, again key object is used to calculate a hash which is used then to find a bucket where that particular key is stored.</w:t>
      </w:r>
    </w:p>
    <w:p w:rsidR="009518A4" w:rsidRPr="00066F72" w:rsidRDefault="00066F72">
      <w:pPr>
        <w:pStyle w:val="normal0"/>
        <w:rPr>
          <w:i/>
        </w:rPr>
      </w:pPr>
      <w:r w:rsidRPr="00066F72">
        <w:rPr>
          <w:rFonts w:ascii="Times New Roman" w:eastAsia="Times New Roman" w:hAnsi="Times New Roman" w:cs="Times New Roman"/>
          <w:i/>
          <w:sz w:val="24"/>
          <w:szCs w:val="24"/>
        </w:rPr>
        <w:t>equals() - equals() method is used to compare objects for equality. In case of HashMap key object is used for comparison, also using equals() method Map knows how to handle hashing collision (hashing collision means more than one key having the same hash value, thus assigned to the same bucket. In that case objects are stored in a linked list.</w:t>
      </w:r>
    </w:p>
    <w:p w:rsidR="009518A4" w:rsidRPr="00066F72" w:rsidRDefault="00066F72">
      <w:pPr>
        <w:pStyle w:val="normal0"/>
        <w:rPr>
          <w:i/>
        </w:rPr>
      </w:pPr>
      <w:r w:rsidRPr="00066F72">
        <w:rPr>
          <w:rFonts w:ascii="Times New Roman" w:eastAsia="Times New Roman" w:hAnsi="Times New Roman" w:cs="Times New Roman"/>
          <w:i/>
          <w:sz w:val="24"/>
          <w:szCs w:val="24"/>
        </w:rPr>
        <w:t>Where hashCode method helps in finding the bucket where that key is stored, equals method helps in finding the right key as there may be more than one key-value pair stored in a single bucket.</w:t>
      </w:r>
    </w:p>
    <w:p w:rsidR="009518A4" w:rsidRPr="00066F72" w:rsidRDefault="00066F72">
      <w:pPr>
        <w:pStyle w:val="normal0"/>
        <w:rPr>
          <w:i/>
        </w:rPr>
      </w:pPr>
      <w:r w:rsidRPr="00066F72">
        <w:rPr>
          <w:rFonts w:ascii="Times New Roman" w:eastAsia="Times New Roman" w:hAnsi="Times New Roman" w:cs="Times New Roman"/>
          <w:i/>
          <w:sz w:val="24"/>
          <w:szCs w:val="24"/>
        </w:rPr>
        <w:tab/>
      </w:r>
      <w:r w:rsidRPr="00066F72">
        <w:rPr>
          <w:rFonts w:ascii="Times New Roman" w:eastAsia="Times New Roman" w:hAnsi="Times New Roman" w:cs="Times New Roman"/>
          <w:i/>
          <w:sz w:val="24"/>
          <w:szCs w:val="24"/>
        </w:rPr>
        <w:tab/>
      </w:r>
    </w:p>
    <w:p w:rsidR="009518A4" w:rsidRPr="00066F72" w:rsidRDefault="00066F72">
      <w:pPr>
        <w:pStyle w:val="normal0"/>
        <w:spacing w:line="240" w:lineRule="auto"/>
        <w:rPr>
          <w:i/>
        </w:rPr>
      </w:pPr>
      <w:r w:rsidRPr="00066F72">
        <w:rPr>
          <w:i/>
          <w:noProof/>
          <w:lang w:val="en-IN" w:eastAsia="en-IN"/>
        </w:rPr>
        <w:lastRenderedPageBreak/>
        <w:drawing>
          <wp:inline distT="0" distB="0" distL="114300" distR="114300">
            <wp:extent cx="5558155" cy="323596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a:srcRect/>
                    <a:stretch>
                      <a:fillRect/>
                    </a:stretch>
                  </pic:blipFill>
                  <pic:spPr>
                    <a:xfrm>
                      <a:off x="0" y="0"/>
                      <a:ext cx="5558155" cy="3235960"/>
                    </a:xfrm>
                    <a:prstGeom prst="rect">
                      <a:avLst/>
                    </a:prstGeom>
                    <a:ln/>
                  </pic:spPr>
                </pic:pic>
              </a:graphicData>
            </a:graphic>
          </wp:inline>
        </w:drawing>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inline distB="0" distT="0" distL="114300" distR="114300">
              <wp:extent cx="5562600" cy="3238500"/>
              <wp:effectExtent b="0" l="0" r="0" t="0"/>
              <wp:docPr id="2" name=""/>
              <a:graphic>
                <a:graphicData uri="http://schemas.microsoft.com/office/word/2010/wordprocessingShape">
                  <wps:wsp>
                    <wps:cNvSpPr/>
                    <wps:cNvPr id="2" name="Shape 2"/>
                    <wps:spPr>
                      <a:xfrm>
                        <a:off x="2566923" y="2162019"/>
                        <a:ext cx="5558155" cy="32359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ve:Fallback>
          <w:r w:rsidRPr="00066F72">
            <w:rPr>
              <w:i/>
              <w:noProof/>
              <w:lang w:val="en-IN" w:eastAsia="en-IN"/>
            </w:rPr>
            <w:drawing>
              <wp:inline distT="0" distB="0" distL="114300" distR="114300">
                <wp:extent cx="5562600" cy="32385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4"/>
                        <a:srcRect/>
                        <a:stretch>
                          <a:fillRect/>
                        </a:stretch>
                      </pic:blipFill>
                      <pic:spPr>
                        <a:xfrm>
                          <a:off x="0" y="0"/>
                          <a:ext cx="5562600" cy="3238500"/>
                        </a:xfrm>
                        <a:prstGeom prst="rect">
                          <a:avLst/>
                        </a:prstGeom>
                        <a:ln/>
                      </pic:spPr>
                    </pic:pic>
                  </a:graphicData>
                </a:graphic>
              </wp:inline>
            </w:drawing>
          </w:r>
        </ve:Fallback>
      </ve:AlternateContent>
    </w:p>
    <w:p w:rsidR="009518A4" w:rsidRPr="00066F72" w:rsidRDefault="009518A4">
      <w:pPr>
        <w:pStyle w:val="normal0"/>
        <w:rPr>
          <w:i/>
        </w:rPr>
      </w:pPr>
    </w:p>
    <w:p w:rsidR="009518A4" w:rsidRPr="00066F72" w:rsidRDefault="00066F72">
      <w:pPr>
        <w:pStyle w:val="normal0"/>
        <w:rPr>
          <w:i/>
        </w:rPr>
      </w:pPr>
      <w:r w:rsidRPr="00066F72">
        <w:rPr>
          <w:rFonts w:ascii="Times New Roman" w:eastAsia="Times New Roman" w:hAnsi="Times New Roman" w:cs="Times New Roman"/>
          <w:i/>
          <w:sz w:val="24"/>
          <w:szCs w:val="24"/>
        </w:rPr>
        <w:t>161)Java 8 Features?</w:t>
      </w:r>
    </w:p>
    <w:p w:rsidR="009518A4" w:rsidRPr="00066F72" w:rsidRDefault="00066F72">
      <w:pPr>
        <w:pStyle w:val="normal0"/>
        <w:rPr>
          <w:i/>
        </w:rPr>
      </w:pPr>
      <w:r w:rsidRPr="00066F72">
        <w:rPr>
          <w:rFonts w:ascii="Times New Roman" w:eastAsia="Times New Roman" w:hAnsi="Times New Roman" w:cs="Times New Roman"/>
          <w:i/>
          <w:sz w:val="24"/>
          <w:szCs w:val="24"/>
        </w:rPr>
        <w:tab/>
        <w:t>Some of the important Java 8 features are;</w:t>
      </w:r>
    </w:p>
    <w:p w:rsidR="009518A4" w:rsidRPr="00066F72" w:rsidRDefault="00066F72">
      <w:pPr>
        <w:pStyle w:val="normal0"/>
        <w:rPr>
          <w:i/>
        </w:rPr>
      </w:pPr>
      <w:r w:rsidRPr="00066F72">
        <w:rPr>
          <w:rFonts w:ascii="Times New Roman" w:eastAsia="Times New Roman" w:hAnsi="Times New Roman" w:cs="Times New Roman"/>
          <w:i/>
          <w:sz w:val="24"/>
          <w:szCs w:val="24"/>
        </w:rPr>
        <w:lastRenderedPageBreak/>
        <w:t xml:space="preserve">    1.forEach() method in Iterable interface</w:t>
      </w:r>
    </w:p>
    <w:p w:rsidR="009518A4" w:rsidRPr="00066F72" w:rsidRDefault="00066F72">
      <w:pPr>
        <w:pStyle w:val="normal0"/>
        <w:rPr>
          <w:i/>
        </w:rPr>
      </w:pPr>
      <w:r w:rsidRPr="00066F72">
        <w:rPr>
          <w:rFonts w:ascii="Times New Roman" w:eastAsia="Times New Roman" w:hAnsi="Times New Roman" w:cs="Times New Roman"/>
          <w:i/>
          <w:sz w:val="24"/>
          <w:szCs w:val="24"/>
        </w:rPr>
        <w:t xml:space="preserve">   2.default and static methods in Interfaces</w:t>
      </w:r>
    </w:p>
    <w:p w:rsidR="009518A4" w:rsidRPr="00066F72" w:rsidRDefault="00066F72">
      <w:pPr>
        <w:pStyle w:val="normal0"/>
        <w:rPr>
          <w:i/>
        </w:rPr>
      </w:pPr>
      <w:r w:rsidRPr="00066F72">
        <w:rPr>
          <w:rFonts w:ascii="Times New Roman" w:eastAsia="Times New Roman" w:hAnsi="Times New Roman" w:cs="Times New Roman"/>
          <w:i/>
          <w:sz w:val="24"/>
          <w:szCs w:val="24"/>
        </w:rPr>
        <w:t xml:space="preserve">  3.Functional Interfaces and Lambda Expressions</w:t>
      </w:r>
    </w:p>
    <w:p w:rsidR="009518A4" w:rsidRPr="00066F72" w:rsidRDefault="00066F72">
      <w:pPr>
        <w:pStyle w:val="normal0"/>
        <w:rPr>
          <w:i/>
        </w:rPr>
      </w:pPr>
      <w:r w:rsidRPr="00066F72">
        <w:rPr>
          <w:rFonts w:ascii="Times New Roman" w:eastAsia="Times New Roman" w:hAnsi="Times New Roman" w:cs="Times New Roman"/>
          <w:i/>
          <w:sz w:val="24"/>
          <w:szCs w:val="24"/>
        </w:rPr>
        <w:t xml:space="preserve">  4.Java Stream API for Bulk Data Operations on Collections</w:t>
      </w:r>
    </w:p>
    <w:p w:rsidR="009518A4" w:rsidRPr="00066F72" w:rsidRDefault="00066F72">
      <w:pPr>
        <w:pStyle w:val="normal0"/>
        <w:rPr>
          <w:i/>
        </w:rPr>
      </w:pPr>
      <w:r w:rsidRPr="00066F72">
        <w:rPr>
          <w:rFonts w:ascii="Times New Roman" w:eastAsia="Times New Roman" w:hAnsi="Times New Roman" w:cs="Times New Roman"/>
          <w:i/>
          <w:sz w:val="24"/>
          <w:szCs w:val="24"/>
        </w:rPr>
        <w:t xml:space="preserve">  5.Java Time API</w:t>
      </w:r>
    </w:p>
    <w:p w:rsidR="009518A4" w:rsidRPr="00066F72" w:rsidRDefault="00066F72">
      <w:pPr>
        <w:pStyle w:val="normal0"/>
        <w:rPr>
          <w:i/>
        </w:rPr>
      </w:pPr>
      <w:r w:rsidRPr="00066F72">
        <w:rPr>
          <w:rFonts w:ascii="Times New Roman" w:eastAsia="Times New Roman" w:hAnsi="Times New Roman" w:cs="Times New Roman"/>
          <w:i/>
          <w:sz w:val="24"/>
          <w:szCs w:val="24"/>
        </w:rPr>
        <w:t xml:space="preserve">  6.Collection API improvements</w:t>
      </w:r>
    </w:p>
    <w:p w:rsidR="009518A4" w:rsidRPr="00066F72" w:rsidRDefault="00066F72">
      <w:pPr>
        <w:pStyle w:val="normal0"/>
        <w:rPr>
          <w:i/>
        </w:rPr>
      </w:pPr>
      <w:r w:rsidRPr="00066F72">
        <w:rPr>
          <w:rFonts w:ascii="Times New Roman" w:eastAsia="Times New Roman" w:hAnsi="Times New Roman" w:cs="Times New Roman"/>
          <w:i/>
          <w:sz w:val="24"/>
          <w:szCs w:val="24"/>
        </w:rPr>
        <w:t xml:space="preserve">  7.Concurrency API improvements</w:t>
      </w:r>
    </w:p>
    <w:p w:rsidR="009518A4" w:rsidRPr="00066F72" w:rsidRDefault="00066F72">
      <w:pPr>
        <w:pStyle w:val="normal0"/>
        <w:rPr>
          <w:i/>
        </w:rPr>
      </w:pPr>
      <w:r w:rsidRPr="00066F72">
        <w:rPr>
          <w:rFonts w:ascii="Times New Roman" w:eastAsia="Times New Roman" w:hAnsi="Times New Roman" w:cs="Times New Roman"/>
          <w:i/>
          <w:sz w:val="24"/>
          <w:szCs w:val="24"/>
        </w:rPr>
        <w:t xml:space="preserve">  8.Java IO improvements</w:t>
      </w:r>
    </w:p>
    <w:p w:rsidR="009518A4" w:rsidRPr="00066F72" w:rsidRDefault="00066F72">
      <w:pPr>
        <w:pStyle w:val="normal0"/>
        <w:rPr>
          <w:i/>
        </w:rPr>
      </w:pPr>
      <w:r w:rsidRPr="00066F72">
        <w:rPr>
          <w:rFonts w:ascii="Times New Roman" w:eastAsia="Times New Roman" w:hAnsi="Times New Roman" w:cs="Times New Roman"/>
          <w:i/>
          <w:sz w:val="24"/>
          <w:szCs w:val="24"/>
        </w:rPr>
        <w:t xml:space="preserve">   9.Miscellaneous Core API improvements</w:t>
      </w:r>
    </w:p>
    <w:p w:rsidR="009518A4" w:rsidRPr="00066F72" w:rsidRDefault="00066F72">
      <w:pPr>
        <w:pStyle w:val="normal0"/>
        <w:rPr>
          <w:i/>
        </w:rPr>
      </w:pPr>
      <w:r w:rsidRPr="00066F72">
        <w:rPr>
          <w:rFonts w:ascii="Times New Roman" w:eastAsia="Times New Roman" w:hAnsi="Times New Roman" w:cs="Times New Roman"/>
          <w:i/>
          <w:sz w:val="24"/>
          <w:szCs w:val="24"/>
        </w:rPr>
        <w:t>162)Java 7 Features?</w:t>
      </w:r>
    </w:p>
    <w:p w:rsidR="009518A4" w:rsidRPr="00066F72" w:rsidRDefault="00066F72">
      <w:pPr>
        <w:pStyle w:val="normal0"/>
        <w:rPr>
          <w:i/>
        </w:rPr>
      </w:pPr>
      <w:r w:rsidRPr="00066F72">
        <w:rPr>
          <w:rFonts w:ascii="Times New Roman" w:eastAsia="Times New Roman" w:hAnsi="Times New Roman" w:cs="Times New Roman"/>
          <w:i/>
          <w:sz w:val="24"/>
          <w:szCs w:val="24"/>
        </w:rPr>
        <w:tab/>
        <w:t xml:space="preserve">The important features of JavaSE 7 are try with resource, catching multiple exceptions       </w:t>
      </w:r>
    </w:p>
    <w:p w:rsidR="009518A4" w:rsidRPr="00066F72" w:rsidRDefault="00066F72">
      <w:pPr>
        <w:pStyle w:val="normal0"/>
        <w:rPr>
          <w:i/>
        </w:rPr>
      </w:pPr>
      <w:r w:rsidRPr="00066F72">
        <w:rPr>
          <w:rFonts w:ascii="Times New Roman" w:eastAsia="Times New Roman" w:hAnsi="Times New Roman" w:cs="Times New Roman"/>
          <w:i/>
          <w:sz w:val="24"/>
          <w:szCs w:val="24"/>
        </w:rPr>
        <w:t xml:space="preserve">             etc.</w:t>
      </w:r>
    </w:p>
    <w:p w:rsidR="009518A4" w:rsidRPr="00066F72" w:rsidRDefault="00066F72">
      <w:pPr>
        <w:pStyle w:val="normal0"/>
        <w:rPr>
          <w:i/>
        </w:rPr>
      </w:pPr>
      <w:r w:rsidRPr="00066F72">
        <w:rPr>
          <w:rFonts w:ascii="Times New Roman" w:eastAsia="Times New Roman" w:hAnsi="Times New Roman" w:cs="Times New Roman"/>
          <w:i/>
          <w:sz w:val="24"/>
          <w:szCs w:val="24"/>
        </w:rPr>
        <w:t xml:space="preserve">    1.String in switch statement (Java 7)</w:t>
      </w:r>
    </w:p>
    <w:p w:rsidR="009518A4" w:rsidRPr="00066F72" w:rsidRDefault="00066F72">
      <w:pPr>
        <w:pStyle w:val="normal0"/>
        <w:rPr>
          <w:i/>
        </w:rPr>
      </w:pPr>
      <w:r w:rsidRPr="00066F72">
        <w:rPr>
          <w:rFonts w:ascii="Times New Roman" w:eastAsia="Times New Roman" w:hAnsi="Times New Roman" w:cs="Times New Roman"/>
          <w:i/>
          <w:sz w:val="24"/>
          <w:szCs w:val="24"/>
        </w:rPr>
        <w:t xml:space="preserve">    2.Binary Literals (Java 7)</w:t>
      </w:r>
    </w:p>
    <w:p w:rsidR="009518A4" w:rsidRPr="00066F72" w:rsidRDefault="00066F72">
      <w:pPr>
        <w:pStyle w:val="normal0"/>
        <w:rPr>
          <w:i/>
        </w:rPr>
      </w:pPr>
      <w:r w:rsidRPr="00066F72">
        <w:rPr>
          <w:rFonts w:ascii="Times New Roman" w:eastAsia="Times New Roman" w:hAnsi="Times New Roman" w:cs="Times New Roman"/>
          <w:i/>
          <w:sz w:val="24"/>
          <w:szCs w:val="24"/>
        </w:rPr>
        <w:t xml:space="preserve">    3.The try-with-resources (Java 7)</w:t>
      </w:r>
    </w:p>
    <w:p w:rsidR="009518A4" w:rsidRPr="00066F72" w:rsidRDefault="00066F72">
      <w:pPr>
        <w:pStyle w:val="normal0"/>
        <w:rPr>
          <w:i/>
        </w:rPr>
      </w:pPr>
      <w:r w:rsidRPr="00066F72">
        <w:rPr>
          <w:rFonts w:ascii="Times New Roman" w:eastAsia="Times New Roman" w:hAnsi="Times New Roman" w:cs="Times New Roman"/>
          <w:i/>
          <w:sz w:val="24"/>
          <w:szCs w:val="24"/>
        </w:rPr>
        <w:t xml:space="preserve">    4.Caching Multiple Exceptions by single catch (Java 7)</w:t>
      </w:r>
    </w:p>
    <w:p w:rsidR="009518A4" w:rsidRPr="00066F72" w:rsidRDefault="00066F72">
      <w:pPr>
        <w:pStyle w:val="normal0"/>
        <w:rPr>
          <w:i/>
        </w:rPr>
      </w:pPr>
      <w:r w:rsidRPr="00066F72">
        <w:rPr>
          <w:rFonts w:ascii="Times New Roman" w:eastAsia="Times New Roman" w:hAnsi="Times New Roman" w:cs="Times New Roman"/>
          <w:i/>
          <w:sz w:val="24"/>
          <w:szCs w:val="24"/>
        </w:rPr>
        <w:t xml:space="preserve">    5.Underscores in Numeric Literals (Java 7)</w:t>
      </w:r>
    </w:p>
    <w:p w:rsidR="009518A4" w:rsidRPr="00066F72" w:rsidRDefault="00066F72">
      <w:pPr>
        <w:pStyle w:val="normal0"/>
        <w:rPr>
          <w:i/>
        </w:rPr>
      </w:pPr>
      <w:r w:rsidRPr="00066F72">
        <w:rPr>
          <w:rFonts w:ascii="Times New Roman" w:eastAsia="Times New Roman" w:hAnsi="Times New Roman" w:cs="Times New Roman"/>
          <w:i/>
          <w:sz w:val="24"/>
          <w:szCs w:val="24"/>
        </w:rPr>
        <w:t>163)Java 6 Features?</w:t>
      </w:r>
    </w:p>
    <w:p w:rsidR="009518A4" w:rsidRPr="00066F72" w:rsidRDefault="00066F72">
      <w:pPr>
        <w:pStyle w:val="normal0"/>
        <w:rPr>
          <w:i/>
        </w:rPr>
      </w:pPr>
      <w:r w:rsidRPr="00066F72">
        <w:rPr>
          <w:rFonts w:ascii="Times New Roman" w:eastAsia="Times New Roman" w:hAnsi="Times New Roman" w:cs="Times New Roman"/>
          <w:i/>
          <w:sz w:val="24"/>
          <w:szCs w:val="24"/>
        </w:rPr>
        <w:t>The important feature of JavaSE 6 is premain method (also known as instrumentation).</w:t>
      </w:r>
    </w:p>
    <w:p w:rsidR="009518A4" w:rsidRPr="00066F72" w:rsidRDefault="00066F72">
      <w:pPr>
        <w:pStyle w:val="normal0"/>
        <w:rPr>
          <w:i/>
        </w:rPr>
      </w:pPr>
      <w:r w:rsidRPr="00066F72">
        <w:rPr>
          <w:rFonts w:ascii="Times New Roman" w:eastAsia="Times New Roman" w:hAnsi="Times New Roman" w:cs="Times New Roman"/>
          <w:i/>
          <w:sz w:val="24"/>
          <w:szCs w:val="24"/>
        </w:rPr>
        <w:t>Instrumentation (premain method) (Java 6)</w:t>
      </w:r>
    </w:p>
    <w:p w:rsidR="009518A4" w:rsidRPr="00066F72" w:rsidRDefault="00066F72">
      <w:pPr>
        <w:pStyle w:val="normal0"/>
        <w:rPr>
          <w:i/>
        </w:rPr>
      </w:pPr>
      <w:r w:rsidRPr="00066F72">
        <w:rPr>
          <w:rFonts w:ascii="Times New Roman" w:eastAsia="Times New Roman" w:hAnsi="Times New Roman" w:cs="Times New Roman"/>
          <w:i/>
          <w:sz w:val="24"/>
          <w:szCs w:val="24"/>
        </w:rPr>
        <w:t>164)Java 5 Features?</w:t>
      </w:r>
    </w:p>
    <w:p w:rsidR="009518A4" w:rsidRPr="00066F72" w:rsidRDefault="00066F72">
      <w:pPr>
        <w:pStyle w:val="normal0"/>
        <w:rPr>
          <w:i/>
        </w:rPr>
      </w:pPr>
      <w:r w:rsidRPr="00066F72">
        <w:rPr>
          <w:rFonts w:ascii="Times New Roman" w:eastAsia="Times New Roman" w:hAnsi="Times New Roman" w:cs="Times New Roman"/>
          <w:i/>
          <w:sz w:val="24"/>
          <w:szCs w:val="24"/>
        </w:rPr>
        <w:t>The important features of J2SE 5 are generics and assertions. Others are auto-boxing, enum, var-args, static import, for-each loop (enhanced for loop etc.</w:t>
      </w:r>
    </w:p>
    <w:p w:rsidR="009518A4" w:rsidRPr="00066F72" w:rsidRDefault="00066F72">
      <w:pPr>
        <w:pStyle w:val="normal0"/>
        <w:rPr>
          <w:i/>
        </w:rPr>
      </w:pPr>
      <w:r w:rsidRPr="00066F72">
        <w:rPr>
          <w:rFonts w:ascii="Times New Roman" w:eastAsia="Times New Roman" w:hAnsi="Times New Roman" w:cs="Times New Roman"/>
          <w:i/>
          <w:sz w:val="24"/>
          <w:szCs w:val="24"/>
        </w:rPr>
        <w:t>1.For-each loop (Java 5)</w:t>
      </w:r>
    </w:p>
    <w:p w:rsidR="009518A4" w:rsidRPr="00066F72" w:rsidRDefault="00066F72">
      <w:pPr>
        <w:pStyle w:val="normal0"/>
        <w:rPr>
          <w:i/>
        </w:rPr>
      </w:pPr>
      <w:r w:rsidRPr="00066F72">
        <w:rPr>
          <w:rFonts w:ascii="Times New Roman" w:eastAsia="Times New Roman" w:hAnsi="Times New Roman" w:cs="Times New Roman"/>
          <w:i/>
          <w:sz w:val="24"/>
          <w:szCs w:val="24"/>
        </w:rPr>
        <w:lastRenderedPageBreak/>
        <w:t>2.Varargs (Java 5)</w:t>
      </w:r>
    </w:p>
    <w:p w:rsidR="009518A4" w:rsidRPr="00066F72" w:rsidRDefault="00066F72">
      <w:pPr>
        <w:pStyle w:val="normal0"/>
        <w:rPr>
          <w:i/>
        </w:rPr>
      </w:pPr>
      <w:r w:rsidRPr="00066F72">
        <w:rPr>
          <w:rFonts w:ascii="Times New Roman" w:eastAsia="Times New Roman" w:hAnsi="Times New Roman" w:cs="Times New Roman"/>
          <w:i/>
          <w:sz w:val="24"/>
          <w:szCs w:val="24"/>
        </w:rPr>
        <w:t>3.Static Import (Java 5)</w:t>
      </w:r>
    </w:p>
    <w:p w:rsidR="009518A4" w:rsidRPr="00066F72" w:rsidRDefault="00066F72">
      <w:pPr>
        <w:pStyle w:val="normal0"/>
        <w:rPr>
          <w:i/>
        </w:rPr>
      </w:pPr>
      <w:r w:rsidRPr="00066F72">
        <w:rPr>
          <w:rFonts w:ascii="Times New Roman" w:eastAsia="Times New Roman" w:hAnsi="Times New Roman" w:cs="Times New Roman"/>
          <w:i/>
          <w:sz w:val="24"/>
          <w:szCs w:val="24"/>
        </w:rPr>
        <w:t>4.Autoboxing and Unboxing (Java 5)</w:t>
      </w:r>
    </w:p>
    <w:p w:rsidR="009518A4" w:rsidRPr="00066F72" w:rsidRDefault="00066F72">
      <w:pPr>
        <w:pStyle w:val="normal0"/>
        <w:rPr>
          <w:i/>
        </w:rPr>
      </w:pPr>
      <w:r w:rsidRPr="00066F72">
        <w:rPr>
          <w:rFonts w:ascii="Times New Roman" w:eastAsia="Times New Roman" w:hAnsi="Times New Roman" w:cs="Times New Roman"/>
          <w:i/>
          <w:sz w:val="24"/>
          <w:szCs w:val="24"/>
        </w:rPr>
        <w:t>5.Enum (Java 5)</w:t>
      </w:r>
    </w:p>
    <w:p w:rsidR="009518A4" w:rsidRPr="00066F72" w:rsidRDefault="00066F72">
      <w:pPr>
        <w:pStyle w:val="normal0"/>
        <w:rPr>
          <w:i/>
        </w:rPr>
      </w:pPr>
      <w:r w:rsidRPr="00066F72">
        <w:rPr>
          <w:rFonts w:ascii="Times New Roman" w:eastAsia="Times New Roman" w:hAnsi="Times New Roman" w:cs="Times New Roman"/>
          <w:i/>
          <w:sz w:val="24"/>
          <w:szCs w:val="24"/>
        </w:rPr>
        <w:t>6.Covariant Return Type (Java 5)</w:t>
      </w:r>
    </w:p>
    <w:p w:rsidR="009518A4" w:rsidRPr="00066F72" w:rsidRDefault="00066F72">
      <w:pPr>
        <w:pStyle w:val="normal0"/>
        <w:rPr>
          <w:i/>
        </w:rPr>
      </w:pPr>
      <w:r w:rsidRPr="00066F72">
        <w:rPr>
          <w:rFonts w:ascii="Times New Roman" w:eastAsia="Times New Roman" w:hAnsi="Times New Roman" w:cs="Times New Roman"/>
          <w:i/>
          <w:sz w:val="24"/>
          <w:szCs w:val="24"/>
        </w:rPr>
        <w:t>7.Annotation (Java 5)</w:t>
      </w:r>
    </w:p>
    <w:p w:rsidR="009518A4" w:rsidRPr="00066F72" w:rsidRDefault="00066F72">
      <w:pPr>
        <w:pStyle w:val="normal0"/>
        <w:rPr>
          <w:i/>
        </w:rPr>
      </w:pPr>
      <w:r w:rsidRPr="00066F72">
        <w:rPr>
          <w:rFonts w:ascii="Times New Roman" w:eastAsia="Times New Roman" w:hAnsi="Times New Roman" w:cs="Times New Roman"/>
          <w:i/>
          <w:sz w:val="24"/>
          <w:szCs w:val="24"/>
        </w:rPr>
        <w:t>8.Generics (Java 5)</w:t>
      </w:r>
    </w:p>
    <w:p w:rsidR="009518A4" w:rsidRPr="00066F72" w:rsidRDefault="009518A4">
      <w:pPr>
        <w:pStyle w:val="normal0"/>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FEATURES JAVA 6:</w:t>
      </w:r>
      <w:r w:rsidRPr="00066F72">
        <w:rPr>
          <w:rFonts w:ascii="Times New Roman" w:eastAsia="Times New Roman" w:hAnsi="Times New Roman" w:cs="Times New Roman"/>
          <w:i/>
          <w:sz w:val="24"/>
          <w:szCs w:val="24"/>
        </w:rPr>
        <w:tab/>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JDK Documentation:</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Java Platform, Standard Edition 6 is a major feature release. The following list highlights many of the significant features and enhancements in Java SE 6 since the prior major release, J2SE 5.0. It is followed by a detailed table with links to related bugs, enhancements, and JSRs.</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w:t>
      </w:r>
      <w:r w:rsidRPr="00066F72">
        <w:rPr>
          <w:rFonts w:ascii="Times New Roman" w:eastAsia="Times New Roman" w:hAnsi="Times New Roman" w:cs="Times New Roman"/>
          <w:i/>
          <w:sz w:val="24"/>
          <w:szCs w:val="24"/>
        </w:rPr>
        <w:tab/>
        <w:t xml:space="preserve">Note, this web page relates to the Release Candidate milestone for Java SE 6. Its related Umbrella JSR 270 does not itself define specific features. Instead it enumerates features defined in other JSRs or through the concurrent maintenance review of the Java SE platform specification. The final release is expected to include all JSR 270 features, although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it is possible for an approved feature to be dropped.</w:t>
      </w:r>
    </w:p>
    <w:p w:rsidR="009518A4" w:rsidRPr="00066F72" w:rsidRDefault="009518A4">
      <w:pPr>
        <w:pStyle w:val="normal0"/>
        <w:spacing w:after="0" w:line="240" w:lineRule="auto"/>
        <w:rPr>
          <w:i/>
        </w:rPr>
      </w:pP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Highlights of Technology Changes in Java SE 6:</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1.Collections Framework</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2.Deployment (Java Web Start and Java Plug-in)</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3.Drag and Drop</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4.Instrumentation</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5.Internationalization Support</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6.I/O Support</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7.JAR (Java Archive Files) - An annotated list of changes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between the 5.0 and 6.0 releases to APIs, the jar command,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and the jar/zip implementation.</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8.Java Web Start</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9.JMX (Java Management Extensions) - A list of JMX API changes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lastRenderedPageBreak/>
        <w:t xml:space="preserve">    between the J2SE 5.0 and Java SE 6 releases.</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10.JPDA (Java Platform Debugger Architecture)</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11.JVM TI (Java Virtual Machine Tool Interface)</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12.lang and util Packages</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13.Monitoring and Management for the Java Platform</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14.JConsole is Officially Supported in Java SE 6</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15.Networking Features</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16.Performance</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17.Reflection</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18.RMI (Remote Method Invocation)</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19.Scripting</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20.Security</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21.Serialization of Objects</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22.Swing</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23.VM (Java Virtual Machine)</w:t>
      </w:r>
    </w:p>
    <w:p w:rsidR="009518A4" w:rsidRPr="00066F72" w:rsidRDefault="009518A4">
      <w:pPr>
        <w:pStyle w:val="normal0"/>
        <w:spacing w:after="0" w:line="240" w:lineRule="auto"/>
        <w:rPr>
          <w:i/>
        </w:rPr>
      </w:pP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Enhancements in JDK 6:</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java.lang.instrument</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ab/>
        <w:t>The following functionality has been added to the java.lang.instrument package between its initial release in JDK 5.0 and JDK 6.</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Support for retransformation of class files:</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ab/>
        <w:t xml:space="preserve"> To facilitate dynamic transformation of classes that have already been loaded, the following methods have been added.</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1.Instrumentation.retransformClasses(Class...)</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2.Instrumentation.addTransformer(ClassFileTransformer, boolean)</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3.Instrumentation.isModifiableClass(Class)</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4.Instrumentation.isRetransformClassesSupported()</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ab/>
        <w:t xml:space="preserve">They are suited to operations such as adding instrumentation to methods whose classes have already been loaded. Support for retransformation means that access to the original class file is no longer required in order to instrument loaded classes. They enable the easy removal of applied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transformations and are designed to work in multi-agent environments.</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Support for instrumenting native methods:</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ab/>
        <w:t xml:space="preserve"> The following methods allow native methods to be instrumented by providing a JVM-aware mechanism for wrapping the native method.</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lastRenderedPageBreak/>
        <w:t xml:space="preserve">  1.Instrumentation.setNativeMethodPrefix(ClassFileTransformer, String)</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2.Instrumentation.isNativeMethodPrefixSupported()</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Support for appending to class loader search:</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ab/>
        <w:t xml:space="preserve"> The following methods allow instrumentation support classes to be defined in the appropriate class loader.</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1.Instrumentation.appendToBootstrapClassLoaderSearch(JarFile)</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2.Instrumentation.appendToSystemClassLoaderSearch(JarFile)</w:t>
      </w:r>
    </w:p>
    <w:p w:rsidR="009518A4" w:rsidRPr="00066F72" w:rsidRDefault="009518A4">
      <w:pPr>
        <w:pStyle w:val="normal0"/>
        <w:spacing w:after="0" w:line="240" w:lineRule="auto"/>
        <w:rPr>
          <w:i/>
        </w:rPr>
      </w:pP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JavaSE 7 Features:</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ab/>
        <w:t>The important features of JavaSE 7 are try with resource, catching multiple exceptions etc.</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1.String in switch statement (Java 7)</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2.Binary Literals (Java 7)</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3.The try-with-resources (Java 7)</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4.Caching Multiple Exceptions by single catch (Java 7)</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5.Underscores in Numeric Literals (Java 7)</w:t>
      </w:r>
    </w:p>
    <w:p w:rsidR="009518A4" w:rsidRPr="00066F72" w:rsidRDefault="009518A4">
      <w:pPr>
        <w:pStyle w:val="normal0"/>
        <w:spacing w:after="0" w:line="240" w:lineRule="auto"/>
        <w:rPr>
          <w:i/>
        </w:rPr>
      </w:pP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1.Strings in switch Statements:</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ab/>
        <w:t>In the JDK 7 release, you can use a String object in the expression of a switch statement:</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public String getTypeOfDayWithSwitchStatement(String dayOfWeekArg)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String typeOfDay;</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switch (dayOfWeekArg)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case "Monday":</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typeOfDay = "Start of work week";</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break;</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case "Tuesday":</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case "Wednesday":</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case "Thursday":</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typeOfDay = "Midweek";</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break;</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case "Friday":</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typeOfDay = "End of work week";</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break;</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case "Saturday":</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case "Sunday":</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lastRenderedPageBreak/>
        <w:t xml:space="preserve">             typeOfDay = "Weekend";</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break;</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default:</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throw new IllegalArgumentException("Invalid day of the week:"</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 dayOfWeekArg);</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return typeOfDay;</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w:t>
      </w:r>
    </w:p>
    <w:p w:rsidR="009518A4" w:rsidRPr="00066F72" w:rsidRDefault="009518A4">
      <w:pPr>
        <w:pStyle w:val="normal0"/>
        <w:spacing w:after="0" w:line="240" w:lineRule="auto"/>
        <w:rPr>
          <w:i/>
        </w:rPr>
      </w:pP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ab/>
        <w:t>The switch statement compares the String object in its expression with the expressions associated with each case label as if it were usingthe String.equals method; consequently, the comparison of String objectsin switch statements is case sensitive. The Java compiler generates generally more efficient bytecode from switch statements that use String objects than from chained if-then-else statements.</w:t>
      </w:r>
    </w:p>
    <w:p w:rsidR="009518A4" w:rsidRPr="00066F72" w:rsidRDefault="009518A4">
      <w:pPr>
        <w:pStyle w:val="normal0"/>
        <w:spacing w:after="0" w:line="240" w:lineRule="auto"/>
        <w:rPr>
          <w:i/>
        </w:rPr>
      </w:pP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2.Binary Literals:</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ab/>
        <w:t>In Java SE 7, the integral types (byte, short, int, and long) can also be expressed using the binary number system. To specify a binary literal, add the prefix 0b or 0B to the number. The following examplesshow binary literals:</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 An 8-bit 'byte' value:</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byte aByte = (byte)0b00100001;</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 A 16-bit 'short' value:</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short aShort = (short)0b1010000101000101;</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 Some 32-bit 'int' values:</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int anInt1 = 0b10100001010001011010000101000101;</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int anInt2 = 0b101;</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int anInt3 = 0B101; // The B can be upper or lower case.</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 A 64-bit 'long' value. Note the "L" suffix:</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long aLong = 0b1010000101000101101000010100010110100001010001011010000101000101L;</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Binary literals can make relationships among data more apparent than they would be in hexadecimal or octal. For example, each successive number in the following array is rotated by one bit:</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public static final int[] phases =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0b00110001,</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lastRenderedPageBreak/>
        <w:t xml:space="preserve">  0b01100010,</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0b11000100,</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0b10001001,</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0b00010011,</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0b00100110,</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0b01001100,</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0b10011000</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w:t>
      </w:r>
    </w:p>
    <w:p w:rsidR="009518A4" w:rsidRPr="00066F72" w:rsidRDefault="009518A4">
      <w:pPr>
        <w:pStyle w:val="normal0"/>
        <w:spacing w:after="0" w:line="240" w:lineRule="auto"/>
        <w:rPr>
          <w:i/>
        </w:rPr>
      </w:pP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3.Try-with-resources:</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ab/>
        <w:t>In Java 7 you can write the code from the example above using the try-with-resource construct like this:</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private static void printFileJava7() throws IOException {</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try(FileInputStream input = new FileInputStream("file.txt")) {</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int data = input.read();</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while(data != -1){</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System.out.print((char) data);</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data = input.read();</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Notice the first line inside the method:</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try(FileInputStream input = new FileInputStream("file.txt")) {</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ab/>
        <w:t xml:space="preserve">This is the try-with-resources construct. The FileInputStream variable is declared inside the parentheses after the try keyword. Additionally, a FileInputStream is instantiated and assigned to the variable.When the try block finishes the FileInputStream will be closed automatically. </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4.Caching Multiple Exceptions by single catch (Java 7):</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ab/>
        <w:t>In Java 7 it was made possible to catch multiple different exceptions in the same catch block. This is also known as multi catch.</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Before Java 7 you would write something like this:</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try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lastRenderedPageBreak/>
        <w:t xml:space="preserve">   {</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 execute code that may throw 1 of the 3 exceptions below.</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catch(SQLException e)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logger.log(e);</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catch(IOException e)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logger.log(e);</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catch(Exception e)</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logger.severe(e);</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ab/>
        <w:t>As you can see, the two exceptions SQLException and IOException are handled in the same way, but you still have to write two individual catch blocks for them.</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ab/>
        <w:t xml:space="preserve">In Java 7 you can catch multiple exceptions using the multi catch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syntax:</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try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 execute code that may throw 1 of the 3 exceptions below.</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catch(SQLException | IOException e)</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logger.log(e);</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catch(Exception e)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logger.severe(e);</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ab/>
        <w:t xml:space="preserve">Notice how the two exception class names in the first catch block are separated by the pipe character |. The pipe character between exception class names is how you declare multiple </w:t>
      </w:r>
      <w:r w:rsidRPr="00066F72">
        <w:rPr>
          <w:rFonts w:ascii="Times New Roman" w:eastAsia="Times New Roman" w:hAnsi="Times New Roman" w:cs="Times New Roman"/>
          <w:i/>
          <w:sz w:val="24"/>
          <w:szCs w:val="24"/>
        </w:rPr>
        <w:lastRenderedPageBreak/>
        <w:t>exceptions to be caught by the same catch clause.</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5.Underscores in Numeric Literals (Java 7):</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ab/>
        <w:t>One of the Java 7 features is underscores in numeric literals. You can place underscores between digits of any numeric literal like int, byte, short, float, long, double. Using underscores in numeric literals will allow you to divide them in groups for better readability.</w:t>
      </w:r>
    </w:p>
    <w:p w:rsidR="009518A4" w:rsidRPr="00066F72" w:rsidRDefault="009518A4">
      <w:pPr>
        <w:pStyle w:val="normal0"/>
        <w:spacing w:after="0" w:line="240" w:lineRule="auto"/>
        <w:rPr>
          <w:i/>
        </w:rPr>
      </w:pP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Underscores in Numeric Literals Tips:</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1.Underscores can be placed only between digits.</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2.You can’t put underscores next to decimal places, L/F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suffix or radix prefix. So 3._14, 110_L, 0x_123 are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invalid and will cause compilation error.</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3.Multiple underscores are allowed between digits, so 12___3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is a valid number.</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4.You can’t put underscores at the end of literal. So 123_ is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invalid and cause compile time error.</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5.When you place underscore in the front of a numeric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literal, it’s treated as an identifier and not a numeric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literal. So don’t confuse with it.</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int _10=0;</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int x = _10;</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6.You can’t use underscores where you are expecting a String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with digits. For example Integer.parseInt("12_3"); will </w:t>
      </w: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 xml:space="preserve">     throw java.lang.NumberFormatException.</w:t>
      </w:r>
    </w:p>
    <w:p w:rsidR="009518A4" w:rsidRPr="00066F72" w:rsidRDefault="009518A4">
      <w:pPr>
        <w:pStyle w:val="normal0"/>
        <w:spacing w:after="0" w:line="240" w:lineRule="auto"/>
        <w:rPr>
          <w:i/>
        </w:rPr>
      </w:pPr>
    </w:p>
    <w:p w:rsidR="009518A4" w:rsidRPr="00066F72" w:rsidRDefault="009518A4">
      <w:pPr>
        <w:pStyle w:val="normal0"/>
        <w:spacing w:after="0" w:line="240" w:lineRule="auto"/>
        <w:rPr>
          <w:i/>
        </w:rPr>
      </w:pP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Times New Roman" w:eastAsia="Times New Roman" w:hAnsi="Times New Roman" w:cs="Times New Roman"/>
          <w:i/>
          <w:sz w:val="24"/>
          <w:szCs w:val="24"/>
        </w:rPr>
        <w:t>GECE  Faced Interview Questions on Sep 17 2016</w:t>
      </w:r>
    </w:p>
    <w:p w:rsidR="009518A4" w:rsidRPr="00066F72" w:rsidRDefault="009518A4">
      <w:pPr>
        <w:pStyle w:val="normal0"/>
        <w:spacing w:after="0" w:line="240" w:lineRule="auto"/>
        <w:rPr>
          <w:i/>
        </w:rPr>
      </w:pPr>
    </w:p>
    <w:p w:rsidR="009518A4" w:rsidRPr="00066F72" w:rsidRDefault="00066F72">
      <w:pPr>
        <w:pStyle w:val="normal0"/>
        <w:numPr>
          <w:ilvl w:val="0"/>
          <w:numId w:val="2"/>
        </w:numPr>
        <w:spacing w:after="0" w:line="240" w:lineRule="auto"/>
        <w:ind w:hanging="360"/>
        <w:contextualSpacing/>
        <w:rPr>
          <w:rFonts w:ascii="Times New Roman" w:eastAsia="Times New Roman" w:hAnsi="Times New Roman" w:cs="Times New Roman"/>
          <w:i/>
          <w:sz w:val="24"/>
          <w:szCs w:val="24"/>
        </w:rPr>
      </w:pPr>
      <w:r w:rsidRPr="00066F72">
        <w:rPr>
          <w:rFonts w:ascii="Times New Roman" w:eastAsia="Times New Roman" w:hAnsi="Times New Roman" w:cs="Times New Roman"/>
          <w:i/>
          <w:sz w:val="24"/>
          <w:szCs w:val="24"/>
        </w:rPr>
        <w:t>Explain the JavaScript Lifecycle?</w:t>
      </w:r>
    </w:p>
    <w:p w:rsidR="009518A4" w:rsidRPr="00066F72" w:rsidRDefault="00066F72">
      <w:pPr>
        <w:pStyle w:val="normal0"/>
        <w:numPr>
          <w:ilvl w:val="0"/>
          <w:numId w:val="2"/>
        </w:numPr>
        <w:spacing w:after="0" w:line="240" w:lineRule="auto"/>
        <w:ind w:hanging="360"/>
        <w:contextualSpacing/>
        <w:rPr>
          <w:rFonts w:ascii="Times New Roman" w:eastAsia="Times New Roman" w:hAnsi="Times New Roman" w:cs="Times New Roman"/>
          <w:i/>
          <w:sz w:val="24"/>
          <w:szCs w:val="24"/>
        </w:rPr>
      </w:pPr>
      <w:r w:rsidRPr="00066F72">
        <w:rPr>
          <w:rFonts w:ascii="Times New Roman" w:eastAsia="Times New Roman" w:hAnsi="Times New Roman" w:cs="Times New Roman"/>
          <w:i/>
          <w:sz w:val="24"/>
          <w:szCs w:val="24"/>
        </w:rPr>
        <w:t xml:space="preserve"> Write the JavaScript code for Two fields name and DOB entered then auto filling the value of  Age Field using JavaScript code .</w:t>
      </w:r>
    </w:p>
    <w:p w:rsidR="009518A4" w:rsidRPr="00066F72" w:rsidRDefault="00066F72">
      <w:pPr>
        <w:pStyle w:val="normal0"/>
        <w:numPr>
          <w:ilvl w:val="0"/>
          <w:numId w:val="2"/>
        </w:numPr>
        <w:spacing w:after="0" w:line="240" w:lineRule="auto"/>
        <w:ind w:hanging="360"/>
        <w:contextualSpacing/>
        <w:rPr>
          <w:rFonts w:ascii="Times New Roman" w:eastAsia="Times New Roman" w:hAnsi="Times New Roman" w:cs="Times New Roman"/>
          <w:i/>
          <w:sz w:val="24"/>
          <w:szCs w:val="24"/>
        </w:rPr>
      </w:pPr>
      <w:r w:rsidRPr="00066F72">
        <w:rPr>
          <w:rFonts w:ascii="Times New Roman" w:eastAsia="Times New Roman" w:hAnsi="Times New Roman" w:cs="Times New Roman"/>
          <w:i/>
          <w:sz w:val="24"/>
          <w:szCs w:val="24"/>
        </w:rPr>
        <w:t>Write the AJAX code for request and responses.</w:t>
      </w:r>
    </w:p>
    <w:p w:rsidR="009518A4" w:rsidRPr="00066F72" w:rsidRDefault="00066F72">
      <w:pPr>
        <w:pStyle w:val="normal0"/>
        <w:numPr>
          <w:ilvl w:val="0"/>
          <w:numId w:val="2"/>
        </w:numPr>
        <w:spacing w:after="0" w:line="240" w:lineRule="auto"/>
        <w:ind w:hanging="360"/>
        <w:contextualSpacing/>
        <w:rPr>
          <w:rFonts w:ascii="Times New Roman" w:eastAsia="Times New Roman" w:hAnsi="Times New Roman" w:cs="Times New Roman"/>
          <w:i/>
          <w:sz w:val="24"/>
          <w:szCs w:val="24"/>
        </w:rPr>
      </w:pPr>
      <w:r w:rsidRPr="00066F72">
        <w:rPr>
          <w:rFonts w:ascii="Times New Roman" w:eastAsia="Times New Roman" w:hAnsi="Times New Roman" w:cs="Times New Roman"/>
          <w:i/>
          <w:sz w:val="24"/>
          <w:szCs w:val="24"/>
        </w:rPr>
        <w:t>Write the code for Creating Database connection?</w:t>
      </w:r>
    </w:p>
    <w:p w:rsidR="009518A4" w:rsidRPr="00066F72" w:rsidRDefault="00066F72">
      <w:pPr>
        <w:pStyle w:val="normal0"/>
        <w:numPr>
          <w:ilvl w:val="0"/>
          <w:numId w:val="2"/>
        </w:numPr>
        <w:spacing w:after="0" w:line="240" w:lineRule="auto"/>
        <w:ind w:hanging="360"/>
        <w:contextualSpacing/>
        <w:rPr>
          <w:rFonts w:ascii="Times New Roman" w:eastAsia="Times New Roman" w:hAnsi="Times New Roman" w:cs="Times New Roman"/>
          <w:i/>
          <w:sz w:val="24"/>
          <w:szCs w:val="24"/>
        </w:rPr>
      </w:pPr>
      <w:r w:rsidRPr="00066F72">
        <w:rPr>
          <w:rFonts w:ascii="Times New Roman" w:eastAsia="Times New Roman" w:hAnsi="Times New Roman" w:cs="Times New Roman"/>
          <w:i/>
          <w:sz w:val="24"/>
          <w:szCs w:val="24"/>
        </w:rPr>
        <w:t>Explain the Spring MVC flow?</w:t>
      </w:r>
    </w:p>
    <w:p w:rsidR="009518A4" w:rsidRPr="00066F72" w:rsidRDefault="00066F72">
      <w:pPr>
        <w:pStyle w:val="normal0"/>
        <w:numPr>
          <w:ilvl w:val="0"/>
          <w:numId w:val="2"/>
        </w:numPr>
        <w:spacing w:after="0" w:line="240" w:lineRule="auto"/>
        <w:ind w:hanging="360"/>
        <w:contextualSpacing/>
        <w:rPr>
          <w:rFonts w:ascii="Times New Roman" w:eastAsia="Times New Roman" w:hAnsi="Times New Roman" w:cs="Times New Roman"/>
          <w:i/>
          <w:sz w:val="24"/>
          <w:szCs w:val="24"/>
        </w:rPr>
      </w:pPr>
      <w:r w:rsidRPr="00066F72">
        <w:rPr>
          <w:rFonts w:ascii="Times New Roman" w:eastAsia="Times New Roman" w:hAnsi="Times New Roman" w:cs="Times New Roman"/>
          <w:i/>
          <w:sz w:val="24"/>
          <w:szCs w:val="24"/>
        </w:rPr>
        <w:t>Explain the flow of Struts and mvc flow?</w:t>
      </w:r>
    </w:p>
    <w:p w:rsidR="009518A4" w:rsidRPr="00066F72" w:rsidRDefault="00066F72">
      <w:pPr>
        <w:pStyle w:val="normal0"/>
        <w:numPr>
          <w:ilvl w:val="0"/>
          <w:numId w:val="2"/>
        </w:numPr>
        <w:spacing w:after="0" w:line="240" w:lineRule="auto"/>
        <w:ind w:hanging="360"/>
        <w:contextualSpacing/>
        <w:rPr>
          <w:rFonts w:ascii="Times New Roman" w:eastAsia="Times New Roman" w:hAnsi="Times New Roman" w:cs="Times New Roman"/>
          <w:i/>
          <w:sz w:val="24"/>
          <w:szCs w:val="24"/>
        </w:rPr>
      </w:pPr>
      <w:r w:rsidRPr="00066F72">
        <w:rPr>
          <w:rFonts w:ascii="Times New Roman" w:eastAsia="Times New Roman" w:hAnsi="Times New Roman" w:cs="Times New Roman"/>
          <w:i/>
          <w:sz w:val="24"/>
          <w:szCs w:val="24"/>
        </w:rPr>
        <w:t>Explain the sample flow of spring mvc used in your project?</w:t>
      </w:r>
    </w:p>
    <w:p w:rsidR="009518A4" w:rsidRPr="00066F72" w:rsidRDefault="00066F72">
      <w:pPr>
        <w:pStyle w:val="normal0"/>
        <w:numPr>
          <w:ilvl w:val="0"/>
          <w:numId w:val="2"/>
        </w:numPr>
        <w:spacing w:after="0" w:line="240" w:lineRule="auto"/>
        <w:ind w:hanging="360"/>
        <w:contextualSpacing/>
        <w:rPr>
          <w:rFonts w:ascii="Times New Roman" w:eastAsia="Times New Roman" w:hAnsi="Times New Roman" w:cs="Times New Roman"/>
          <w:i/>
          <w:sz w:val="24"/>
          <w:szCs w:val="24"/>
        </w:rPr>
      </w:pPr>
      <w:r w:rsidRPr="00066F72">
        <w:rPr>
          <w:rFonts w:ascii="Times New Roman" w:eastAsia="Times New Roman" w:hAnsi="Times New Roman" w:cs="Times New Roman"/>
          <w:i/>
          <w:sz w:val="24"/>
          <w:szCs w:val="24"/>
        </w:rPr>
        <w:t>Write the code for Creating HashMap?</w:t>
      </w:r>
    </w:p>
    <w:p w:rsidR="009518A4" w:rsidRPr="00066F72" w:rsidRDefault="00066F72">
      <w:pPr>
        <w:pStyle w:val="normal0"/>
        <w:numPr>
          <w:ilvl w:val="0"/>
          <w:numId w:val="2"/>
        </w:numPr>
        <w:spacing w:after="0" w:line="240" w:lineRule="auto"/>
        <w:ind w:hanging="360"/>
        <w:contextualSpacing/>
        <w:rPr>
          <w:rFonts w:ascii="Times New Roman" w:eastAsia="Times New Roman" w:hAnsi="Times New Roman" w:cs="Times New Roman"/>
          <w:i/>
          <w:sz w:val="24"/>
          <w:szCs w:val="24"/>
        </w:rPr>
      </w:pPr>
      <w:r w:rsidRPr="00066F72">
        <w:rPr>
          <w:rFonts w:ascii="Times New Roman" w:eastAsia="Times New Roman" w:hAnsi="Times New Roman" w:cs="Times New Roman"/>
          <w:i/>
          <w:sz w:val="24"/>
          <w:szCs w:val="24"/>
        </w:rPr>
        <w:t>Write the code for Creating Thread and how many  types of Thread creation?</w:t>
      </w:r>
    </w:p>
    <w:p w:rsidR="009518A4" w:rsidRPr="00066F72" w:rsidRDefault="00066F72">
      <w:pPr>
        <w:pStyle w:val="normal0"/>
        <w:numPr>
          <w:ilvl w:val="0"/>
          <w:numId w:val="2"/>
        </w:numPr>
        <w:spacing w:after="0" w:line="240" w:lineRule="auto"/>
        <w:ind w:hanging="360"/>
        <w:contextualSpacing/>
        <w:rPr>
          <w:rFonts w:ascii="Times New Roman" w:eastAsia="Times New Roman" w:hAnsi="Times New Roman" w:cs="Times New Roman"/>
          <w:i/>
          <w:sz w:val="24"/>
          <w:szCs w:val="24"/>
        </w:rPr>
      </w:pPr>
      <w:r w:rsidRPr="00066F72">
        <w:rPr>
          <w:rFonts w:ascii="Times New Roman" w:eastAsia="Times New Roman" w:hAnsi="Times New Roman" w:cs="Times New Roman"/>
          <w:i/>
          <w:sz w:val="24"/>
          <w:szCs w:val="24"/>
        </w:rPr>
        <w:lastRenderedPageBreak/>
        <w:t>Write the code for two type of Exceptions Checked and Unchecked Exceptions?</w:t>
      </w:r>
    </w:p>
    <w:p w:rsidR="009518A4" w:rsidRPr="00066F72" w:rsidRDefault="00066F72">
      <w:pPr>
        <w:pStyle w:val="normal0"/>
        <w:numPr>
          <w:ilvl w:val="0"/>
          <w:numId w:val="2"/>
        </w:numPr>
        <w:spacing w:after="0" w:line="240" w:lineRule="auto"/>
        <w:ind w:hanging="360"/>
        <w:contextualSpacing/>
        <w:rPr>
          <w:rFonts w:ascii="Times New Roman" w:eastAsia="Times New Roman" w:hAnsi="Times New Roman" w:cs="Times New Roman"/>
          <w:i/>
          <w:sz w:val="24"/>
          <w:szCs w:val="24"/>
        </w:rPr>
      </w:pPr>
      <w:r w:rsidRPr="00066F72">
        <w:rPr>
          <w:rFonts w:ascii="Times New Roman" w:eastAsia="Times New Roman" w:hAnsi="Times New Roman" w:cs="Times New Roman"/>
          <w:i/>
          <w:sz w:val="24"/>
          <w:szCs w:val="24"/>
        </w:rPr>
        <w:t>Write the code for Taglibs used in the project?</w:t>
      </w:r>
    </w:p>
    <w:p w:rsidR="009518A4" w:rsidRPr="00066F72" w:rsidRDefault="009518A4">
      <w:pPr>
        <w:pStyle w:val="normal0"/>
        <w:numPr>
          <w:ilvl w:val="0"/>
          <w:numId w:val="2"/>
        </w:numPr>
        <w:spacing w:after="0" w:line="240" w:lineRule="auto"/>
        <w:ind w:hanging="360"/>
        <w:contextualSpacing/>
        <w:rPr>
          <w:rFonts w:ascii="Times New Roman" w:eastAsia="Times New Roman" w:hAnsi="Times New Roman" w:cs="Times New Roman"/>
          <w:i/>
          <w:sz w:val="24"/>
          <w:szCs w:val="24"/>
        </w:rPr>
      </w:pPr>
    </w:p>
    <w:p w:rsidR="009518A4" w:rsidRPr="00066F72" w:rsidRDefault="009518A4">
      <w:pPr>
        <w:pStyle w:val="normal0"/>
        <w:numPr>
          <w:ilvl w:val="0"/>
          <w:numId w:val="2"/>
        </w:numPr>
        <w:spacing w:after="0" w:line="240" w:lineRule="auto"/>
        <w:ind w:hanging="360"/>
        <w:contextualSpacing/>
        <w:rPr>
          <w:rFonts w:ascii="Times New Roman" w:eastAsia="Times New Roman" w:hAnsi="Times New Roman" w:cs="Times New Roman"/>
          <w:i/>
          <w:sz w:val="24"/>
          <w:szCs w:val="24"/>
        </w:rPr>
      </w:pPr>
    </w:p>
    <w:p w:rsidR="009518A4" w:rsidRPr="00066F72" w:rsidRDefault="009518A4">
      <w:pPr>
        <w:pStyle w:val="normal0"/>
        <w:spacing w:after="0" w:line="240" w:lineRule="auto"/>
        <w:rPr>
          <w:i/>
        </w:rPr>
      </w:pPr>
    </w:p>
    <w:p w:rsidR="009518A4" w:rsidRPr="00066F72" w:rsidRDefault="009518A4">
      <w:pPr>
        <w:pStyle w:val="normal0"/>
        <w:rPr>
          <w:i/>
        </w:rPr>
      </w:pPr>
    </w:p>
    <w:p w:rsidR="009518A4" w:rsidRPr="00066F72" w:rsidRDefault="009518A4">
      <w:pPr>
        <w:pStyle w:val="normal0"/>
        <w:rPr>
          <w:i/>
        </w:rPr>
      </w:pPr>
    </w:p>
    <w:p w:rsidR="009518A4" w:rsidRPr="00066F72" w:rsidRDefault="00066F72">
      <w:pPr>
        <w:pStyle w:val="normal0"/>
        <w:rPr>
          <w:i/>
        </w:rPr>
      </w:pPr>
      <w:r w:rsidRPr="00066F72">
        <w:rPr>
          <w:b/>
          <w:i/>
        </w:rPr>
        <w:t>Hash Table:- Hash table  doesn’t allow  Null as key and value ...For reference please see HashTable class Line No:- 458..</w:t>
      </w:r>
    </w:p>
    <w:p w:rsidR="009518A4" w:rsidRPr="00066F72" w:rsidRDefault="00066F72">
      <w:pPr>
        <w:pStyle w:val="normal0"/>
        <w:spacing w:after="0" w:line="240" w:lineRule="auto"/>
        <w:rPr>
          <w:i/>
        </w:rPr>
      </w:pPr>
      <w:r w:rsidRPr="00066F72">
        <w:rPr>
          <w:b/>
          <w:i/>
        </w:rPr>
        <w:t>The Enumerations returned by Hashtable's keys and elements methods are</w:t>
      </w:r>
    </w:p>
    <w:p w:rsidR="009518A4" w:rsidRPr="00066F72" w:rsidRDefault="00066F72">
      <w:pPr>
        <w:pStyle w:val="normal0"/>
        <w:rPr>
          <w:i/>
        </w:rPr>
      </w:pPr>
      <w:r w:rsidRPr="00066F72">
        <w:rPr>
          <w:b/>
          <w:i/>
        </w:rPr>
        <w:t xml:space="preserve"> * &lt;em&gt;not&lt;/em&gt; fail-fast.</w:t>
      </w:r>
    </w:p>
    <w:p w:rsidR="009518A4" w:rsidRPr="00066F72" w:rsidRDefault="00066F72">
      <w:pPr>
        <w:pStyle w:val="normal0"/>
        <w:rPr>
          <w:i/>
        </w:rPr>
      </w:pPr>
      <w:r w:rsidRPr="00066F72">
        <w:rPr>
          <w:b/>
          <w:i/>
        </w:rPr>
        <w:t>Fail Fast means when iterating the hashtable objects when  doing any operatins like add or remove it will work safely without any issues...</w:t>
      </w:r>
    </w:p>
    <w:p w:rsidR="009518A4" w:rsidRPr="00066F72" w:rsidRDefault="009518A4">
      <w:pPr>
        <w:pStyle w:val="normal0"/>
        <w:rPr>
          <w:i/>
        </w:rPr>
      </w:pPr>
    </w:p>
    <w:p w:rsidR="009518A4" w:rsidRPr="00066F72" w:rsidRDefault="00066F72">
      <w:pPr>
        <w:pStyle w:val="normal0"/>
        <w:spacing w:before="280" w:after="280" w:line="240" w:lineRule="auto"/>
        <w:rPr>
          <w:i/>
        </w:rPr>
      </w:pPr>
      <w:r w:rsidRPr="00066F72">
        <w:rPr>
          <w:i/>
        </w:rPr>
        <w:t>Oct 31 2016-10-31</w:t>
      </w:r>
    </w:p>
    <w:p w:rsidR="009518A4" w:rsidRPr="00066F72" w:rsidRDefault="00066F72">
      <w:pPr>
        <w:pStyle w:val="normal0"/>
        <w:spacing w:after="280" w:line="240" w:lineRule="auto"/>
        <w:rPr>
          <w:i/>
        </w:rPr>
      </w:pPr>
      <w:r w:rsidRPr="00066F72">
        <w:rPr>
          <w:i/>
        </w:rPr>
        <w:t>Company: Quantilus</w:t>
      </w:r>
      <w:r w:rsidRPr="00066F72">
        <w:rPr>
          <w:i/>
        </w:rPr>
        <w:br/>
        <w:t>Title: Java Developer</w:t>
      </w:r>
      <w:r w:rsidRPr="00066F72">
        <w:rPr>
          <w:i/>
        </w:rPr>
        <w:br/>
        <w:t>Location: Salem, OR</w:t>
      </w:r>
    </w:p>
    <w:p w:rsidR="009518A4" w:rsidRPr="00066F72" w:rsidRDefault="00066F72">
      <w:pPr>
        <w:pStyle w:val="normal0"/>
        <w:spacing w:after="280" w:line="240" w:lineRule="auto"/>
        <w:rPr>
          <w:i/>
        </w:rPr>
      </w:pPr>
      <w:r w:rsidRPr="00066F72">
        <w:rPr>
          <w:i/>
        </w:rPr>
        <w:t>Faced Interview Questions.</w:t>
      </w:r>
    </w:p>
    <w:p w:rsidR="009518A4" w:rsidRPr="00066F72" w:rsidRDefault="00066F72">
      <w:pPr>
        <w:pStyle w:val="normal0"/>
        <w:numPr>
          <w:ilvl w:val="0"/>
          <w:numId w:val="3"/>
        </w:numPr>
        <w:spacing w:after="280" w:line="240" w:lineRule="auto"/>
        <w:ind w:hanging="360"/>
        <w:contextualSpacing/>
        <w:rPr>
          <w:i/>
        </w:rPr>
      </w:pPr>
      <w:r w:rsidRPr="00066F72">
        <w:rPr>
          <w:i/>
        </w:rPr>
        <w:t>1) What is the size of Byte?</w:t>
      </w:r>
    </w:p>
    <w:p w:rsidR="009518A4" w:rsidRPr="00066F72" w:rsidRDefault="00066F72">
      <w:pPr>
        <w:pStyle w:val="normal0"/>
        <w:rPr>
          <w:i/>
        </w:rPr>
      </w:pPr>
      <w:r w:rsidRPr="00066F72">
        <w:rPr>
          <w:i/>
        </w:rPr>
        <w:t>Ans) –128 to 127</w:t>
      </w:r>
    </w:p>
    <w:p w:rsidR="009518A4" w:rsidRPr="00066F72" w:rsidRDefault="00066F72">
      <w:pPr>
        <w:pStyle w:val="normal0"/>
        <w:rPr>
          <w:i/>
        </w:rPr>
      </w:pPr>
      <w:r w:rsidRPr="00066F72">
        <w:rPr>
          <w:i/>
        </w:rPr>
        <w:t>November 01 2016</w:t>
      </w:r>
    </w:p>
    <w:p w:rsidR="009518A4" w:rsidRPr="001A5259" w:rsidRDefault="00066F72">
      <w:pPr>
        <w:pStyle w:val="normal0"/>
        <w:rPr>
          <w:b/>
          <w:i/>
          <w:sz w:val="28"/>
          <w:szCs w:val="28"/>
        </w:rPr>
      </w:pPr>
      <w:r w:rsidRPr="001A5259">
        <w:rPr>
          <w:b/>
          <w:i/>
          <w:sz w:val="28"/>
          <w:szCs w:val="28"/>
        </w:rPr>
        <w:t xml:space="preserve">Cusset  InfoTech </w:t>
      </w:r>
    </w:p>
    <w:p w:rsidR="009518A4" w:rsidRPr="00066F72" w:rsidRDefault="00066F72">
      <w:pPr>
        <w:pStyle w:val="normal0"/>
        <w:rPr>
          <w:i/>
        </w:rPr>
      </w:pPr>
      <w:r w:rsidRPr="00066F72">
        <w:rPr>
          <w:i/>
        </w:rPr>
        <w:t>Client:- South Africa Power Corporation, Johanesburg..</w:t>
      </w:r>
    </w:p>
    <w:p w:rsidR="009518A4" w:rsidRPr="00066F72" w:rsidRDefault="00066F72">
      <w:pPr>
        <w:pStyle w:val="normal0"/>
        <w:numPr>
          <w:ilvl w:val="0"/>
          <w:numId w:val="4"/>
        </w:numPr>
        <w:spacing w:after="0"/>
        <w:ind w:hanging="360"/>
        <w:contextualSpacing/>
        <w:rPr>
          <w:i/>
        </w:rPr>
      </w:pPr>
      <w:r w:rsidRPr="00066F72">
        <w:rPr>
          <w:i/>
        </w:rPr>
        <w:t>Is this below code correct?</w:t>
      </w:r>
    </w:p>
    <w:p w:rsidR="009518A4" w:rsidRPr="00066F72" w:rsidRDefault="00066F72">
      <w:pPr>
        <w:pStyle w:val="normal0"/>
        <w:spacing w:after="0"/>
        <w:ind w:left="720"/>
        <w:rPr>
          <w:i/>
        </w:rPr>
      </w:pPr>
      <w:r w:rsidRPr="00066F72">
        <w:rPr>
          <w:i/>
        </w:rPr>
        <w:t>public class A</w:t>
      </w:r>
    </w:p>
    <w:p w:rsidR="009518A4" w:rsidRPr="00066F72" w:rsidRDefault="00066F72">
      <w:pPr>
        <w:pStyle w:val="normal0"/>
        <w:spacing w:after="0"/>
        <w:ind w:left="720"/>
        <w:rPr>
          <w:i/>
        </w:rPr>
      </w:pPr>
      <w:r w:rsidRPr="00066F72">
        <w:rPr>
          <w:i/>
        </w:rPr>
        <w:t>{</w:t>
      </w:r>
    </w:p>
    <w:p w:rsidR="009518A4" w:rsidRPr="00066F72" w:rsidRDefault="00066F72">
      <w:pPr>
        <w:pStyle w:val="normal0"/>
        <w:spacing w:after="0"/>
        <w:ind w:left="720"/>
        <w:rPr>
          <w:i/>
        </w:rPr>
      </w:pPr>
      <w:r w:rsidRPr="00066F72">
        <w:rPr>
          <w:i/>
        </w:rPr>
        <w:t xml:space="preserve">    A a = new A();</w:t>
      </w:r>
    </w:p>
    <w:p w:rsidR="009518A4" w:rsidRPr="00066F72" w:rsidRDefault="00066F72">
      <w:pPr>
        <w:pStyle w:val="normal0"/>
        <w:spacing w:after="0"/>
        <w:ind w:left="720"/>
        <w:rPr>
          <w:i/>
        </w:rPr>
      </w:pPr>
      <w:r w:rsidRPr="00066F72">
        <w:rPr>
          <w:i/>
        </w:rPr>
        <w:t>}</w:t>
      </w:r>
    </w:p>
    <w:p w:rsidR="009518A4" w:rsidRPr="00066F72" w:rsidRDefault="009518A4">
      <w:pPr>
        <w:pStyle w:val="normal0"/>
        <w:ind w:left="720"/>
        <w:rPr>
          <w:i/>
        </w:rPr>
      </w:pPr>
    </w:p>
    <w:p w:rsidR="009518A4" w:rsidRPr="00066F72" w:rsidRDefault="00066F72">
      <w:pPr>
        <w:pStyle w:val="Heading2"/>
        <w:rPr>
          <w:i/>
        </w:rPr>
      </w:pPr>
      <w:r w:rsidRPr="00066F72">
        <w:rPr>
          <w:i/>
        </w:rPr>
        <w:lastRenderedPageBreak/>
        <w:t xml:space="preserve">       Ans:</w:t>
      </w:r>
    </w:p>
    <w:p w:rsidR="009518A4" w:rsidRPr="00066F72" w:rsidRDefault="00066F72">
      <w:pPr>
        <w:pStyle w:val="normal0"/>
        <w:spacing w:after="0"/>
        <w:ind w:left="720" w:firstLine="720"/>
        <w:rPr>
          <w:i/>
        </w:rPr>
      </w:pPr>
      <w:r w:rsidRPr="00066F72">
        <w:rPr>
          <w:i/>
        </w:rPr>
        <w:t>Yes,correct.</w:t>
      </w:r>
    </w:p>
    <w:p w:rsidR="009518A4" w:rsidRPr="00066F72" w:rsidRDefault="00066F72">
      <w:pPr>
        <w:pStyle w:val="normal0"/>
        <w:numPr>
          <w:ilvl w:val="0"/>
          <w:numId w:val="4"/>
        </w:numPr>
        <w:spacing w:after="0"/>
        <w:ind w:hanging="360"/>
        <w:contextualSpacing/>
        <w:rPr>
          <w:i/>
        </w:rPr>
      </w:pPr>
      <w:r w:rsidRPr="00066F72">
        <w:rPr>
          <w:i/>
        </w:rPr>
        <w:t>Find the output?</w:t>
      </w:r>
    </w:p>
    <w:p w:rsidR="009518A4" w:rsidRPr="00066F72" w:rsidRDefault="00066F72">
      <w:pPr>
        <w:pStyle w:val="normal0"/>
        <w:spacing w:after="0"/>
        <w:ind w:left="720"/>
        <w:rPr>
          <w:i/>
        </w:rPr>
      </w:pPr>
      <w:r w:rsidRPr="00066F72">
        <w:rPr>
          <w:i/>
        </w:rPr>
        <w:t>class A</w:t>
      </w:r>
    </w:p>
    <w:p w:rsidR="009518A4" w:rsidRPr="00066F72" w:rsidRDefault="00066F72">
      <w:pPr>
        <w:pStyle w:val="normal0"/>
        <w:spacing w:after="0"/>
        <w:ind w:left="720"/>
        <w:rPr>
          <w:i/>
        </w:rPr>
      </w:pPr>
      <w:r w:rsidRPr="00066F72">
        <w:rPr>
          <w:i/>
        </w:rPr>
        <w:t>{</w:t>
      </w:r>
    </w:p>
    <w:p w:rsidR="009518A4" w:rsidRPr="00066F72" w:rsidRDefault="00066F72">
      <w:pPr>
        <w:pStyle w:val="normal0"/>
        <w:spacing w:after="0"/>
        <w:ind w:left="720"/>
        <w:rPr>
          <w:i/>
        </w:rPr>
      </w:pPr>
      <w:r w:rsidRPr="00066F72">
        <w:rPr>
          <w:i/>
        </w:rPr>
        <w:t xml:space="preserve">    static int i = 1111;</w:t>
      </w:r>
    </w:p>
    <w:p w:rsidR="009518A4" w:rsidRPr="00066F72" w:rsidRDefault="00066F72">
      <w:pPr>
        <w:pStyle w:val="normal0"/>
        <w:spacing w:after="0"/>
        <w:ind w:left="720"/>
        <w:rPr>
          <w:i/>
        </w:rPr>
      </w:pPr>
      <w:r w:rsidRPr="00066F72">
        <w:rPr>
          <w:i/>
        </w:rPr>
        <w:t xml:space="preserve"> </w:t>
      </w:r>
    </w:p>
    <w:p w:rsidR="009518A4" w:rsidRPr="00066F72" w:rsidRDefault="00066F72">
      <w:pPr>
        <w:pStyle w:val="normal0"/>
        <w:spacing w:after="0"/>
        <w:ind w:left="720"/>
        <w:rPr>
          <w:i/>
        </w:rPr>
      </w:pPr>
      <w:r w:rsidRPr="00066F72">
        <w:rPr>
          <w:i/>
        </w:rPr>
        <w:t xml:space="preserve">    static</w:t>
      </w:r>
    </w:p>
    <w:p w:rsidR="009518A4" w:rsidRPr="00066F72" w:rsidRDefault="00066F72">
      <w:pPr>
        <w:pStyle w:val="normal0"/>
        <w:spacing w:after="0"/>
        <w:ind w:left="720"/>
        <w:rPr>
          <w:i/>
        </w:rPr>
      </w:pPr>
      <w:r w:rsidRPr="00066F72">
        <w:rPr>
          <w:i/>
        </w:rPr>
        <w:t xml:space="preserve">    {</w:t>
      </w:r>
    </w:p>
    <w:p w:rsidR="009518A4" w:rsidRPr="00066F72" w:rsidRDefault="00066F72">
      <w:pPr>
        <w:pStyle w:val="normal0"/>
        <w:spacing w:after="0"/>
        <w:ind w:left="720"/>
        <w:rPr>
          <w:i/>
        </w:rPr>
      </w:pPr>
      <w:r w:rsidRPr="00066F72">
        <w:rPr>
          <w:i/>
        </w:rPr>
        <w:t xml:space="preserve">        i = i-- - --i;</w:t>
      </w:r>
    </w:p>
    <w:p w:rsidR="009518A4" w:rsidRPr="00066F72" w:rsidRDefault="00066F72">
      <w:pPr>
        <w:pStyle w:val="normal0"/>
        <w:spacing w:after="0"/>
        <w:ind w:left="720"/>
        <w:rPr>
          <w:i/>
        </w:rPr>
      </w:pPr>
      <w:r w:rsidRPr="00066F72">
        <w:rPr>
          <w:i/>
        </w:rPr>
        <w:t xml:space="preserve">    }</w:t>
      </w:r>
    </w:p>
    <w:p w:rsidR="009518A4" w:rsidRPr="00066F72" w:rsidRDefault="00066F72">
      <w:pPr>
        <w:pStyle w:val="normal0"/>
        <w:spacing w:after="0"/>
        <w:ind w:left="720"/>
        <w:rPr>
          <w:i/>
        </w:rPr>
      </w:pPr>
      <w:r w:rsidRPr="00066F72">
        <w:rPr>
          <w:i/>
        </w:rPr>
        <w:t xml:space="preserve"> </w:t>
      </w:r>
    </w:p>
    <w:p w:rsidR="009518A4" w:rsidRPr="00066F72" w:rsidRDefault="00066F72">
      <w:pPr>
        <w:pStyle w:val="normal0"/>
        <w:spacing w:after="0"/>
        <w:ind w:left="720"/>
        <w:rPr>
          <w:i/>
        </w:rPr>
      </w:pPr>
      <w:r w:rsidRPr="00066F72">
        <w:rPr>
          <w:i/>
        </w:rPr>
        <w:t xml:space="preserve">    {</w:t>
      </w:r>
    </w:p>
    <w:p w:rsidR="009518A4" w:rsidRPr="00066F72" w:rsidRDefault="00066F72">
      <w:pPr>
        <w:pStyle w:val="normal0"/>
        <w:spacing w:after="0"/>
        <w:ind w:left="720"/>
        <w:rPr>
          <w:i/>
        </w:rPr>
      </w:pPr>
      <w:r w:rsidRPr="00066F72">
        <w:rPr>
          <w:i/>
        </w:rPr>
        <w:t xml:space="preserve">        i = i++ + ++i;</w:t>
      </w:r>
    </w:p>
    <w:p w:rsidR="009518A4" w:rsidRPr="00066F72" w:rsidRDefault="00066F72">
      <w:pPr>
        <w:pStyle w:val="normal0"/>
        <w:spacing w:after="0"/>
        <w:ind w:left="720"/>
        <w:rPr>
          <w:i/>
        </w:rPr>
      </w:pPr>
      <w:r w:rsidRPr="00066F72">
        <w:rPr>
          <w:i/>
        </w:rPr>
        <w:t xml:space="preserve">    }</w:t>
      </w:r>
    </w:p>
    <w:p w:rsidR="009518A4" w:rsidRPr="00066F72" w:rsidRDefault="00066F72">
      <w:pPr>
        <w:pStyle w:val="normal0"/>
        <w:spacing w:after="0"/>
        <w:ind w:left="720"/>
        <w:rPr>
          <w:i/>
        </w:rPr>
      </w:pPr>
      <w:r w:rsidRPr="00066F72">
        <w:rPr>
          <w:i/>
        </w:rPr>
        <w:t>}</w:t>
      </w:r>
    </w:p>
    <w:p w:rsidR="009518A4" w:rsidRPr="00066F72" w:rsidRDefault="00066F72">
      <w:pPr>
        <w:pStyle w:val="normal0"/>
        <w:spacing w:after="0"/>
        <w:ind w:left="720"/>
        <w:rPr>
          <w:i/>
        </w:rPr>
      </w:pPr>
      <w:r w:rsidRPr="00066F72">
        <w:rPr>
          <w:i/>
        </w:rPr>
        <w:t xml:space="preserve"> </w:t>
      </w:r>
    </w:p>
    <w:p w:rsidR="009518A4" w:rsidRPr="00066F72" w:rsidRDefault="00066F72">
      <w:pPr>
        <w:pStyle w:val="normal0"/>
        <w:spacing w:after="0"/>
        <w:ind w:left="720"/>
        <w:rPr>
          <w:i/>
        </w:rPr>
      </w:pPr>
      <w:r w:rsidRPr="00066F72">
        <w:rPr>
          <w:i/>
        </w:rPr>
        <w:t>class B extends A</w:t>
      </w:r>
    </w:p>
    <w:p w:rsidR="009518A4" w:rsidRPr="00066F72" w:rsidRDefault="00066F72">
      <w:pPr>
        <w:pStyle w:val="normal0"/>
        <w:spacing w:after="0"/>
        <w:ind w:left="720"/>
        <w:rPr>
          <w:i/>
        </w:rPr>
      </w:pPr>
      <w:r w:rsidRPr="00066F72">
        <w:rPr>
          <w:i/>
        </w:rPr>
        <w:t>{</w:t>
      </w:r>
    </w:p>
    <w:p w:rsidR="009518A4" w:rsidRPr="00066F72" w:rsidRDefault="00066F72">
      <w:pPr>
        <w:pStyle w:val="normal0"/>
        <w:spacing w:after="0"/>
        <w:ind w:left="720"/>
        <w:rPr>
          <w:i/>
        </w:rPr>
      </w:pPr>
      <w:r w:rsidRPr="00066F72">
        <w:rPr>
          <w:i/>
        </w:rPr>
        <w:t xml:space="preserve">    static</w:t>
      </w:r>
    </w:p>
    <w:p w:rsidR="009518A4" w:rsidRPr="00066F72" w:rsidRDefault="00066F72">
      <w:pPr>
        <w:pStyle w:val="normal0"/>
        <w:spacing w:after="0"/>
        <w:ind w:left="720"/>
        <w:rPr>
          <w:i/>
        </w:rPr>
      </w:pPr>
      <w:r w:rsidRPr="00066F72">
        <w:rPr>
          <w:i/>
        </w:rPr>
        <w:t xml:space="preserve">    {</w:t>
      </w:r>
    </w:p>
    <w:p w:rsidR="009518A4" w:rsidRPr="00066F72" w:rsidRDefault="00066F72">
      <w:pPr>
        <w:pStyle w:val="normal0"/>
        <w:spacing w:after="0"/>
        <w:ind w:left="720"/>
        <w:rPr>
          <w:i/>
        </w:rPr>
      </w:pPr>
      <w:r w:rsidRPr="00066F72">
        <w:rPr>
          <w:i/>
        </w:rPr>
        <w:t xml:space="preserve">        i = --i - i--;</w:t>
      </w:r>
    </w:p>
    <w:p w:rsidR="009518A4" w:rsidRPr="00066F72" w:rsidRDefault="00066F72">
      <w:pPr>
        <w:pStyle w:val="normal0"/>
        <w:spacing w:after="0"/>
        <w:ind w:left="720"/>
        <w:rPr>
          <w:i/>
        </w:rPr>
      </w:pPr>
      <w:r w:rsidRPr="00066F72">
        <w:rPr>
          <w:i/>
        </w:rPr>
        <w:t xml:space="preserve">    }</w:t>
      </w:r>
    </w:p>
    <w:p w:rsidR="009518A4" w:rsidRPr="00066F72" w:rsidRDefault="00066F72">
      <w:pPr>
        <w:pStyle w:val="normal0"/>
        <w:spacing w:after="0"/>
        <w:ind w:left="720"/>
        <w:rPr>
          <w:i/>
        </w:rPr>
      </w:pPr>
      <w:r w:rsidRPr="00066F72">
        <w:rPr>
          <w:i/>
        </w:rPr>
        <w:t xml:space="preserve"> </w:t>
      </w:r>
    </w:p>
    <w:p w:rsidR="009518A4" w:rsidRPr="00066F72" w:rsidRDefault="00066F72">
      <w:pPr>
        <w:pStyle w:val="normal0"/>
        <w:spacing w:after="0"/>
        <w:ind w:left="720"/>
        <w:rPr>
          <w:i/>
        </w:rPr>
      </w:pPr>
      <w:r w:rsidRPr="00066F72">
        <w:rPr>
          <w:i/>
        </w:rPr>
        <w:t xml:space="preserve">    {</w:t>
      </w:r>
    </w:p>
    <w:p w:rsidR="009518A4" w:rsidRPr="00066F72" w:rsidRDefault="00066F72">
      <w:pPr>
        <w:pStyle w:val="normal0"/>
        <w:spacing w:after="0"/>
        <w:ind w:left="720"/>
        <w:rPr>
          <w:i/>
        </w:rPr>
      </w:pPr>
      <w:r w:rsidRPr="00066F72">
        <w:rPr>
          <w:i/>
        </w:rPr>
        <w:t xml:space="preserve">        i = ++i + i++;</w:t>
      </w:r>
    </w:p>
    <w:p w:rsidR="009518A4" w:rsidRPr="00066F72" w:rsidRDefault="00066F72">
      <w:pPr>
        <w:pStyle w:val="normal0"/>
        <w:spacing w:after="0"/>
        <w:ind w:left="720"/>
        <w:rPr>
          <w:i/>
        </w:rPr>
      </w:pPr>
      <w:r w:rsidRPr="00066F72">
        <w:rPr>
          <w:i/>
        </w:rPr>
        <w:t xml:space="preserve">    }</w:t>
      </w:r>
    </w:p>
    <w:p w:rsidR="009518A4" w:rsidRPr="00066F72" w:rsidRDefault="00066F72">
      <w:pPr>
        <w:pStyle w:val="normal0"/>
        <w:spacing w:after="0"/>
        <w:ind w:left="720"/>
        <w:rPr>
          <w:i/>
        </w:rPr>
      </w:pPr>
      <w:r w:rsidRPr="00066F72">
        <w:rPr>
          <w:i/>
        </w:rPr>
        <w:t>}</w:t>
      </w:r>
    </w:p>
    <w:p w:rsidR="009518A4" w:rsidRPr="00066F72" w:rsidRDefault="00066F72">
      <w:pPr>
        <w:pStyle w:val="normal0"/>
        <w:spacing w:after="0"/>
        <w:ind w:left="720"/>
        <w:rPr>
          <w:i/>
        </w:rPr>
      </w:pPr>
      <w:r w:rsidRPr="00066F72">
        <w:rPr>
          <w:i/>
        </w:rPr>
        <w:t xml:space="preserve"> </w:t>
      </w:r>
    </w:p>
    <w:p w:rsidR="009518A4" w:rsidRPr="00066F72" w:rsidRDefault="00066F72">
      <w:pPr>
        <w:pStyle w:val="normal0"/>
        <w:spacing w:after="0"/>
        <w:ind w:left="720"/>
        <w:rPr>
          <w:i/>
        </w:rPr>
      </w:pPr>
      <w:r w:rsidRPr="00066F72">
        <w:rPr>
          <w:i/>
        </w:rPr>
        <w:t>public class MainClass</w:t>
      </w:r>
    </w:p>
    <w:p w:rsidR="009518A4" w:rsidRPr="00066F72" w:rsidRDefault="00066F72">
      <w:pPr>
        <w:pStyle w:val="normal0"/>
        <w:spacing w:after="0"/>
        <w:ind w:left="720"/>
        <w:rPr>
          <w:i/>
        </w:rPr>
      </w:pPr>
      <w:r w:rsidRPr="00066F72">
        <w:rPr>
          <w:i/>
        </w:rPr>
        <w:t>{</w:t>
      </w:r>
    </w:p>
    <w:p w:rsidR="009518A4" w:rsidRPr="00066F72" w:rsidRDefault="00066F72">
      <w:pPr>
        <w:pStyle w:val="normal0"/>
        <w:spacing w:after="0"/>
        <w:ind w:left="720"/>
        <w:rPr>
          <w:i/>
        </w:rPr>
      </w:pPr>
      <w:r w:rsidRPr="00066F72">
        <w:rPr>
          <w:i/>
        </w:rPr>
        <w:t xml:space="preserve">    public static void main(String[] args)</w:t>
      </w:r>
    </w:p>
    <w:p w:rsidR="009518A4" w:rsidRPr="00066F72" w:rsidRDefault="00066F72">
      <w:pPr>
        <w:pStyle w:val="normal0"/>
        <w:spacing w:after="0"/>
        <w:ind w:left="720"/>
        <w:rPr>
          <w:i/>
        </w:rPr>
      </w:pPr>
      <w:r w:rsidRPr="00066F72">
        <w:rPr>
          <w:i/>
        </w:rPr>
        <w:t xml:space="preserve">    {</w:t>
      </w:r>
    </w:p>
    <w:p w:rsidR="009518A4" w:rsidRPr="00066F72" w:rsidRDefault="00066F72">
      <w:pPr>
        <w:pStyle w:val="normal0"/>
        <w:spacing w:after="0"/>
        <w:ind w:left="720"/>
        <w:rPr>
          <w:i/>
        </w:rPr>
      </w:pPr>
      <w:r w:rsidRPr="00066F72">
        <w:rPr>
          <w:i/>
        </w:rPr>
        <w:t xml:space="preserve">        B b = new B();</w:t>
      </w:r>
    </w:p>
    <w:p w:rsidR="009518A4" w:rsidRPr="00066F72" w:rsidRDefault="00066F72">
      <w:pPr>
        <w:pStyle w:val="normal0"/>
        <w:spacing w:after="0"/>
        <w:ind w:left="720"/>
        <w:rPr>
          <w:i/>
        </w:rPr>
      </w:pPr>
      <w:r w:rsidRPr="00066F72">
        <w:rPr>
          <w:i/>
        </w:rPr>
        <w:t xml:space="preserve"> </w:t>
      </w:r>
    </w:p>
    <w:p w:rsidR="009518A4" w:rsidRPr="00066F72" w:rsidRDefault="00066F72">
      <w:pPr>
        <w:pStyle w:val="normal0"/>
        <w:spacing w:after="0"/>
        <w:ind w:left="720"/>
        <w:rPr>
          <w:i/>
        </w:rPr>
      </w:pPr>
      <w:r w:rsidRPr="00066F72">
        <w:rPr>
          <w:i/>
        </w:rPr>
        <w:t xml:space="preserve">        System.out.println(b.i);</w:t>
      </w:r>
    </w:p>
    <w:p w:rsidR="009518A4" w:rsidRPr="00066F72" w:rsidRDefault="00066F72">
      <w:pPr>
        <w:pStyle w:val="normal0"/>
        <w:spacing w:after="0"/>
        <w:ind w:left="720"/>
        <w:rPr>
          <w:i/>
        </w:rPr>
      </w:pPr>
      <w:r w:rsidRPr="00066F72">
        <w:rPr>
          <w:i/>
        </w:rPr>
        <w:t xml:space="preserve">    }</w:t>
      </w:r>
    </w:p>
    <w:p w:rsidR="009518A4" w:rsidRPr="00066F72" w:rsidRDefault="00066F72">
      <w:pPr>
        <w:pStyle w:val="normal0"/>
        <w:spacing w:after="0"/>
        <w:ind w:left="720"/>
        <w:rPr>
          <w:i/>
        </w:rPr>
      </w:pPr>
      <w:r w:rsidRPr="00066F72">
        <w:rPr>
          <w:i/>
        </w:rPr>
        <w:t>}</w:t>
      </w:r>
    </w:p>
    <w:p w:rsidR="009518A4" w:rsidRPr="00066F72" w:rsidRDefault="009518A4">
      <w:pPr>
        <w:pStyle w:val="normal0"/>
        <w:ind w:left="720"/>
        <w:rPr>
          <w:i/>
        </w:rPr>
      </w:pPr>
    </w:p>
    <w:p w:rsidR="009518A4" w:rsidRPr="00066F72" w:rsidRDefault="00066F72">
      <w:pPr>
        <w:pStyle w:val="Heading2"/>
        <w:rPr>
          <w:i/>
        </w:rPr>
      </w:pPr>
      <w:r w:rsidRPr="00066F72">
        <w:rPr>
          <w:i/>
        </w:rPr>
        <w:lastRenderedPageBreak/>
        <w:t xml:space="preserve">       Ans: 6</w:t>
      </w:r>
    </w:p>
    <w:p w:rsidR="009518A4" w:rsidRPr="00066F72" w:rsidRDefault="009518A4">
      <w:pPr>
        <w:pStyle w:val="normal0"/>
        <w:rPr>
          <w:i/>
        </w:rPr>
      </w:pPr>
    </w:p>
    <w:p w:rsidR="009518A4" w:rsidRPr="00066F72" w:rsidRDefault="00066F72">
      <w:pPr>
        <w:pStyle w:val="normal0"/>
        <w:numPr>
          <w:ilvl w:val="0"/>
          <w:numId w:val="4"/>
        </w:numPr>
        <w:spacing w:after="0"/>
        <w:ind w:hanging="360"/>
        <w:contextualSpacing/>
        <w:rPr>
          <w:i/>
        </w:rPr>
      </w:pPr>
      <w:r w:rsidRPr="00066F72">
        <w:rPr>
          <w:i/>
        </w:rPr>
        <w:t>Can we override?</w:t>
      </w:r>
    </w:p>
    <w:p w:rsidR="009518A4" w:rsidRPr="00066F72" w:rsidRDefault="00066F72">
      <w:pPr>
        <w:pStyle w:val="normal0"/>
        <w:spacing w:after="0"/>
        <w:ind w:left="720"/>
        <w:rPr>
          <w:i/>
        </w:rPr>
      </w:pPr>
      <w:r w:rsidRPr="00066F72">
        <w:rPr>
          <w:i/>
        </w:rPr>
        <w:t>class A</w:t>
      </w:r>
    </w:p>
    <w:p w:rsidR="009518A4" w:rsidRPr="00066F72" w:rsidRDefault="00066F72">
      <w:pPr>
        <w:pStyle w:val="normal0"/>
        <w:spacing w:after="0"/>
        <w:ind w:left="720"/>
        <w:rPr>
          <w:i/>
        </w:rPr>
      </w:pPr>
      <w:r w:rsidRPr="00066F72">
        <w:rPr>
          <w:i/>
        </w:rPr>
        <w:t>{</w:t>
      </w:r>
    </w:p>
    <w:p w:rsidR="009518A4" w:rsidRPr="00066F72" w:rsidRDefault="00066F72">
      <w:pPr>
        <w:pStyle w:val="normal0"/>
        <w:spacing w:after="0"/>
        <w:ind w:left="720"/>
        <w:rPr>
          <w:i/>
        </w:rPr>
      </w:pPr>
      <w:r w:rsidRPr="00066F72">
        <w:rPr>
          <w:i/>
        </w:rPr>
        <w:t xml:space="preserve">    void shashi(int i)</w:t>
      </w:r>
    </w:p>
    <w:p w:rsidR="009518A4" w:rsidRPr="00066F72" w:rsidRDefault="00066F72">
      <w:pPr>
        <w:pStyle w:val="normal0"/>
        <w:spacing w:after="0"/>
        <w:ind w:left="720"/>
        <w:rPr>
          <w:i/>
        </w:rPr>
      </w:pPr>
      <w:r w:rsidRPr="00066F72">
        <w:rPr>
          <w:i/>
        </w:rPr>
        <w:t xml:space="preserve">    {</w:t>
      </w:r>
    </w:p>
    <w:p w:rsidR="009518A4" w:rsidRPr="00066F72" w:rsidRDefault="00066F72">
      <w:pPr>
        <w:pStyle w:val="normal0"/>
        <w:spacing w:after="0"/>
        <w:ind w:left="720"/>
        <w:rPr>
          <w:i/>
        </w:rPr>
      </w:pPr>
      <w:r w:rsidRPr="00066F72">
        <w:rPr>
          <w:i/>
        </w:rPr>
        <w:t xml:space="preserve">        //method(int)</w:t>
      </w:r>
    </w:p>
    <w:p w:rsidR="009518A4" w:rsidRPr="00066F72" w:rsidRDefault="00066F72">
      <w:pPr>
        <w:pStyle w:val="normal0"/>
        <w:spacing w:after="0"/>
        <w:ind w:left="720"/>
        <w:rPr>
          <w:i/>
        </w:rPr>
      </w:pPr>
      <w:r w:rsidRPr="00066F72">
        <w:rPr>
          <w:i/>
        </w:rPr>
        <w:t xml:space="preserve">    }</w:t>
      </w:r>
    </w:p>
    <w:p w:rsidR="009518A4" w:rsidRPr="00066F72" w:rsidRDefault="00066F72">
      <w:pPr>
        <w:pStyle w:val="normal0"/>
        <w:spacing w:after="0"/>
        <w:ind w:left="720"/>
        <w:rPr>
          <w:i/>
        </w:rPr>
      </w:pPr>
      <w:r w:rsidRPr="00066F72">
        <w:rPr>
          <w:i/>
        </w:rPr>
        <w:t>}</w:t>
      </w:r>
    </w:p>
    <w:p w:rsidR="009518A4" w:rsidRPr="00066F72" w:rsidRDefault="00066F72">
      <w:pPr>
        <w:pStyle w:val="normal0"/>
        <w:spacing w:after="0"/>
        <w:ind w:left="720"/>
        <w:rPr>
          <w:i/>
        </w:rPr>
      </w:pPr>
      <w:r w:rsidRPr="00066F72">
        <w:rPr>
          <w:i/>
        </w:rPr>
        <w:t>class B extends A</w:t>
      </w:r>
    </w:p>
    <w:p w:rsidR="009518A4" w:rsidRPr="00066F72" w:rsidRDefault="00066F72">
      <w:pPr>
        <w:pStyle w:val="normal0"/>
        <w:spacing w:after="0"/>
        <w:ind w:left="720"/>
        <w:rPr>
          <w:i/>
        </w:rPr>
      </w:pPr>
      <w:r w:rsidRPr="00066F72">
        <w:rPr>
          <w:i/>
        </w:rPr>
        <w:t>{</w:t>
      </w:r>
    </w:p>
    <w:p w:rsidR="009518A4" w:rsidRPr="00066F72" w:rsidRDefault="00066F72">
      <w:pPr>
        <w:pStyle w:val="normal0"/>
        <w:spacing w:after="0"/>
        <w:ind w:left="720"/>
        <w:rPr>
          <w:i/>
        </w:rPr>
      </w:pPr>
      <w:r w:rsidRPr="00066F72">
        <w:rPr>
          <w:i/>
        </w:rPr>
        <w:t xml:space="preserve">    @Override</w:t>
      </w:r>
    </w:p>
    <w:p w:rsidR="009518A4" w:rsidRPr="00066F72" w:rsidRDefault="00066F72">
      <w:pPr>
        <w:pStyle w:val="normal0"/>
        <w:spacing w:after="0"/>
        <w:ind w:left="720"/>
        <w:rPr>
          <w:i/>
        </w:rPr>
      </w:pPr>
      <w:r w:rsidRPr="00066F72">
        <w:rPr>
          <w:i/>
        </w:rPr>
        <w:t xml:space="preserve">    void shashi(Integer i)</w:t>
      </w:r>
    </w:p>
    <w:p w:rsidR="009518A4" w:rsidRPr="00066F72" w:rsidRDefault="00066F72">
      <w:pPr>
        <w:pStyle w:val="normal0"/>
        <w:spacing w:after="0"/>
        <w:ind w:left="720"/>
        <w:rPr>
          <w:i/>
        </w:rPr>
      </w:pPr>
      <w:r w:rsidRPr="00066F72">
        <w:rPr>
          <w:i/>
        </w:rPr>
        <w:t xml:space="preserve">    {</w:t>
      </w:r>
    </w:p>
    <w:p w:rsidR="009518A4" w:rsidRPr="00066F72" w:rsidRDefault="00066F72">
      <w:pPr>
        <w:pStyle w:val="normal0"/>
        <w:spacing w:after="0"/>
        <w:ind w:left="720"/>
        <w:rPr>
          <w:i/>
        </w:rPr>
      </w:pPr>
      <w:r w:rsidRPr="00066F72">
        <w:rPr>
          <w:i/>
        </w:rPr>
        <w:t xml:space="preserve">        //method(Integer)</w:t>
      </w:r>
    </w:p>
    <w:p w:rsidR="009518A4" w:rsidRPr="00066F72" w:rsidRDefault="00066F72">
      <w:pPr>
        <w:pStyle w:val="normal0"/>
        <w:spacing w:after="0"/>
        <w:ind w:left="720"/>
        <w:rPr>
          <w:i/>
        </w:rPr>
      </w:pPr>
      <w:r w:rsidRPr="00066F72">
        <w:rPr>
          <w:i/>
        </w:rPr>
        <w:t xml:space="preserve">    }</w:t>
      </w:r>
    </w:p>
    <w:p w:rsidR="009518A4" w:rsidRPr="00066F72" w:rsidRDefault="00066F72">
      <w:pPr>
        <w:pStyle w:val="normal0"/>
        <w:spacing w:after="0"/>
        <w:ind w:left="720"/>
        <w:rPr>
          <w:i/>
        </w:rPr>
      </w:pPr>
      <w:r w:rsidRPr="00066F72">
        <w:rPr>
          <w:i/>
        </w:rPr>
        <w:t>}</w:t>
      </w:r>
    </w:p>
    <w:p w:rsidR="009518A4" w:rsidRPr="00066F72" w:rsidRDefault="009518A4">
      <w:pPr>
        <w:pStyle w:val="normal0"/>
        <w:ind w:left="720"/>
        <w:rPr>
          <w:i/>
        </w:rPr>
      </w:pPr>
    </w:p>
    <w:p w:rsidR="009518A4" w:rsidRPr="00066F72" w:rsidRDefault="00066F72">
      <w:pPr>
        <w:pStyle w:val="Heading2"/>
        <w:rPr>
          <w:i/>
        </w:rPr>
      </w:pPr>
      <w:r w:rsidRPr="00066F72">
        <w:rPr>
          <w:i/>
        </w:rPr>
        <w:t>Ans:</w:t>
      </w:r>
    </w:p>
    <w:p w:rsidR="009518A4" w:rsidRPr="00066F72" w:rsidRDefault="00066F72">
      <w:pPr>
        <w:pStyle w:val="normal0"/>
        <w:spacing w:after="0"/>
        <w:ind w:left="720" w:firstLine="720"/>
        <w:rPr>
          <w:i/>
        </w:rPr>
      </w:pPr>
      <w:r w:rsidRPr="00066F72">
        <w:rPr>
          <w:i/>
        </w:rPr>
        <w:t>We can’t override bcz,parameter list must be same to override a method .</w:t>
      </w:r>
    </w:p>
    <w:p w:rsidR="009518A4" w:rsidRPr="00066F72" w:rsidRDefault="00066F72">
      <w:pPr>
        <w:pStyle w:val="normal0"/>
        <w:numPr>
          <w:ilvl w:val="0"/>
          <w:numId w:val="4"/>
        </w:numPr>
        <w:ind w:hanging="360"/>
        <w:contextualSpacing/>
        <w:rPr>
          <w:i/>
        </w:rPr>
      </w:pPr>
      <w:r w:rsidRPr="00066F72">
        <w:rPr>
          <w:i/>
        </w:rPr>
        <w:t>Whats the output?</w:t>
      </w:r>
    </w:p>
    <w:p w:rsidR="009518A4" w:rsidRPr="00066F72" w:rsidRDefault="00066F72">
      <w:pPr>
        <w:pStyle w:val="normal0"/>
        <w:rPr>
          <w:i/>
        </w:rPr>
      </w:pPr>
      <w:r w:rsidRPr="00066F72">
        <w:rPr>
          <w:i/>
        </w:rPr>
        <w:t>public class MainClass</w:t>
      </w:r>
    </w:p>
    <w:p w:rsidR="009518A4" w:rsidRPr="00066F72" w:rsidRDefault="00066F72">
      <w:pPr>
        <w:pStyle w:val="normal0"/>
        <w:rPr>
          <w:i/>
        </w:rPr>
      </w:pPr>
      <w:r w:rsidRPr="00066F72">
        <w:rPr>
          <w:i/>
        </w:rPr>
        <w:t>{</w:t>
      </w:r>
    </w:p>
    <w:p w:rsidR="009518A4" w:rsidRPr="00066F72" w:rsidRDefault="00066F72">
      <w:pPr>
        <w:pStyle w:val="normal0"/>
        <w:rPr>
          <w:i/>
        </w:rPr>
      </w:pPr>
      <w:r w:rsidRPr="00066F72">
        <w:rPr>
          <w:i/>
        </w:rPr>
        <w:t xml:space="preserve">    public static void main(String[] args)</w:t>
      </w:r>
    </w:p>
    <w:p w:rsidR="009518A4" w:rsidRPr="00066F72" w:rsidRDefault="00066F72">
      <w:pPr>
        <w:pStyle w:val="normal0"/>
        <w:rPr>
          <w:i/>
        </w:rPr>
      </w:pPr>
      <w:r w:rsidRPr="00066F72">
        <w:rPr>
          <w:i/>
        </w:rPr>
        <w:t xml:space="preserve">    {</w:t>
      </w:r>
    </w:p>
    <w:p w:rsidR="009518A4" w:rsidRPr="00066F72" w:rsidRDefault="00066F72">
      <w:pPr>
        <w:pStyle w:val="normal0"/>
        <w:rPr>
          <w:i/>
        </w:rPr>
      </w:pPr>
      <w:r w:rsidRPr="00066F72">
        <w:rPr>
          <w:i/>
        </w:rPr>
        <w:t xml:space="preserve">        String s = "Six"6+2+"Seven"+"Eight"+3+4+"Nine"+"Ten"+5; </w:t>
      </w:r>
    </w:p>
    <w:p w:rsidR="009518A4" w:rsidRPr="00066F72" w:rsidRDefault="00066F72">
      <w:pPr>
        <w:pStyle w:val="normal0"/>
        <w:rPr>
          <w:i/>
        </w:rPr>
      </w:pPr>
      <w:r w:rsidRPr="00066F72">
        <w:rPr>
          <w:i/>
        </w:rPr>
        <w:t xml:space="preserve"> </w:t>
      </w:r>
    </w:p>
    <w:p w:rsidR="009518A4" w:rsidRPr="00066F72" w:rsidRDefault="00066F72">
      <w:pPr>
        <w:pStyle w:val="normal0"/>
        <w:rPr>
          <w:i/>
        </w:rPr>
      </w:pPr>
      <w:r w:rsidRPr="00066F72">
        <w:rPr>
          <w:i/>
        </w:rPr>
        <w:t xml:space="preserve">        System.out.println(s);</w:t>
      </w:r>
    </w:p>
    <w:p w:rsidR="009518A4" w:rsidRPr="00066F72" w:rsidRDefault="00066F72">
      <w:pPr>
        <w:pStyle w:val="normal0"/>
        <w:rPr>
          <w:i/>
        </w:rPr>
      </w:pPr>
      <w:r w:rsidRPr="00066F72">
        <w:rPr>
          <w:i/>
        </w:rPr>
        <w:t xml:space="preserve">    }</w:t>
      </w:r>
    </w:p>
    <w:p w:rsidR="009518A4" w:rsidRPr="00066F72" w:rsidRDefault="00066F72">
      <w:pPr>
        <w:pStyle w:val="normal0"/>
        <w:rPr>
          <w:i/>
        </w:rPr>
      </w:pPr>
      <w:r w:rsidRPr="00066F72">
        <w:rPr>
          <w:i/>
        </w:rPr>
        <w:t>}</w:t>
      </w:r>
    </w:p>
    <w:p w:rsidR="009518A4" w:rsidRPr="00066F72" w:rsidRDefault="00066F72">
      <w:pPr>
        <w:pStyle w:val="Heading2"/>
        <w:rPr>
          <w:i/>
        </w:rPr>
      </w:pPr>
      <w:r w:rsidRPr="00066F72">
        <w:rPr>
          <w:i/>
        </w:rPr>
        <w:lastRenderedPageBreak/>
        <w:t>Ans:</w:t>
      </w:r>
    </w:p>
    <w:p w:rsidR="009518A4" w:rsidRPr="00066F72" w:rsidRDefault="00066F72">
      <w:pPr>
        <w:pStyle w:val="normal0"/>
        <w:ind w:firstLine="720"/>
        <w:rPr>
          <w:i/>
        </w:rPr>
      </w:pPr>
      <w:r w:rsidRPr="00066F72">
        <w:rPr>
          <w:i/>
        </w:rPr>
        <w:t>Syntax Error,we should have ‘+’ sign before number 6.</w:t>
      </w:r>
    </w:p>
    <w:p w:rsidR="009518A4" w:rsidRPr="00066F72" w:rsidRDefault="00066F72">
      <w:pPr>
        <w:pStyle w:val="normal0"/>
        <w:rPr>
          <w:i/>
        </w:rPr>
      </w:pPr>
      <w:r w:rsidRPr="00066F72">
        <w:rPr>
          <w:i/>
        </w:rPr>
        <w:t>5)What is the output?</w:t>
      </w:r>
    </w:p>
    <w:p w:rsidR="009518A4" w:rsidRPr="00066F72" w:rsidRDefault="00066F72">
      <w:pPr>
        <w:pStyle w:val="normal0"/>
        <w:rPr>
          <w:i/>
        </w:rPr>
      </w:pPr>
      <w:r w:rsidRPr="00066F72">
        <w:rPr>
          <w:i/>
        </w:rPr>
        <w:t>class Ad</w:t>
      </w:r>
    </w:p>
    <w:p w:rsidR="009518A4" w:rsidRPr="00066F72" w:rsidRDefault="00066F72">
      <w:pPr>
        <w:pStyle w:val="normal0"/>
        <w:rPr>
          <w:i/>
        </w:rPr>
      </w:pPr>
      <w:r w:rsidRPr="00066F72">
        <w:rPr>
          <w:i/>
        </w:rPr>
        <w:t>{</w:t>
      </w:r>
    </w:p>
    <w:p w:rsidR="009518A4" w:rsidRPr="00066F72" w:rsidRDefault="00066F72">
      <w:pPr>
        <w:pStyle w:val="normal0"/>
        <w:rPr>
          <w:i/>
        </w:rPr>
      </w:pPr>
      <w:r w:rsidRPr="00066F72">
        <w:rPr>
          <w:i/>
        </w:rPr>
        <w:t xml:space="preserve">    int methodOfA()</w:t>
      </w:r>
    </w:p>
    <w:p w:rsidR="009518A4" w:rsidRPr="00066F72" w:rsidRDefault="00066F72">
      <w:pPr>
        <w:pStyle w:val="normal0"/>
        <w:rPr>
          <w:i/>
        </w:rPr>
      </w:pPr>
      <w:r w:rsidRPr="00066F72">
        <w:rPr>
          <w:i/>
        </w:rPr>
        <w:t xml:space="preserve">    {</w:t>
      </w:r>
    </w:p>
    <w:p w:rsidR="009518A4" w:rsidRPr="00066F72" w:rsidRDefault="00066F72">
      <w:pPr>
        <w:pStyle w:val="normal0"/>
        <w:rPr>
          <w:i/>
        </w:rPr>
      </w:pPr>
      <w:r w:rsidRPr="00066F72">
        <w:rPr>
          <w:i/>
        </w:rPr>
        <w:t xml:space="preserve">        return (true ? null : 0);</w:t>
      </w:r>
    </w:p>
    <w:p w:rsidR="009518A4" w:rsidRPr="00066F72" w:rsidRDefault="00066F72">
      <w:pPr>
        <w:pStyle w:val="normal0"/>
        <w:rPr>
          <w:i/>
        </w:rPr>
      </w:pPr>
      <w:r w:rsidRPr="00066F72">
        <w:rPr>
          <w:i/>
        </w:rPr>
        <w:t xml:space="preserve">    }</w:t>
      </w:r>
    </w:p>
    <w:p w:rsidR="009518A4" w:rsidRPr="00066F72" w:rsidRDefault="00066F72">
      <w:pPr>
        <w:pStyle w:val="normal0"/>
        <w:rPr>
          <w:i/>
        </w:rPr>
      </w:pPr>
      <w:r w:rsidRPr="00066F72">
        <w:rPr>
          <w:i/>
        </w:rPr>
        <w:t>}</w:t>
      </w:r>
    </w:p>
    <w:p w:rsidR="009518A4" w:rsidRPr="00066F72" w:rsidRDefault="00066F72">
      <w:pPr>
        <w:pStyle w:val="normal0"/>
        <w:rPr>
          <w:i/>
        </w:rPr>
      </w:pPr>
      <w:r w:rsidRPr="00066F72">
        <w:rPr>
          <w:i/>
        </w:rPr>
        <w:t>6)What</w:t>
      </w:r>
      <w:r w:rsidR="002E4388">
        <w:rPr>
          <w:i/>
        </w:rPr>
        <w:t>’</w:t>
      </w:r>
      <w:r w:rsidRPr="00066F72">
        <w:rPr>
          <w:i/>
        </w:rPr>
        <w:t>s the output?</w:t>
      </w:r>
    </w:p>
    <w:p w:rsidR="009518A4" w:rsidRPr="00066F72" w:rsidRDefault="00066F72">
      <w:pPr>
        <w:pStyle w:val="normal0"/>
        <w:rPr>
          <w:i/>
        </w:rPr>
      </w:pPr>
      <w:r w:rsidRPr="00066F72">
        <w:rPr>
          <w:i/>
        </w:rPr>
        <w:t>class A</w:t>
      </w:r>
    </w:p>
    <w:p w:rsidR="009518A4" w:rsidRPr="00066F72" w:rsidRDefault="00066F72">
      <w:pPr>
        <w:pStyle w:val="normal0"/>
        <w:rPr>
          <w:i/>
        </w:rPr>
      </w:pPr>
      <w:r w:rsidRPr="00066F72">
        <w:rPr>
          <w:i/>
        </w:rPr>
        <w:t>{</w:t>
      </w:r>
    </w:p>
    <w:p w:rsidR="009518A4" w:rsidRPr="00066F72" w:rsidRDefault="00066F72">
      <w:pPr>
        <w:pStyle w:val="normal0"/>
        <w:rPr>
          <w:i/>
        </w:rPr>
      </w:pPr>
      <w:r w:rsidRPr="00066F72">
        <w:rPr>
          <w:i/>
        </w:rPr>
        <w:t xml:space="preserve">    static void staticMethod()</w:t>
      </w:r>
    </w:p>
    <w:p w:rsidR="009518A4" w:rsidRPr="00066F72" w:rsidRDefault="00066F72">
      <w:pPr>
        <w:pStyle w:val="normal0"/>
        <w:rPr>
          <w:i/>
        </w:rPr>
      </w:pPr>
      <w:r w:rsidRPr="00066F72">
        <w:rPr>
          <w:i/>
        </w:rPr>
        <w:t xml:space="preserve">    {</w:t>
      </w:r>
    </w:p>
    <w:p w:rsidR="009518A4" w:rsidRPr="00066F72" w:rsidRDefault="00066F72">
      <w:pPr>
        <w:pStyle w:val="normal0"/>
        <w:rPr>
          <w:i/>
        </w:rPr>
      </w:pPr>
      <w:r w:rsidRPr="00066F72">
        <w:rPr>
          <w:i/>
        </w:rPr>
        <w:t xml:space="preserve">        System.out.println("Static Method");</w:t>
      </w:r>
    </w:p>
    <w:p w:rsidR="009518A4" w:rsidRPr="00066F72" w:rsidRDefault="00066F72">
      <w:pPr>
        <w:pStyle w:val="normal0"/>
        <w:rPr>
          <w:i/>
        </w:rPr>
      </w:pPr>
      <w:r w:rsidRPr="00066F72">
        <w:rPr>
          <w:i/>
        </w:rPr>
        <w:t xml:space="preserve">    }</w:t>
      </w:r>
    </w:p>
    <w:p w:rsidR="009518A4" w:rsidRPr="00066F72" w:rsidRDefault="00066F72">
      <w:pPr>
        <w:pStyle w:val="normal0"/>
        <w:rPr>
          <w:i/>
        </w:rPr>
      </w:pPr>
      <w:r w:rsidRPr="00066F72">
        <w:rPr>
          <w:i/>
        </w:rPr>
        <w:t>}</w:t>
      </w:r>
    </w:p>
    <w:p w:rsidR="009518A4" w:rsidRPr="00066F72" w:rsidRDefault="00066F72">
      <w:pPr>
        <w:pStyle w:val="normal0"/>
        <w:rPr>
          <w:i/>
        </w:rPr>
      </w:pPr>
      <w:r w:rsidRPr="00066F72">
        <w:rPr>
          <w:i/>
        </w:rPr>
        <w:t xml:space="preserve"> </w:t>
      </w:r>
    </w:p>
    <w:p w:rsidR="009518A4" w:rsidRPr="00066F72" w:rsidRDefault="00066F72">
      <w:pPr>
        <w:pStyle w:val="normal0"/>
        <w:rPr>
          <w:i/>
        </w:rPr>
      </w:pPr>
      <w:r w:rsidRPr="00066F72">
        <w:rPr>
          <w:i/>
        </w:rPr>
        <w:t>public class MainClass</w:t>
      </w:r>
    </w:p>
    <w:p w:rsidR="009518A4" w:rsidRPr="00066F72" w:rsidRDefault="00066F72">
      <w:pPr>
        <w:pStyle w:val="normal0"/>
        <w:rPr>
          <w:i/>
        </w:rPr>
      </w:pPr>
      <w:r w:rsidRPr="00066F72">
        <w:rPr>
          <w:i/>
        </w:rPr>
        <w:t>{</w:t>
      </w:r>
    </w:p>
    <w:p w:rsidR="009518A4" w:rsidRPr="00066F72" w:rsidRDefault="00066F72">
      <w:pPr>
        <w:pStyle w:val="normal0"/>
        <w:rPr>
          <w:i/>
        </w:rPr>
      </w:pPr>
      <w:r w:rsidRPr="00066F72">
        <w:rPr>
          <w:i/>
        </w:rPr>
        <w:t xml:space="preserve">    public static void main(String[] args)</w:t>
      </w:r>
    </w:p>
    <w:p w:rsidR="009518A4" w:rsidRPr="00066F72" w:rsidRDefault="00066F72">
      <w:pPr>
        <w:pStyle w:val="normal0"/>
        <w:rPr>
          <w:i/>
        </w:rPr>
      </w:pPr>
      <w:r w:rsidRPr="00066F72">
        <w:rPr>
          <w:i/>
        </w:rPr>
        <w:t xml:space="preserve">    {</w:t>
      </w:r>
    </w:p>
    <w:p w:rsidR="009518A4" w:rsidRPr="00066F72" w:rsidRDefault="00066F72">
      <w:pPr>
        <w:pStyle w:val="normal0"/>
        <w:rPr>
          <w:i/>
        </w:rPr>
      </w:pPr>
      <w:r w:rsidRPr="00066F72">
        <w:rPr>
          <w:i/>
        </w:rPr>
        <w:t xml:space="preserve">        A a = null;</w:t>
      </w:r>
    </w:p>
    <w:p w:rsidR="009518A4" w:rsidRPr="00066F72" w:rsidRDefault="00066F72">
      <w:pPr>
        <w:pStyle w:val="normal0"/>
        <w:rPr>
          <w:i/>
        </w:rPr>
      </w:pPr>
      <w:r w:rsidRPr="00066F72">
        <w:rPr>
          <w:i/>
        </w:rPr>
        <w:lastRenderedPageBreak/>
        <w:t xml:space="preserve"> </w:t>
      </w:r>
    </w:p>
    <w:p w:rsidR="009518A4" w:rsidRPr="00066F72" w:rsidRDefault="00066F72">
      <w:pPr>
        <w:pStyle w:val="normal0"/>
        <w:rPr>
          <w:i/>
        </w:rPr>
      </w:pPr>
      <w:r w:rsidRPr="00066F72">
        <w:rPr>
          <w:i/>
        </w:rPr>
        <w:t xml:space="preserve">        a.staticMethod();</w:t>
      </w:r>
    </w:p>
    <w:p w:rsidR="009518A4" w:rsidRPr="00066F72" w:rsidRDefault="00066F72">
      <w:pPr>
        <w:pStyle w:val="normal0"/>
        <w:rPr>
          <w:i/>
        </w:rPr>
      </w:pPr>
      <w:r w:rsidRPr="00066F72">
        <w:rPr>
          <w:i/>
        </w:rPr>
        <w:t xml:space="preserve">    }</w:t>
      </w:r>
    </w:p>
    <w:p w:rsidR="009518A4" w:rsidRPr="00066F72" w:rsidRDefault="00066F72">
      <w:pPr>
        <w:pStyle w:val="normal0"/>
        <w:rPr>
          <w:i/>
        </w:rPr>
      </w:pPr>
      <w:r w:rsidRPr="00066F72">
        <w:rPr>
          <w:i/>
        </w:rPr>
        <w:t>}</w:t>
      </w:r>
    </w:p>
    <w:p w:rsidR="009518A4" w:rsidRPr="00066F72" w:rsidRDefault="00066F72">
      <w:pPr>
        <w:pStyle w:val="Heading2"/>
        <w:rPr>
          <w:i/>
        </w:rPr>
      </w:pPr>
      <w:r w:rsidRPr="00066F72">
        <w:rPr>
          <w:i/>
        </w:rPr>
        <w:t>Ans:</w:t>
      </w:r>
    </w:p>
    <w:p w:rsidR="009518A4" w:rsidRPr="00066F72" w:rsidRDefault="00066F72">
      <w:pPr>
        <w:pStyle w:val="normal0"/>
        <w:ind w:firstLine="720"/>
        <w:rPr>
          <w:i/>
        </w:rPr>
      </w:pPr>
      <w:r w:rsidRPr="00066F72">
        <w:rPr>
          <w:rFonts w:ascii="Quattrocento Sans" w:eastAsia="Quattrocento Sans" w:hAnsi="Quattrocento Sans" w:cs="Quattrocento Sans"/>
          <w:i/>
          <w:sz w:val="18"/>
          <w:szCs w:val="18"/>
        </w:rPr>
        <w:t xml:space="preserve"> The method staticMethod cannot be declared static; static methods can only be declared in a static or top level type</w:t>
      </w:r>
    </w:p>
    <w:p w:rsidR="009518A4" w:rsidRPr="00066F72" w:rsidRDefault="00066F72">
      <w:pPr>
        <w:pStyle w:val="normal0"/>
        <w:rPr>
          <w:i/>
        </w:rPr>
      </w:pPr>
      <w:r w:rsidRPr="00066F72">
        <w:rPr>
          <w:i/>
        </w:rPr>
        <w:t>7) Why we need to implement Single Thread model in the case of Servlet?</w:t>
      </w:r>
      <w:r w:rsidR="00073EBC">
        <w:rPr>
          <w:i/>
        </w:rPr>
        <w:t>(d)</w:t>
      </w:r>
    </w:p>
    <w:p w:rsidR="009518A4" w:rsidRPr="00066F72" w:rsidRDefault="00066F72">
      <w:pPr>
        <w:pStyle w:val="normal0"/>
        <w:rPr>
          <w:i/>
        </w:rPr>
      </w:pPr>
      <w:r w:rsidRPr="00066F72">
        <w:rPr>
          <w:i/>
        </w:rPr>
        <w:t xml:space="preserve">             I think it is deprecated now, however, originally a servlet handles multiple simultaneous requests, each in its own thread. By annotating the servlet you could funnel requests into serial processing, because the servlet only allowed one thread to process all its request.</w:t>
      </w:r>
    </w:p>
    <w:p w:rsidR="009518A4" w:rsidRPr="00066F72" w:rsidRDefault="00066F72">
      <w:pPr>
        <w:pStyle w:val="normal0"/>
        <w:rPr>
          <w:i/>
        </w:rPr>
      </w:pPr>
      <w:r w:rsidRPr="00066F72">
        <w:rPr>
          <w:i/>
        </w:rPr>
        <w:t xml:space="preserve">            But as I said, it is deprecated now, and you shouldn't use it. If you have special synchronization needs, you should handle it manually..</w:t>
      </w:r>
    </w:p>
    <w:p w:rsidR="009518A4" w:rsidRPr="00066F72" w:rsidRDefault="00066F72">
      <w:pPr>
        <w:pStyle w:val="normal0"/>
        <w:rPr>
          <w:i/>
        </w:rPr>
      </w:pPr>
      <w:r w:rsidRPr="00066F72">
        <w:rPr>
          <w:i/>
        </w:rPr>
        <w:t>8) How to call static and dynamic page in jsp?</w:t>
      </w:r>
    </w:p>
    <w:p w:rsidR="009518A4" w:rsidRPr="00066F72" w:rsidRDefault="00066F72">
      <w:pPr>
        <w:pStyle w:val="normal0"/>
        <w:rPr>
          <w:i/>
        </w:rPr>
      </w:pPr>
      <w:r w:rsidRPr="00066F72">
        <w:rPr>
          <w:i/>
        </w:rPr>
        <w:t>9)Can i call destroy method in init method of servlet?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          D</w:t>
      </w:r>
      <w:r w:rsidRPr="00066F72">
        <w:rPr>
          <w:rFonts w:ascii="Arial" w:eastAsia="Arial" w:hAnsi="Arial" w:cs="Arial"/>
          <w:i/>
        </w:rPr>
        <w:t>stroy() gets executed and the initialization process continues.In java servlet, destroy() is not supposed to be called by the programmer. But, if it is invoked, it gets executed.</w:t>
      </w:r>
    </w:p>
    <w:p w:rsidR="009518A4" w:rsidRPr="00066F72" w:rsidRDefault="00066F72">
      <w:pPr>
        <w:pStyle w:val="normal0"/>
        <w:rPr>
          <w:i/>
        </w:rPr>
      </w:pPr>
      <w:r w:rsidRPr="00066F72">
        <w:rPr>
          <w:i/>
        </w:rPr>
        <w:t>10)Is static block extends?</w:t>
      </w:r>
    </w:p>
    <w:p w:rsidR="009518A4" w:rsidRPr="00066F72" w:rsidRDefault="00066F72">
      <w:pPr>
        <w:pStyle w:val="normal0"/>
        <w:rPr>
          <w:i/>
        </w:rPr>
      </w:pPr>
      <w:r w:rsidRPr="00066F72">
        <w:rPr>
          <w:i/>
        </w:rPr>
        <w:t xml:space="preserve">            NO. You cannot do that . Static initialzier blocks are not inherited . Static blocks are executed when class is loaded since your base class extends a super class , even the super class definition will be loaded by JVM when referring to your class.</w:t>
      </w:r>
    </w:p>
    <w:p w:rsidR="009518A4" w:rsidRPr="00066F72" w:rsidRDefault="00066F72">
      <w:pPr>
        <w:pStyle w:val="normal0"/>
        <w:rPr>
          <w:i/>
        </w:rPr>
      </w:pPr>
      <w:r w:rsidRPr="00066F72">
        <w:rPr>
          <w:i/>
        </w:rPr>
        <w:t>11)Can we override static method?</w:t>
      </w:r>
    </w:p>
    <w:p w:rsidR="009518A4" w:rsidRPr="00066F72" w:rsidRDefault="00066F72">
      <w:pPr>
        <w:pStyle w:val="normal0"/>
        <w:rPr>
          <w:i/>
        </w:rPr>
      </w:pPr>
      <w:r w:rsidRPr="00066F72">
        <w:rPr>
          <w:i/>
        </w:rPr>
        <w:t xml:space="preserve">            We can declare static methods with same signature in subclass, but it is not considered overriding as there won’t be any run-time polymorphism. Hence the answer is ‘No’.</w:t>
      </w:r>
    </w:p>
    <w:p w:rsidR="009518A4" w:rsidRPr="00066F72" w:rsidRDefault="00066F72">
      <w:pPr>
        <w:pStyle w:val="normal0"/>
        <w:rPr>
          <w:i/>
        </w:rPr>
      </w:pPr>
      <w:r w:rsidRPr="00066F72">
        <w:rPr>
          <w:i/>
        </w:rPr>
        <w:t xml:space="preserve">            If a derived class defines a static method with same signature as a static method in base class, the method in the derived class hides the method in the base class.</w:t>
      </w:r>
    </w:p>
    <w:p w:rsidR="009518A4" w:rsidRPr="00066F72" w:rsidRDefault="00066F72">
      <w:pPr>
        <w:pStyle w:val="normal0"/>
        <w:rPr>
          <w:i/>
        </w:rPr>
      </w:pPr>
      <w:r w:rsidRPr="00066F72">
        <w:rPr>
          <w:i/>
        </w:rPr>
        <w:t>/* Java program to show that if static method is redefined by</w:t>
      </w:r>
    </w:p>
    <w:p w:rsidR="009518A4" w:rsidRPr="00066F72" w:rsidRDefault="00066F72">
      <w:pPr>
        <w:pStyle w:val="normal0"/>
        <w:rPr>
          <w:i/>
        </w:rPr>
      </w:pPr>
      <w:r w:rsidRPr="00066F72">
        <w:rPr>
          <w:i/>
        </w:rPr>
        <w:t xml:space="preserve">   a derived class, then it is not overriding. */</w:t>
      </w:r>
    </w:p>
    <w:p w:rsidR="009518A4" w:rsidRPr="00066F72" w:rsidRDefault="00066F72">
      <w:pPr>
        <w:pStyle w:val="normal0"/>
        <w:rPr>
          <w:i/>
        </w:rPr>
      </w:pPr>
      <w:r w:rsidRPr="00066F72">
        <w:rPr>
          <w:i/>
        </w:rPr>
        <w:t xml:space="preserve"> </w:t>
      </w:r>
    </w:p>
    <w:p w:rsidR="009518A4" w:rsidRPr="00066F72" w:rsidRDefault="00066F72">
      <w:pPr>
        <w:pStyle w:val="normal0"/>
        <w:rPr>
          <w:i/>
        </w:rPr>
      </w:pPr>
      <w:r w:rsidRPr="00066F72">
        <w:rPr>
          <w:i/>
        </w:rPr>
        <w:lastRenderedPageBreak/>
        <w:t>// Superclass</w:t>
      </w:r>
    </w:p>
    <w:p w:rsidR="009518A4" w:rsidRPr="00066F72" w:rsidRDefault="00066F72">
      <w:pPr>
        <w:pStyle w:val="normal0"/>
        <w:rPr>
          <w:i/>
        </w:rPr>
      </w:pPr>
      <w:r w:rsidRPr="00066F72">
        <w:rPr>
          <w:i/>
        </w:rPr>
        <w:t>class Base {</w:t>
      </w:r>
    </w:p>
    <w:p w:rsidR="009518A4" w:rsidRPr="00066F72" w:rsidRDefault="00066F72">
      <w:pPr>
        <w:pStyle w:val="normal0"/>
        <w:rPr>
          <w:i/>
        </w:rPr>
      </w:pPr>
      <w:r w:rsidRPr="00066F72">
        <w:rPr>
          <w:i/>
        </w:rPr>
        <w:t xml:space="preserve">     </w:t>
      </w:r>
    </w:p>
    <w:p w:rsidR="009518A4" w:rsidRPr="00066F72" w:rsidRDefault="00066F72">
      <w:pPr>
        <w:pStyle w:val="normal0"/>
        <w:rPr>
          <w:i/>
        </w:rPr>
      </w:pPr>
      <w:r w:rsidRPr="00066F72">
        <w:rPr>
          <w:i/>
        </w:rPr>
        <w:t xml:space="preserve">    // Static method in base class which will be hidden in subclass </w:t>
      </w:r>
    </w:p>
    <w:p w:rsidR="009518A4" w:rsidRPr="00066F72" w:rsidRDefault="00066F72">
      <w:pPr>
        <w:pStyle w:val="normal0"/>
        <w:rPr>
          <w:i/>
        </w:rPr>
      </w:pPr>
      <w:r w:rsidRPr="00066F72">
        <w:rPr>
          <w:i/>
        </w:rPr>
        <w:t xml:space="preserve">    public static void display() {</w:t>
      </w:r>
    </w:p>
    <w:p w:rsidR="009518A4" w:rsidRPr="00066F72" w:rsidRDefault="00066F72">
      <w:pPr>
        <w:pStyle w:val="normal0"/>
        <w:rPr>
          <w:i/>
        </w:rPr>
      </w:pPr>
      <w:r w:rsidRPr="00066F72">
        <w:rPr>
          <w:i/>
        </w:rPr>
        <w:t xml:space="preserve">        System.out.println("Static or class method from Base");</w:t>
      </w:r>
    </w:p>
    <w:p w:rsidR="009518A4" w:rsidRPr="00066F72" w:rsidRDefault="00066F72">
      <w:pPr>
        <w:pStyle w:val="normal0"/>
        <w:rPr>
          <w:i/>
        </w:rPr>
      </w:pPr>
      <w:r w:rsidRPr="00066F72">
        <w:rPr>
          <w:i/>
        </w:rPr>
        <w:t xml:space="preserve">    }</w:t>
      </w:r>
    </w:p>
    <w:p w:rsidR="009518A4" w:rsidRPr="00066F72" w:rsidRDefault="00066F72">
      <w:pPr>
        <w:pStyle w:val="normal0"/>
        <w:rPr>
          <w:i/>
        </w:rPr>
      </w:pPr>
      <w:r w:rsidRPr="00066F72">
        <w:rPr>
          <w:i/>
        </w:rPr>
        <w:t xml:space="preserve">     </w:t>
      </w:r>
    </w:p>
    <w:p w:rsidR="009518A4" w:rsidRPr="00066F72" w:rsidRDefault="00066F72">
      <w:pPr>
        <w:pStyle w:val="normal0"/>
        <w:rPr>
          <w:i/>
        </w:rPr>
      </w:pPr>
      <w:r w:rsidRPr="00066F72">
        <w:rPr>
          <w:i/>
        </w:rPr>
        <w:t xml:space="preserve">     // Non-static method which will be overridden in derived class </w:t>
      </w:r>
    </w:p>
    <w:p w:rsidR="009518A4" w:rsidRPr="00066F72" w:rsidRDefault="00066F72">
      <w:pPr>
        <w:pStyle w:val="normal0"/>
        <w:rPr>
          <w:i/>
        </w:rPr>
      </w:pPr>
      <w:r w:rsidRPr="00066F72">
        <w:rPr>
          <w:i/>
        </w:rPr>
        <w:t xml:space="preserve">     public void print()  {</w:t>
      </w:r>
    </w:p>
    <w:p w:rsidR="009518A4" w:rsidRPr="00066F72" w:rsidRDefault="00066F72">
      <w:pPr>
        <w:pStyle w:val="normal0"/>
        <w:rPr>
          <w:i/>
        </w:rPr>
      </w:pPr>
      <w:r w:rsidRPr="00066F72">
        <w:rPr>
          <w:i/>
        </w:rPr>
        <w:t xml:space="preserve">         System.out.println("Non-static or Instance method from Base");</w:t>
      </w:r>
    </w:p>
    <w:p w:rsidR="009518A4" w:rsidRPr="00066F72" w:rsidRDefault="00066F72">
      <w:pPr>
        <w:pStyle w:val="normal0"/>
        <w:rPr>
          <w:i/>
        </w:rPr>
      </w:pPr>
      <w:r w:rsidRPr="00066F72">
        <w:rPr>
          <w:i/>
        </w:rPr>
        <w:t xml:space="preserve">    }</w:t>
      </w:r>
    </w:p>
    <w:p w:rsidR="009518A4" w:rsidRPr="00066F72" w:rsidRDefault="00066F72">
      <w:pPr>
        <w:pStyle w:val="normal0"/>
        <w:rPr>
          <w:i/>
        </w:rPr>
      </w:pPr>
      <w:r w:rsidRPr="00066F72">
        <w:rPr>
          <w:i/>
        </w:rPr>
        <w:t>}</w:t>
      </w:r>
    </w:p>
    <w:p w:rsidR="009518A4" w:rsidRPr="00066F72" w:rsidRDefault="00066F72">
      <w:pPr>
        <w:pStyle w:val="normal0"/>
        <w:rPr>
          <w:i/>
        </w:rPr>
      </w:pPr>
      <w:r w:rsidRPr="00066F72">
        <w:rPr>
          <w:i/>
        </w:rPr>
        <w:t xml:space="preserve"> </w:t>
      </w:r>
    </w:p>
    <w:p w:rsidR="009518A4" w:rsidRPr="00066F72" w:rsidRDefault="00066F72">
      <w:pPr>
        <w:pStyle w:val="normal0"/>
        <w:rPr>
          <w:i/>
        </w:rPr>
      </w:pPr>
      <w:r w:rsidRPr="00066F72">
        <w:rPr>
          <w:i/>
        </w:rPr>
        <w:t>// Subclass</w:t>
      </w:r>
    </w:p>
    <w:p w:rsidR="009518A4" w:rsidRPr="00066F72" w:rsidRDefault="00066F72">
      <w:pPr>
        <w:pStyle w:val="normal0"/>
        <w:rPr>
          <w:i/>
        </w:rPr>
      </w:pPr>
      <w:r w:rsidRPr="00066F72">
        <w:rPr>
          <w:i/>
        </w:rPr>
        <w:t>class Derived extends Base {</w:t>
      </w:r>
    </w:p>
    <w:p w:rsidR="009518A4" w:rsidRPr="00066F72" w:rsidRDefault="00066F72">
      <w:pPr>
        <w:pStyle w:val="normal0"/>
        <w:rPr>
          <w:i/>
        </w:rPr>
      </w:pPr>
      <w:r w:rsidRPr="00066F72">
        <w:rPr>
          <w:i/>
        </w:rPr>
        <w:t xml:space="preserve">     </w:t>
      </w:r>
    </w:p>
    <w:p w:rsidR="009518A4" w:rsidRPr="00066F72" w:rsidRDefault="00066F72">
      <w:pPr>
        <w:pStyle w:val="normal0"/>
        <w:rPr>
          <w:i/>
        </w:rPr>
      </w:pPr>
      <w:r w:rsidRPr="00066F72">
        <w:rPr>
          <w:i/>
        </w:rPr>
        <w:t xml:space="preserve">    // This method hides display() in Base </w:t>
      </w:r>
    </w:p>
    <w:p w:rsidR="009518A4" w:rsidRPr="00066F72" w:rsidRDefault="00066F72">
      <w:pPr>
        <w:pStyle w:val="normal0"/>
        <w:rPr>
          <w:i/>
        </w:rPr>
      </w:pPr>
      <w:r w:rsidRPr="00066F72">
        <w:rPr>
          <w:i/>
        </w:rPr>
        <w:t xml:space="preserve">    public static void display() {</w:t>
      </w:r>
    </w:p>
    <w:p w:rsidR="009518A4" w:rsidRPr="00066F72" w:rsidRDefault="00066F72">
      <w:pPr>
        <w:pStyle w:val="normal0"/>
        <w:rPr>
          <w:i/>
        </w:rPr>
      </w:pPr>
      <w:r w:rsidRPr="00066F72">
        <w:rPr>
          <w:i/>
        </w:rPr>
        <w:t xml:space="preserve">         System.out.println("Static or class method from Derived");</w:t>
      </w:r>
    </w:p>
    <w:p w:rsidR="009518A4" w:rsidRPr="00066F72" w:rsidRDefault="00066F72">
      <w:pPr>
        <w:pStyle w:val="normal0"/>
        <w:rPr>
          <w:i/>
        </w:rPr>
      </w:pPr>
      <w:r w:rsidRPr="00066F72">
        <w:rPr>
          <w:i/>
        </w:rPr>
        <w:t xml:space="preserve">    }</w:t>
      </w:r>
    </w:p>
    <w:p w:rsidR="009518A4" w:rsidRPr="00066F72" w:rsidRDefault="00066F72">
      <w:pPr>
        <w:pStyle w:val="normal0"/>
        <w:rPr>
          <w:i/>
        </w:rPr>
      </w:pPr>
      <w:r w:rsidRPr="00066F72">
        <w:rPr>
          <w:i/>
        </w:rPr>
        <w:t xml:space="preserve">     </w:t>
      </w:r>
    </w:p>
    <w:p w:rsidR="009518A4" w:rsidRPr="00066F72" w:rsidRDefault="00066F72">
      <w:pPr>
        <w:pStyle w:val="normal0"/>
        <w:rPr>
          <w:i/>
        </w:rPr>
      </w:pPr>
      <w:r w:rsidRPr="00066F72">
        <w:rPr>
          <w:i/>
        </w:rPr>
        <w:t xml:space="preserve">    // This method overrides print() in Base </w:t>
      </w:r>
    </w:p>
    <w:p w:rsidR="009518A4" w:rsidRPr="00066F72" w:rsidRDefault="00066F72">
      <w:pPr>
        <w:pStyle w:val="normal0"/>
        <w:rPr>
          <w:i/>
        </w:rPr>
      </w:pPr>
      <w:r w:rsidRPr="00066F72">
        <w:rPr>
          <w:i/>
        </w:rPr>
        <w:t xml:space="preserve">    public void print() {</w:t>
      </w:r>
    </w:p>
    <w:p w:rsidR="009518A4" w:rsidRPr="00066F72" w:rsidRDefault="00066F72">
      <w:pPr>
        <w:pStyle w:val="normal0"/>
        <w:rPr>
          <w:i/>
        </w:rPr>
      </w:pPr>
      <w:r w:rsidRPr="00066F72">
        <w:rPr>
          <w:i/>
        </w:rPr>
        <w:lastRenderedPageBreak/>
        <w:t xml:space="preserve">         System.out.println("Non-static or Instance method from Derived");</w:t>
      </w:r>
    </w:p>
    <w:p w:rsidR="009518A4" w:rsidRPr="00066F72" w:rsidRDefault="00066F72">
      <w:pPr>
        <w:pStyle w:val="normal0"/>
        <w:rPr>
          <w:i/>
        </w:rPr>
      </w:pPr>
      <w:r w:rsidRPr="00066F72">
        <w:rPr>
          <w:i/>
        </w:rPr>
        <w:t xml:space="preserve">   }</w:t>
      </w:r>
    </w:p>
    <w:p w:rsidR="009518A4" w:rsidRPr="00066F72" w:rsidRDefault="00066F72">
      <w:pPr>
        <w:pStyle w:val="normal0"/>
        <w:rPr>
          <w:i/>
        </w:rPr>
      </w:pPr>
      <w:r w:rsidRPr="00066F72">
        <w:rPr>
          <w:i/>
        </w:rPr>
        <w:t>}</w:t>
      </w:r>
    </w:p>
    <w:p w:rsidR="009518A4" w:rsidRPr="00066F72" w:rsidRDefault="00066F72">
      <w:pPr>
        <w:pStyle w:val="normal0"/>
        <w:rPr>
          <w:i/>
        </w:rPr>
      </w:pPr>
      <w:r w:rsidRPr="00066F72">
        <w:rPr>
          <w:i/>
        </w:rPr>
        <w:t xml:space="preserve"> </w:t>
      </w:r>
    </w:p>
    <w:p w:rsidR="009518A4" w:rsidRPr="00066F72" w:rsidRDefault="00066F72">
      <w:pPr>
        <w:pStyle w:val="normal0"/>
        <w:rPr>
          <w:i/>
        </w:rPr>
      </w:pPr>
      <w:r w:rsidRPr="00066F72">
        <w:rPr>
          <w:i/>
        </w:rPr>
        <w:t>// Driver class</w:t>
      </w:r>
    </w:p>
    <w:p w:rsidR="009518A4" w:rsidRPr="00066F72" w:rsidRDefault="00066F72">
      <w:pPr>
        <w:pStyle w:val="normal0"/>
        <w:rPr>
          <w:i/>
        </w:rPr>
      </w:pPr>
      <w:r w:rsidRPr="00066F72">
        <w:rPr>
          <w:i/>
        </w:rPr>
        <w:t>public class Test {</w:t>
      </w:r>
    </w:p>
    <w:p w:rsidR="009518A4" w:rsidRPr="00066F72" w:rsidRDefault="00066F72">
      <w:pPr>
        <w:pStyle w:val="normal0"/>
        <w:rPr>
          <w:i/>
        </w:rPr>
      </w:pPr>
      <w:r w:rsidRPr="00066F72">
        <w:rPr>
          <w:i/>
        </w:rPr>
        <w:t xml:space="preserve">    public static void main(String args[ ])  {</w:t>
      </w:r>
    </w:p>
    <w:p w:rsidR="009518A4" w:rsidRPr="00066F72" w:rsidRDefault="00066F72">
      <w:pPr>
        <w:pStyle w:val="normal0"/>
        <w:rPr>
          <w:i/>
        </w:rPr>
      </w:pPr>
      <w:r w:rsidRPr="00066F72">
        <w:rPr>
          <w:i/>
        </w:rPr>
        <w:t xml:space="preserve">       Base obj1 = new Derived();</w:t>
      </w:r>
    </w:p>
    <w:p w:rsidR="009518A4" w:rsidRPr="00066F72" w:rsidRDefault="00066F72">
      <w:pPr>
        <w:pStyle w:val="normal0"/>
        <w:rPr>
          <w:i/>
        </w:rPr>
      </w:pPr>
      <w:r w:rsidRPr="00066F72">
        <w:rPr>
          <w:i/>
        </w:rPr>
        <w:t xml:space="preserve">        </w:t>
      </w:r>
    </w:p>
    <w:p w:rsidR="009518A4" w:rsidRPr="00066F72" w:rsidRDefault="00066F72">
      <w:pPr>
        <w:pStyle w:val="normal0"/>
        <w:rPr>
          <w:i/>
        </w:rPr>
      </w:pPr>
      <w:r w:rsidRPr="00066F72">
        <w:rPr>
          <w:i/>
        </w:rPr>
        <w:t xml:space="preserve">       // As per overriding rules this should call to class Derive's static </w:t>
      </w:r>
    </w:p>
    <w:p w:rsidR="009518A4" w:rsidRPr="00066F72" w:rsidRDefault="00066F72">
      <w:pPr>
        <w:pStyle w:val="normal0"/>
        <w:rPr>
          <w:i/>
        </w:rPr>
      </w:pPr>
      <w:r w:rsidRPr="00066F72">
        <w:rPr>
          <w:i/>
        </w:rPr>
        <w:t xml:space="preserve">       // overridden method. Since static method can not be overridden, it </w:t>
      </w:r>
    </w:p>
    <w:p w:rsidR="009518A4" w:rsidRPr="00066F72" w:rsidRDefault="00066F72">
      <w:pPr>
        <w:pStyle w:val="normal0"/>
        <w:rPr>
          <w:i/>
        </w:rPr>
      </w:pPr>
      <w:r w:rsidRPr="00066F72">
        <w:rPr>
          <w:i/>
        </w:rPr>
        <w:t xml:space="preserve">       // calls Base's display() </w:t>
      </w:r>
    </w:p>
    <w:p w:rsidR="009518A4" w:rsidRPr="00066F72" w:rsidRDefault="00066F72">
      <w:pPr>
        <w:pStyle w:val="normal0"/>
        <w:rPr>
          <w:i/>
        </w:rPr>
      </w:pPr>
      <w:r w:rsidRPr="00066F72">
        <w:rPr>
          <w:i/>
        </w:rPr>
        <w:t xml:space="preserve">       obj1.display();  </w:t>
      </w:r>
    </w:p>
    <w:p w:rsidR="009518A4" w:rsidRPr="00066F72" w:rsidRDefault="00066F72">
      <w:pPr>
        <w:pStyle w:val="normal0"/>
        <w:rPr>
          <w:i/>
        </w:rPr>
      </w:pPr>
      <w:r w:rsidRPr="00066F72">
        <w:rPr>
          <w:i/>
        </w:rPr>
        <w:t xml:space="preserve">        </w:t>
      </w:r>
    </w:p>
    <w:p w:rsidR="009518A4" w:rsidRPr="00066F72" w:rsidRDefault="00066F72">
      <w:pPr>
        <w:pStyle w:val="normal0"/>
        <w:rPr>
          <w:i/>
        </w:rPr>
      </w:pPr>
      <w:r w:rsidRPr="00066F72">
        <w:rPr>
          <w:i/>
        </w:rPr>
        <w:t xml:space="preserve">       // Here overriding works and Derive's print() is called </w:t>
      </w:r>
    </w:p>
    <w:p w:rsidR="009518A4" w:rsidRPr="00066F72" w:rsidRDefault="00066F72">
      <w:pPr>
        <w:pStyle w:val="normal0"/>
        <w:rPr>
          <w:i/>
        </w:rPr>
      </w:pPr>
      <w:r w:rsidRPr="00066F72">
        <w:rPr>
          <w:i/>
        </w:rPr>
        <w:t xml:space="preserve">       obj1.print();     </w:t>
      </w:r>
    </w:p>
    <w:p w:rsidR="009518A4" w:rsidRPr="00066F72" w:rsidRDefault="00066F72">
      <w:pPr>
        <w:pStyle w:val="normal0"/>
        <w:rPr>
          <w:i/>
        </w:rPr>
      </w:pPr>
      <w:r w:rsidRPr="00066F72">
        <w:rPr>
          <w:i/>
        </w:rPr>
        <w:t xml:space="preserve">    }</w:t>
      </w:r>
    </w:p>
    <w:p w:rsidR="009518A4" w:rsidRPr="00066F72" w:rsidRDefault="00066F72">
      <w:pPr>
        <w:pStyle w:val="normal0"/>
        <w:rPr>
          <w:i/>
        </w:rPr>
      </w:pPr>
      <w:r w:rsidRPr="00066F72">
        <w:rPr>
          <w:i/>
        </w:rPr>
        <w:t>}</w:t>
      </w:r>
    </w:p>
    <w:p w:rsidR="009518A4" w:rsidRPr="00066F72" w:rsidRDefault="009518A4">
      <w:pPr>
        <w:pStyle w:val="normal0"/>
        <w:rPr>
          <w:i/>
        </w:rPr>
      </w:pPr>
    </w:p>
    <w:p w:rsidR="009518A4" w:rsidRPr="00066F72" w:rsidRDefault="00066F72">
      <w:pPr>
        <w:pStyle w:val="Heading2"/>
        <w:rPr>
          <w:i/>
        </w:rPr>
      </w:pPr>
      <w:r w:rsidRPr="00066F72">
        <w:rPr>
          <w:i/>
        </w:rPr>
        <w:t>Output:</w:t>
      </w:r>
    </w:p>
    <w:p w:rsidR="009518A4" w:rsidRPr="00066F72" w:rsidRDefault="00066F72">
      <w:pPr>
        <w:pStyle w:val="normal0"/>
        <w:ind w:firstLine="720"/>
        <w:rPr>
          <w:i/>
        </w:rPr>
      </w:pPr>
      <w:r w:rsidRPr="00066F72">
        <w:rPr>
          <w:i/>
        </w:rPr>
        <w:t>Static or class method from Base</w:t>
      </w:r>
    </w:p>
    <w:p w:rsidR="009518A4" w:rsidRPr="00066F72" w:rsidRDefault="00066F72">
      <w:pPr>
        <w:pStyle w:val="normal0"/>
        <w:ind w:firstLine="720"/>
        <w:rPr>
          <w:i/>
        </w:rPr>
      </w:pPr>
      <w:r w:rsidRPr="00066F72">
        <w:rPr>
          <w:i/>
        </w:rPr>
        <w:t>Non-static or Instance method from Derived</w:t>
      </w:r>
    </w:p>
    <w:p w:rsidR="009518A4" w:rsidRPr="00066F72" w:rsidRDefault="009518A4">
      <w:pPr>
        <w:pStyle w:val="normal0"/>
        <w:rPr>
          <w:i/>
        </w:rPr>
      </w:pPr>
    </w:p>
    <w:p w:rsidR="009518A4" w:rsidRPr="00066F72" w:rsidRDefault="00066F72">
      <w:pPr>
        <w:pStyle w:val="normal0"/>
        <w:rPr>
          <w:i/>
        </w:rPr>
      </w:pPr>
      <w:r w:rsidRPr="00066F72">
        <w:rPr>
          <w:i/>
        </w:rPr>
        <w:t>12)Can we overload static method?</w:t>
      </w:r>
    </w:p>
    <w:p w:rsidR="009518A4" w:rsidRPr="00066F72" w:rsidRDefault="00066F72">
      <w:pPr>
        <w:pStyle w:val="normal0"/>
        <w:rPr>
          <w:i/>
        </w:rPr>
      </w:pPr>
      <w:r w:rsidRPr="00066F72">
        <w:rPr>
          <w:i/>
        </w:rPr>
        <w:lastRenderedPageBreak/>
        <w:t xml:space="preserve">          The answer is ‘Yes’. We can have two ore more static methods with same name, but differences in input parameters. For example, consider the following Java program.</w:t>
      </w:r>
    </w:p>
    <w:p w:rsidR="009518A4" w:rsidRPr="00066F72" w:rsidRDefault="009518A4">
      <w:pPr>
        <w:pStyle w:val="normal0"/>
        <w:rPr>
          <w:i/>
        </w:rPr>
      </w:pPr>
    </w:p>
    <w:p w:rsidR="009518A4" w:rsidRPr="00066F72" w:rsidRDefault="009518A4">
      <w:pPr>
        <w:pStyle w:val="normal0"/>
        <w:rPr>
          <w:i/>
        </w:rPr>
      </w:pPr>
    </w:p>
    <w:p w:rsidR="009518A4" w:rsidRPr="00066F72" w:rsidRDefault="00066F72">
      <w:pPr>
        <w:pStyle w:val="normal0"/>
        <w:rPr>
          <w:i/>
        </w:rPr>
      </w:pPr>
      <w:r w:rsidRPr="00066F72">
        <w:rPr>
          <w:i/>
        </w:rPr>
        <w:t>// filename Test.java</w:t>
      </w:r>
    </w:p>
    <w:p w:rsidR="009518A4" w:rsidRPr="00066F72" w:rsidRDefault="00066F72">
      <w:pPr>
        <w:pStyle w:val="normal0"/>
        <w:rPr>
          <w:i/>
        </w:rPr>
      </w:pPr>
      <w:r w:rsidRPr="00066F72">
        <w:rPr>
          <w:i/>
        </w:rPr>
        <w:t>public class Test {</w:t>
      </w:r>
    </w:p>
    <w:p w:rsidR="009518A4" w:rsidRPr="00066F72" w:rsidRDefault="00066F72">
      <w:pPr>
        <w:pStyle w:val="normal0"/>
        <w:rPr>
          <w:i/>
        </w:rPr>
      </w:pPr>
      <w:r w:rsidRPr="00066F72">
        <w:rPr>
          <w:i/>
        </w:rPr>
        <w:t xml:space="preserve">    public static void foo() {</w:t>
      </w:r>
    </w:p>
    <w:p w:rsidR="009518A4" w:rsidRPr="00066F72" w:rsidRDefault="00066F72">
      <w:pPr>
        <w:pStyle w:val="normal0"/>
        <w:rPr>
          <w:i/>
        </w:rPr>
      </w:pPr>
      <w:r w:rsidRPr="00066F72">
        <w:rPr>
          <w:i/>
        </w:rPr>
        <w:t xml:space="preserve">        System.out.println("Test.foo() called ");</w:t>
      </w:r>
    </w:p>
    <w:p w:rsidR="009518A4" w:rsidRPr="00066F72" w:rsidRDefault="00066F72">
      <w:pPr>
        <w:pStyle w:val="normal0"/>
        <w:rPr>
          <w:i/>
        </w:rPr>
      </w:pPr>
      <w:r w:rsidRPr="00066F72">
        <w:rPr>
          <w:i/>
        </w:rPr>
        <w:t xml:space="preserve">    }</w:t>
      </w:r>
    </w:p>
    <w:p w:rsidR="009518A4" w:rsidRPr="00066F72" w:rsidRDefault="00066F72">
      <w:pPr>
        <w:pStyle w:val="normal0"/>
        <w:rPr>
          <w:i/>
        </w:rPr>
      </w:pPr>
      <w:r w:rsidRPr="00066F72">
        <w:rPr>
          <w:i/>
        </w:rPr>
        <w:t xml:space="preserve">    public static void foo(int a) { </w:t>
      </w:r>
    </w:p>
    <w:p w:rsidR="009518A4" w:rsidRPr="00066F72" w:rsidRDefault="00066F72">
      <w:pPr>
        <w:pStyle w:val="normal0"/>
        <w:rPr>
          <w:i/>
        </w:rPr>
      </w:pPr>
      <w:r w:rsidRPr="00066F72">
        <w:rPr>
          <w:i/>
        </w:rPr>
        <w:t xml:space="preserve">        System.out.println("Test.foo(int) called ");</w:t>
      </w:r>
    </w:p>
    <w:p w:rsidR="009518A4" w:rsidRPr="00066F72" w:rsidRDefault="00066F72">
      <w:pPr>
        <w:pStyle w:val="normal0"/>
        <w:rPr>
          <w:i/>
        </w:rPr>
      </w:pPr>
      <w:r w:rsidRPr="00066F72">
        <w:rPr>
          <w:i/>
        </w:rPr>
        <w:t xml:space="preserve">    }</w:t>
      </w:r>
    </w:p>
    <w:p w:rsidR="009518A4" w:rsidRPr="00066F72" w:rsidRDefault="00066F72">
      <w:pPr>
        <w:pStyle w:val="normal0"/>
        <w:rPr>
          <w:i/>
        </w:rPr>
      </w:pPr>
      <w:r w:rsidRPr="00066F72">
        <w:rPr>
          <w:i/>
        </w:rPr>
        <w:t xml:space="preserve">    public static void main(String args[])</w:t>
      </w:r>
    </w:p>
    <w:p w:rsidR="009518A4" w:rsidRPr="00066F72" w:rsidRDefault="00066F72">
      <w:pPr>
        <w:pStyle w:val="normal0"/>
        <w:rPr>
          <w:i/>
        </w:rPr>
      </w:pPr>
      <w:r w:rsidRPr="00066F72">
        <w:rPr>
          <w:i/>
        </w:rPr>
        <w:t xml:space="preserve">    { </w:t>
      </w:r>
    </w:p>
    <w:p w:rsidR="009518A4" w:rsidRPr="00066F72" w:rsidRDefault="00066F72">
      <w:pPr>
        <w:pStyle w:val="normal0"/>
        <w:rPr>
          <w:i/>
        </w:rPr>
      </w:pPr>
      <w:r w:rsidRPr="00066F72">
        <w:rPr>
          <w:i/>
        </w:rPr>
        <w:t xml:space="preserve">        Test.foo();</w:t>
      </w:r>
    </w:p>
    <w:p w:rsidR="009518A4" w:rsidRPr="00066F72" w:rsidRDefault="00066F72">
      <w:pPr>
        <w:pStyle w:val="normal0"/>
        <w:rPr>
          <w:i/>
        </w:rPr>
      </w:pPr>
      <w:r w:rsidRPr="00066F72">
        <w:rPr>
          <w:i/>
        </w:rPr>
        <w:t xml:space="preserve">        Test.foo(10);</w:t>
      </w:r>
    </w:p>
    <w:p w:rsidR="009518A4" w:rsidRPr="00066F72" w:rsidRDefault="00066F72">
      <w:pPr>
        <w:pStyle w:val="normal0"/>
        <w:rPr>
          <w:i/>
        </w:rPr>
      </w:pPr>
      <w:r w:rsidRPr="00066F72">
        <w:rPr>
          <w:i/>
        </w:rPr>
        <w:t xml:space="preserve">    }</w:t>
      </w:r>
    </w:p>
    <w:p w:rsidR="009518A4" w:rsidRPr="00066F72" w:rsidRDefault="00066F72">
      <w:pPr>
        <w:pStyle w:val="normal0"/>
        <w:rPr>
          <w:i/>
        </w:rPr>
      </w:pPr>
      <w:r w:rsidRPr="00066F72">
        <w:rPr>
          <w:i/>
        </w:rPr>
        <w:t>}</w:t>
      </w:r>
    </w:p>
    <w:p w:rsidR="009518A4" w:rsidRPr="00066F72" w:rsidRDefault="00066F72">
      <w:pPr>
        <w:pStyle w:val="Heading2"/>
        <w:rPr>
          <w:i/>
        </w:rPr>
      </w:pPr>
      <w:r w:rsidRPr="00066F72">
        <w:rPr>
          <w:i/>
        </w:rPr>
        <w:t>Output:</w:t>
      </w:r>
    </w:p>
    <w:p w:rsidR="009518A4" w:rsidRPr="00066F72" w:rsidRDefault="00066F72">
      <w:pPr>
        <w:pStyle w:val="normal0"/>
        <w:ind w:firstLine="720"/>
        <w:rPr>
          <w:i/>
        </w:rPr>
      </w:pPr>
      <w:r w:rsidRPr="00066F72">
        <w:rPr>
          <w:i/>
        </w:rPr>
        <w:t xml:space="preserve">Test.foo() called </w:t>
      </w:r>
    </w:p>
    <w:p w:rsidR="009518A4" w:rsidRPr="00066F72" w:rsidRDefault="00066F72">
      <w:pPr>
        <w:pStyle w:val="normal0"/>
        <w:ind w:firstLine="720"/>
        <w:rPr>
          <w:i/>
        </w:rPr>
      </w:pPr>
      <w:r w:rsidRPr="00066F72">
        <w:rPr>
          <w:i/>
        </w:rPr>
        <w:t>Test.foo(int) called</w:t>
      </w:r>
    </w:p>
    <w:p w:rsidR="009518A4" w:rsidRPr="00066F72" w:rsidRDefault="009518A4">
      <w:pPr>
        <w:pStyle w:val="normal0"/>
        <w:rPr>
          <w:i/>
        </w:rPr>
      </w:pPr>
    </w:p>
    <w:p w:rsidR="009518A4" w:rsidRPr="00066F72" w:rsidRDefault="00066F72">
      <w:pPr>
        <w:pStyle w:val="normal0"/>
        <w:rPr>
          <w:i/>
        </w:rPr>
      </w:pPr>
      <w:r w:rsidRPr="00066F72">
        <w:rPr>
          <w:i/>
        </w:rPr>
        <w:t>13)W.A.P to convert char to string.</w:t>
      </w:r>
    </w:p>
    <w:p w:rsidR="009518A4" w:rsidRPr="00066F72" w:rsidRDefault="00066F72">
      <w:pPr>
        <w:pStyle w:val="normal0"/>
        <w:rPr>
          <w:i/>
        </w:rPr>
      </w:pPr>
      <w:r w:rsidRPr="00066F72">
        <w:rPr>
          <w:i/>
        </w:rPr>
        <w:t xml:space="preserve">            </w:t>
      </w:r>
      <w:r w:rsidRPr="00066F72">
        <w:rPr>
          <w:i/>
        </w:rPr>
        <w:tab/>
        <w:t>Below are two simple ways you can convert Char[] to String in Java.</w:t>
      </w:r>
    </w:p>
    <w:p w:rsidR="009518A4" w:rsidRPr="00066F72" w:rsidRDefault="00066F72">
      <w:pPr>
        <w:pStyle w:val="Heading2"/>
        <w:rPr>
          <w:i/>
        </w:rPr>
      </w:pPr>
      <w:r w:rsidRPr="00066F72">
        <w:rPr>
          <w:i/>
        </w:rPr>
        <w:lastRenderedPageBreak/>
        <w:t>Java Code:</w:t>
      </w:r>
    </w:p>
    <w:p w:rsidR="009518A4" w:rsidRPr="00066F72" w:rsidRDefault="00066F72">
      <w:pPr>
        <w:pStyle w:val="normal0"/>
        <w:rPr>
          <w:i/>
        </w:rPr>
      </w:pPr>
      <w:r w:rsidRPr="00066F72">
        <w:rPr>
          <w:i/>
        </w:rPr>
        <w:t>package com.crunchify;</w:t>
      </w:r>
    </w:p>
    <w:p w:rsidR="009518A4" w:rsidRPr="00066F72" w:rsidRDefault="00066F72">
      <w:pPr>
        <w:pStyle w:val="normal0"/>
        <w:rPr>
          <w:i/>
        </w:rPr>
      </w:pPr>
      <w:r w:rsidRPr="00066F72">
        <w:rPr>
          <w:i/>
        </w:rPr>
        <w:t xml:space="preserve">  public class CrunchifyCharArrayToString {</w:t>
      </w:r>
    </w:p>
    <w:p w:rsidR="009518A4" w:rsidRPr="00066F72" w:rsidRDefault="00066F72">
      <w:pPr>
        <w:pStyle w:val="normal0"/>
        <w:rPr>
          <w:i/>
        </w:rPr>
      </w:pPr>
      <w:r w:rsidRPr="00066F72">
        <w:rPr>
          <w:i/>
        </w:rPr>
        <w:t xml:space="preserve"> </w:t>
      </w:r>
    </w:p>
    <w:p w:rsidR="009518A4" w:rsidRPr="00066F72" w:rsidRDefault="00066F72">
      <w:pPr>
        <w:pStyle w:val="normal0"/>
        <w:rPr>
          <w:i/>
        </w:rPr>
      </w:pPr>
      <w:r w:rsidRPr="00066F72">
        <w:rPr>
          <w:i/>
        </w:rPr>
        <w:tab/>
        <w:t>public static void main(String[] args) {</w:t>
      </w:r>
    </w:p>
    <w:p w:rsidR="009518A4" w:rsidRPr="00066F72" w:rsidRDefault="00066F72">
      <w:pPr>
        <w:pStyle w:val="normal0"/>
        <w:rPr>
          <w:i/>
        </w:rPr>
      </w:pPr>
      <w:r w:rsidRPr="00066F72">
        <w:rPr>
          <w:i/>
        </w:rPr>
        <w:tab/>
      </w:r>
      <w:r w:rsidRPr="00066F72">
        <w:rPr>
          <w:i/>
        </w:rPr>
        <w:tab/>
        <w:t>char[] myString = new char[] {'T', 'H', 'I', 'S', ' ',  'I', 'S', ' ', 'T', 'E', 'S', 'T'};</w:t>
      </w:r>
    </w:p>
    <w:p w:rsidR="009518A4" w:rsidRPr="00066F72" w:rsidRDefault="00066F72">
      <w:pPr>
        <w:pStyle w:val="normal0"/>
        <w:rPr>
          <w:i/>
        </w:rPr>
      </w:pPr>
      <w:r w:rsidRPr="00066F72">
        <w:rPr>
          <w:i/>
        </w:rPr>
        <w:t xml:space="preserve"> </w:t>
      </w:r>
    </w:p>
    <w:p w:rsidR="009518A4" w:rsidRPr="00066F72" w:rsidRDefault="00066F72">
      <w:pPr>
        <w:pStyle w:val="normal0"/>
        <w:rPr>
          <w:i/>
        </w:rPr>
      </w:pPr>
      <w:r w:rsidRPr="00066F72">
        <w:rPr>
          <w:i/>
        </w:rPr>
        <w:tab/>
      </w:r>
      <w:r w:rsidRPr="00066F72">
        <w:rPr>
          <w:i/>
        </w:rPr>
        <w:tab/>
        <w:t>String output1 = new String(myString);</w:t>
      </w:r>
    </w:p>
    <w:p w:rsidR="009518A4" w:rsidRPr="00066F72" w:rsidRDefault="00066F72">
      <w:pPr>
        <w:pStyle w:val="normal0"/>
        <w:rPr>
          <w:i/>
        </w:rPr>
      </w:pPr>
      <w:r w:rsidRPr="00066F72">
        <w:rPr>
          <w:i/>
        </w:rPr>
        <w:tab/>
      </w:r>
      <w:r w:rsidRPr="00066F72">
        <w:rPr>
          <w:i/>
        </w:rPr>
        <w:tab/>
        <w:t>System.out.println("output1 : " + output1);</w:t>
      </w:r>
    </w:p>
    <w:p w:rsidR="009518A4" w:rsidRPr="00066F72" w:rsidRDefault="00066F72">
      <w:pPr>
        <w:pStyle w:val="normal0"/>
        <w:rPr>
          <w:i/>
        </w:rPr>
      </w:pPr>
      <w:r w:rsidRPr="00066F72">
        <w:rPr>
          <w:i/>
        </w:rPr>
        <w:t xml:space="preserve"> </w:t>
      </w:r>
    </w:p>
    <w:p w:rsidR="009518A4" w:rsidRPr="00066F72" w:rsidRDefault="00066F72">
      <w:pPr>
        <w:pStyle w:val="normal0"/>
        <w:rPr>
          <w:i/>
        </w:rPr>
      </w:pPr>
      <w:r w:rsidRPr="00066F72">
        <w:rPr>
          <w:i/>
        </w:rPr>
        <w:tab/>
      </w:r>
      <w:r w:rsidRPr="00066F72">
        <w:rPr>
          <w:i/>
        </w:rPr>
        <w:tab/>
        <w:t>String output2 = String.valueOf(myString);</w:t>
      </w:r>
    </w:p>
    <w:p w:rsidR="009518A4" w:rsidRPr="00066F72" w:rsidRDefault="00066F72">
      <w:pPr>
        <w:pStyle w:val="normal0"/>
        <w:rPr>
          <w:i/>
        </w:rPr>
      </w:pPr>
      <w:r w:rsidRPr="00066F72">
        <w:rPr>
          <w:i/>
        </w:rPr>
        <w:tab/>
      </w:r>
      <w:r w:rsidRPr="00066F72">
        <w:rPr>
          <w:i/>
        </w:rPr>
        <w:tab/>
        <w:t>System.out.println("\noutput2 : " + output2);</w:t>
      </w:r>
    </w:p>
    <w:p w:rsidR="009518A4" w:rsidRPr="00066F72" w:rsidRDefault="00066F72">
      <w:pPr>
        <w:pStyle w:val="normal0"/>
        <w:rPr>
          <w:i/>
        </w:rPr>
      </w:pPr>
      <w:r w:rsidRPr="00066F72">
        <w:rPr>
          <w:i/>
        </w:rPr>
        <w:tab/>
        <w:t>}</w:t>
      </w:r>
    </w:p>
    <w:p w:rsidR="009518A4" w:rsidRPr="00066F72" w:rsidRDefault="00066F72">
      <w:pPr>
        <w:pStyle w:val="normal0"/>
        <w:rPr>
          <w:i/>
        </w:rPr>
      </w:pPr>
      <w:r w:rsidRPr="00066F72">
        <w:rPr>
          <w:i/>
        </w:rPr>
        <w:t>}</w:t>
      </w:r>
    </w:p>
    <w:p w:rsidR="009518A4" w:rsidRPr="00066F72" w:rsidRDefault="00066F72">
      <w:pPr>
        <w:pStyle w:val="Heading2"/>
        <w:rPr>
          <w:i/>
        </w:rPr>
      </w:pPr>
      <w:r w:rsidRPr="00066F72">
        <w:rPr>
          <w:i/>
        </w:rPr>
        <w:t>Output:</w:t>
      </w:r>
    </w:p>
    <w:p w:rsidR="009518A4" w:rsidRPr="00066F72" w:rsidRDefault="00066F72">
      <w:pPr>
        <w:pStyle w:val="normal0"/>
        <w:ind w:firstLine="720"/>
        <w:rPr>
          <w:i/>
        </w:rPr>
      </w:pPr>
      <w:r w:rsidRPr="00066F72">
        <w:rPr>
          <w:i/>
        </w:rPr>
        <w:t>output1 : THIS IS TEST</w:t>
      </w:r>
    </w:p>
    <w:p w:rsidR="009518A4" w:rsidRPr="00066F72" w:rsidRDefault="00066F72">
      <w:pPr>
        <w:pStyle w:val="normal0"/>
        <w:ind w:firstLine="720"/>
        <w:rPr>
          <w:i/>
        </w:rPr>
      </w:pPr>
      <w:r w:rsidRPr="00066F72">
        <w:rPr>
          <w:i/>
        </w:rPr>
        <w:t>output2 : THIS IS TEST</w:t>
      </w:r>
    </w:p>
    <w:p w:rsidR="009518A4" w:rsidRPr="00066F72" w:rsidRDefault="009518A4">
      <w:pPr>
        <w:pStyle w:val="normal0"/>
        <w:rPr>
          <w:i/>
        </w:rPr>
      </w:pPr>
    </w:p>
    <w:p w:rsidR="009518A4" w:rsidRPr="00066F72" w:rsidRDefault="00066F72">
      <w:pPr>
        <w:pStyle w:val="normal0"/>
        <w:rPr>
          <w:i/>
        </w:rPr>
      </w:pPr>
      <w:r w:rsidRPr="00066F72">
        <w:rPr>
          <w:i/>
        </w:rPr>
        <w:t>15)W.A.P to convert String to charArray.</w:t>
      </w:r>
    </w:p>
    <w:p w:rsidR="009518A4" w:rsidRPr="00066F72" w:rsidRDefault="00066F72">
      <w:pPr>
        <w:pStyle w:val="normal0"/>
        <w:rPr>
          <w:i/>
        </w:rPr>
      </w:pPr>
      <w:r w:rsidRPr="00066F72">
        <w:rPr>
          <w:i/>
        </w:rPr>
        <w:t xml:space="preserve">           The simplest way to convert String to Char Array. How to convert String to Char Array in Java?</w:t>
      </w:r>
    </w:p>
    <w:p w:rsidR="009518A4" w:rsidRPr="00066F72" w:rsidRDefault="009518A4">
      <w:pPr>
        <w:pStyle w:val="normal0"/>
        <w:rPr>
          <w:i/>
        </w:rPr>
      </w:pPr>
    </w:p>
    <w:p w:rsidR="009518A4" w:rsidRPr="00066F72" w:rsidRDefault="00066F72">
      <w:pPr>
        <w:pStyle w:val="Heading2"/>
        <w:rPr>
          <w:i/>
        </w:rPr>
      </w:pPr>
      <w:r w:rsidRPr="00066F72">
        <w:rPr>
          <w:i/>
        </w:rPr>
        <w:t>Java Code:</w:t>
      </w:r>
    </w:p>
    <w:p w:rsidR="009518A4" w:rsidRPr="00066F72" w:rsidRDefault="00066F72">
      <w:pPr>
        <w:pStyle w:val="normal0"/>
        <w:rPr>
          <w:i/>
        </w:rPr>
      </w:pPr>
      <w:r w:rsidRPr="00066F72">
        <w:rPr>
          <w:i/>
        </w:rPr>
        <w:t>package com.crunchify;</w:t>
      </w:r>
    </w:p>
    <w:p w:rsidR="009518A4" w:rsidRPr="00066F72" w:rsidRDefault="00066F72">
      <w:pPr>
        <w:pStyle w:val="normal0"/>
        <w:rPr>
          <w:i/>
        </w:rPr>
      </w:pPr>
      <w:r w:rsidRPr="00066F72">
        <w:rPr>
          <w:i/>
        </w:rPr>
        <w:t xml:space="preserve"> public class CrunchifyStringToCharArray {</w:t>
      </w:r>
    </w:p>
    <w:p w:rsidR="009518A4" w:rsidRPr="00066F72" w:rsidRDefault="00066F72">
      <w:pPr>
        <w:pStyle w:val="normal0"/>
        <w:rPr>
          <w:i/>
        </w:rPr>
      </w:pPr>
      <w:r w:rsidRPr="00066F72">
        <w:rPr>
          <w:i/>
        </w:rPr>
        <w:t xml:space="preserve"> </w:t>
      </w:r>
    </w:p>
    <w:p w:rsidR="009518A4" w:rsidRPr="00066F72" w:rsidRDefault="00066F72">
      <w:pPr>
        <w:pStyle w:val="normal0"/>
        <w:rPr>
          <w:i/>
        </w:rPr>
      </w:pPr>
      <w:r w:rsidRPr="00066F72">
        <w:rPr>
          <w:i/>
        </w:rPr>
        <w:lastRenderedPageBreak/>
        <w:tab/>
        <w:t>public static void main(String[] args) {</w:t>
      </w:r>
    </w:p>
    <w:p w:rsidR="009518A4" w:rsidRPr="00066F72" w:rsidRDefault="00066F72">
      <w:pPr>
        <w:pStyle w:val="normal0"/>
        <w:rPr>
          <w:i/>
        </w:rPr>
      </w:pPr>
      <w:r w:rsidRPr="00066F72">
        <w:rPr>
          <w:i/>
        </w:rPr>
        <w:tab/>
      </w:r>
      <w:r w:rsidRPr="00066F72">
        <w:rPr>
          <w:i/>
        </w:rPr>
        <w:tab/>
        <w:t>String testString = "This Is Test";</w:t>
      </w:r>
    </w:p>
    <w:p w:rsidR="009518A4" w:rsidRPr="00066F72" w:rsidRDefault="00066F72">
      <w:pPr>
        <w:pStyle w:val="normal0"/>
        <w:rPr>
          <w:i/>
        </w:rPr>
      </w:pPr>
      <w:r w:rsidRPr="00066F72">
        <w:rPr>
          <w:i/>
        </w:rPr>
        <w:tab/>
      </w:r>
      <w:r w:rsidRPr="00066F72">
        <w:rPr>
          <w:i/>
        </w:rPr>
        <w:tab/>
        <w:t>char[] stringToCharArray = testString.toCharArray();</w:t>
      </w:r>
    </w:p>
    <w:p w:rsidR="009518A4" w:rsidRPr="00066F72" w:rsidRDefault="00066F72">
      <w:pPr>
        <w:pStyle w:val="normal0"/>
        <w:rPr>
          <w:i/>
        </w:rPr>
      </w:pPr>
      <w:r w:rsidRPr="00066F72">
        <w:rPr>
          <w:i/>
        </w:rPr>
        <w:t xml:space="preserve"> </w:t>
      </w:r>
    </w:p>
    <w:p w:rsidR="009518A4" w:rsidRPr="00066F72" w:rsidRDefault="00066F72">
      <w:pPr>
        <w:pStyle w:val="normal0"/>
        <w:rPr>
          <w:i/>
        </w:rPr>
      </w:pPr>
      <w:r w:rsidRPr="00066F72">
        <w:rPr>
          <w:i/>
        </w:rPr>
        <w:tab/>
      </w:r>
      <w:r w:rsidRPr="00066F72">
        <w:rPr>
          <w:i/>
        </w:rPr>
        <w:tab/>
        <w:t>for (char output : stringToCharArray) {</w:t>
      </w:r>
    </w:p>
    <w:p w:rsidR="009518A4" w:rsidRPr="00066F72" w:rsidRDefault="00066F72">
      <w:pPr>
        <w:pStyle w:val="normal0"/>
        <w:rPr>
          <w:i/>
        </w:rPr>
      </w:pPr>
      <w:r w:rsidRPr="00066F72">
        <w:rPr>
          <w:i/>
        </w:rPr>
        <w:tab/>
      </w:r>
      <w:r w:rsidRPr="00066F72">
        <w:rPr>
          <w:i/>
        </w:rPr>
        <w:tab/>
      </w:r>
      <w:r w:rsidRPr="00066F72">
        <w:rPr>
          <w:i/>
        </w:rPr>
        <w:tab/>
        <w:t>System.out.println(output);</w:t>
      </w:r>
    </w:p>
    <w:p w:rsidR="009518A4" w:rsidRPr="00066F72" w:rsidRDefault="00066F72">
      <w:pPr>
        <w:pStyle w:val="normal0"/>
        <w:rPr>
          <w:i/>
        </w:rPr>
      </w:pPr>
      <w:r w:rsidRPr="00066F72">
        <w:rPr>
          <w:i/>
        </w:rPr>
        <w:tab/>
      </w:r>
      <w:r w:rsidRPr="00066F72">
        <w:rPr>
          <w:i/>
        </w:rPr>
        <w:tab/>
        <w:t>}</w:t>
      </w:r>
    </w:p>
    <w:p w:rsidR="009518A4" w:rsidRPr="00066F72" w:rsidRDefault="00066F72">
      <w:pPr>
        <w:pStyle w:val="normal0"/>
        <w:rPr>
          <w:i/>
        </w:rPr>
      </w:pPr>
      <w:r w:rsidRPr="00066F72">
        <w:rPr>
          <w:i/>
        </w:rPr>
        <w:tab/>
        <w:t>}</w:t>
      </w:r>
    </w:p>
    <w:p w:rsidR="009518A4" w:rsidRPr="00066F72" w:rsidRDefault="00066F72">
      <w:pPr>
        <w:pStyle w:val="normal0"/>
        <w:rPr>
          <w:i/>
        </w:rPr>
      </w:pPr>
      <w:r w:rsidRPr="00066F72">
        <w:rPr>
          <w:i/>
        </w:rPr>
        <w:t>}</w:t>
      </w:r>
    </w:p>
    <w:p w:rsidR="009518A4" w:rsidRPr="00066F72" w:rsidRDefault="00066F72">
      <w:pPr>
        <w:pStyle w:val="Heading2"/>
        <w:rPr>
          <w:i/>
        </w:rPr>
      </w:pPr>
      <w:r w:rsidRPr="00066F72">
        <w:rPr>
          <w:i/>
        </w:rPr>
        <w:t>Output:</w:t>
      </w:r>
    </w:p>
    <w:p w:rsidR="009518A4" w:rsidRPr="00066F72" w:rsidRDefault="00066F72">
      <w:pPr>
        <w:pStyle w:val="normal0"/>
        <w:ind w:firstLine="720"/>
        <w:rPr>
          <w:i/>
        </w:rPr>
      </w:pPr>
      <w:r w:rsidRPr="00066F72">
        <w:rPr>
          <w:i/>
        </w:rPr>
        <w:t>T</w:t>
      </w:r>
    </w:p>
    <w:p w:rsidR="009518A4" w:rsidRPr="00066F72" w:rsidRDefault="00066F72">
      <w:pPr>
        <w:pStyle w:val="normal0"/>
        <w:ind w:firstLine="720"/>
        <w:rPr>
          <w:i/>
        </w:rPr>
      </w:pPr>
      <w:r w:rsidRPr="00066F72">
        <w:rPr>
          <w:i/>
        </w:rPr>
        <w:t>h</w:t>
      </w:r>
    </w:p>
    <w:p w:rsidR="009518A4" w:rsidRPr="00066F72" w:rsidRDefault="00066F72">
      <w:pPr>
        <w:pStyle w:val="normal0"/>
        <w:ind w:firstLine="720"/>
        <w:rPr>
          <w:i/>
        </w:rPr>
      </w:pPr>
      <w:r w:rsidRPr="00066F72">
        <w:rPr>
          <w:i/>
        </w:rPr>
        <w:t>i</w:t>
      </w:r>
    </w:p>
    <w:p w:rsidR="009518A4" w:rsidRPr="00066F72" w:rsidRDefault="00066F72">
      <w:pPr>
        <w:pStyle w:val="normal0"/>
        <w:ind w:firstLine="720"/>
        <w:rPr>
          <w:i/>
        </w:rPr>
      </w:pPr>
      <w:r w:rsidRPr="00066F72">
        <w:rPr>
          <w:i/>
        </w:rPr>
        <w:t>s</w:t>
      </w:r>
    </w:p>
    <w:p w:rsidR="009518A4" w:rsidRPr="00066F72" w:rsidRDefault="00066F72">
      <w:pPr>
        <w:pStyle w:val="normal0"/>
        <w:rPr>
          <w:i/>
        </w:rPr>
      </w:pPr>
      <w:r w:rsidRPr="00066F72">
        <w:rPr>
          <w:i/>
        </w:rPr>
        <w:t xml:space="preserve"> </w:t>
      </w:r>
    </w:p>
    <w:p w:rsidR="009518A4" w:rsidRPr="00066F72" w:rsidRDefault="00066F72">
      <w:pPr>
        <w:pStyle w:val="normal0"/>
        <w:ind w:firstLine="720"/>
        <w:rPr>
          <w:i/>
        </w:rPr>
      </w:pPr>
      <w:r w:rsidRPr="00066F72">
        <w:rPr>
          <w:i/>
        </w:rPr>
        <w:t>I</w:t>
      </w:r>
    </w:p>
    <w:p w:rsidR="009518A4" w:rsidRPr="00066F72" w:rsidRDefault="00066F72">
      <w:pPr>
        <w:pStyle w:val="normal0"/>
        <w:ind w:firstLine="720"/>
        <w:rPr>
          <w:i/>
        </w:rPr>
      </w:pPr>
      <w:r w:rsidRPr="00066F72">
        <w:rPr>
          <w:i/>
        </w:rPr>
        <w:t>s</w:t>
      </w:r>
    </w:p>
    <w:p w:rsidR="009518A4" w:rsidRPr="00066F72" w:rsidRDefault="00066F72">
      <w:pPr>
        <w:pStyle w:val="normal0"/>
        <w:rPr>
          <w:i/>
        </w:rPr>
      </w:pPr>
      <w:r w:rsidRPr="00066F72">
        <w:rPr>
          <w:i/>
        </w:rPr>
        <w:t xml:space="preserve"> </w:t>
      </w:r>
    </w:p>
    <w:p w:rsidR="009518A4" w:rsidRPr="00066F72" w:rsidRDefault="00066F72">
      <w:pPr>
        <w:pStyle w:val="normal0"/>
        <w:ind w:firstLine="720"/>
        <w:rPr>
          <w:i/>
        </w:rPr>
      </w:pPr>
      <w:r w:rsidRPr="00066F72">
        <w:rPr>
          <w:i/>
        </w:rPr>
        <w:t>T</w:t>
      </w:r>
    </w:p>
    <w:p w:rsidR="009518A4" w:rsidRPr="00066F72" w:rsidRDefault="00066F72">
      <w:pPr>
        <w:pStyle w:val="normal0"/>
        <w:ind w:firstLine="720"/>
        <w:rPr>
          <w:i/>
        </w:rPr>
      </w:pPr>
      <w:r w:rsidRPr="00066F72">
        <w:rPr>
          <w:i/>
        </w:rPr>
        <w:t>e</w:t>
      </w:r>
    </w:p>
    <w:p w:rsidR="009518A4" w:rsidRPr="00066F72" w:rsidRDefault="00066F72">
      <w:pPr>
        <w:pStyle w:val="normal0"/>
        <w:ind w:firstLine="720"/>
        <w:rPr>
          <w:i/>
        </w:rPr>
      </w:pPr>
      <w:r w:rsidRPr="00066F72">
        <w:rPr>
          <w:i/>
        </w:rPr>
        <w:t>s</w:t>
      </w:r>
    </w:p>
    <w:p w:rsidR="009518A4" w:rsidRPr="00066F72" w:rsidRDefault="00066F72">
      <w:pPr>
        <w:pStyle w:val="normal0"/>
        <w:ind w:firstLine="720"/>
        <w:rPr>
          <w:i/>
        </w:rPr>
      </w:pPr>
      <w:r w:rsidRPr="00066F72">
        <w:rPr>
          <w:i/>
        </w:rPr>
        <w:t>t</w:t>
      </w:r>
    </w:p>
    <w:p w:rsidR="009518A4" w:rsidRPr="00066F72" w:rsidRDefault="00066F72">
      <w:pPr>
        <w:pStyle w:val="normal0"/>
        <w:rPr>
          <w:i/>
        </w:rPr>
      </w:pPr>
      <w:r w:rsidRPr="00066F72">
        <w:rPr>
          <w:b/>
          <w:i/>
        </w:rPr>
        <w:t>Portware Solutions, Raheja IT Park,Mind Space,Hyderabad.</w:t>
      </w:r>
    </w:p>
    <w:p w:rsidR="009518A4" w:rsidRPr="00066F72" w:rsidRDefault="00066F72">
      <w:pPr>
        <w:pStyle w:val="normal0"/>
        <w:rPr>
          <w:i/>
        </w:rPr>
      </w:pPr>
      <w:r w:rsidRPr="00066F72">
        <w:rPr>
          <w:b/>
          <w:i/>
        </w:rPr>
        <w:t>Attended on Nov  26 2016.</w:t>
      </w:r>
    </w:p>
    <w:p w:rsidR="009518A4" w:rsidRPr="00066F72" w:rsidRDefault="00066F72">
      <w:pPr>
        <w:pStyle w:val="normal0"/>
        <w:rPr>
          <w:i/>
        </w:rPr>
      </w:pPr>
      <w:r w:rsidRPr="00066F72">
        <w:rPr>
          <w:b/>
          <w:i/>
        </w:rPr>
        <w:lastRenderedPageBreak/>
        <w:t>1)Program on ThreadPooling.</w:t>
      </w:r>
    </w:p>
    <w:p w:rsidR="009518A4" w:rsidRPr="00066F72" w:rsidRDefault="00066F72">
      <w:pPr>
        <w:pStyle w:val="normal0"/>
        <w:rPr>
          <w:i/>
        </w:rPr>
      </w:pPr>
      <w:r w:rsidRPr="00066F72">
        <w:rPr>
          <w:b/>
          <w:i/>
        </w:rPr>
        <w:t>2)JavaSwings Questions-6Questions</w:t>
      </w:r>
    </w:p>
    <w:p w:rsidR="009518A4" w:rsidRPr="00066F72" w:rsidRDefault="00066F72">
      <w:pPr>
        <w:pStyle w:val="normal0"/>
        <w:rPr>
          <w:i/>
        </w:rPr>
      </w:pPr>
      <w:r w:rsidRPr="00066F72">
        <w:rPr>
          <w:b/>
          <w:i/>
        </w:rPr>
        <w:t>Ex:- Whats the use of MouseListenerInterface?</w:t>
      </w:r>
    </w:p>
    <w:p w:rsidR="009518A4" w:rsidRPr="00066F72" w:rsidRDefault="00066F72">
      <w:pPr>
        <w:pStyle w:val="normal0"/>
        <w:rPr>
          <w:i/>
        </w:rPr>
      </w:pPr>
      <w:r w:rsidRPr="00066F72">
        <w:rPr>
          <w:b/>
          <w:i/>
        </w:rPr>
        <w:t>3)Program to swap the numbers</w:t>
      </w:r>
    </w:p>
    <w:p w:rsidR="009518A4" w:rsidRPr="00066F72" w:rsidRDefault="00066F72">
      <w:pPr>
        <w:pStyle w:val="normal0"/>
        <w:rPr>
          <w:i/>
        </w:rPr>
      </w:pPr>
      <w:r w:rsidRPr="00066F72">
        <w:rPr>
          <w:b/>
          <w:i/>
        </w:rPr>
        <w:t>a=1,</w:t>
      </w:r>
    </w:p>
    <w:p w:rsidR="009518A4" w:rsidRPr="00066F72" w:rsidRDefault="00066F72">
      <w:pPr>
        <w:pStyle w:val="normal0"/>
        <w:rPr>
          <w:i/>
        </w:rPr>
      </w:pPr>
      <w:r w:rsidRPr="00066F72">
        <w:rPr>
          <w:b/>
          <w:i/>
        </w:rPr>
        <w:t>b=2,</w:t>
      </w:r>
    </w:p>
    <w:p w:rsidR="009518A4" w:rsidRPr="00066F72" w:rsidRDefault="00066F72">
      <w:pPr>
        <w:pStyle w:val="normal0"/>
        <w:rPr>
          <w:i/>
        </w:rPr>
      </w:pPr>
      <w:r w:rsidRPr="00066F72">
        <w:rPr>
          <w:b/>
          <w:i/>
        </w:rPr>
        <w:t>c=3,</w:t>
      </w:r>
    </w:p>
    <w:p w:rsidR="009518A4" w:rsidRPr="00066F72" w:rsidRDefault="00066F72">
      <w:pPr>
        <w:pStyle w:val="normal0"/>
        <w:rPr>
          <w:i/>
        </w:rPr>
      </w:pPr>
      <w:r w:rsidRPr="00066F72">
        <w:rPr>
          <w:b/>
          <w:i/>
        </w:rPr>
        <w:t>d=4.</w:t>
      </w:r>
    </w:p>
    <w:p w:rsidR="009518A4" w:rsidRPr="00066F72" w:rsidRDefault="00066F72">
      <w:pPr>
        <w:pStyle w:val="normal0"/>
        <w:rPr>
          <w:i/>
        </w:rPr>
      </w:pPr>
      <w:r w:rsidRPr="00066F72">
        <w:rPr>
          <w:b/>
          <w:i/>
        </w:rPr>
        <w:t>4)Write the output  of the program</w:t>
      </w:r>
    </w:p>
    <w:p w:rsidR="009518A4" w:rsidRPr="00066F72" w:rsidRDefault="00066F72">
      <w:pPr>
        <w:pStyle w:val="normal0"/>
        <w:spacing w:after="0" w:line="240" w:lineRule="auto"/>
        <w:rPr>
          <w:i/>
        </w:rPr>
      </w:pPr>
      <w:r w:rsidRPr="00066F72">
        <w:rPr>
          <w:rFonts w:ascii="Consolas" w:eastAsia="Consolas" w:hAnsi="Consolas" w:cs="Consolas"/>
          <w:b/>
          <w:i/>
          <w:color w:val="7F0055"/>
          <w:sz w:val="20"/>
          <w:szCs w:val="20"/>
        </w:rPr>
        <w:t>package</w:t>
      </w:r>
      <w:r w:rsidRPr="00066F72">
        <w:rPr>
          <w:rFonts w:ascii="Consolas" w:eastAsia="Consolas" w:hAnsi="Consolas" w:cs="Consolas"/>
          <w:i/>
          <w:sz w:val="20"/>
          <w:szCs w:val="20"/>
        </w:rPr>
        <w:t xml:space="preserve"> com.ocjp;</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Consolas" w:eastAsia="Consolas" w:hAnsi="Consolas" w:cs="Consolas"/>
          <w:b/>
          <w:i/>
          <w:color w:val="7F0055"/>
          <w:sz w:val="20"/>
          <w:szCs w:val="20"/>
        </w:rPr>
        <w:t>import</w:t>
      </w:r>
      <w:r w:rsidRPr="00066F72">
        <w:rPr>
          <w:rFonts w:ascii="Consolas" w:eastAsia="Consolas" w:hAnsi="Consolas" w:cs="Consolas"/>
          <w:i/>
          <w:sz w:val="20"/>
          <w:szCs w:val="20"/>
        </w:rPr>
        <w:t xml:space="preserve"> java.util.ArrayList;</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Consolas" w:eastAsia="Consolas" w:hAnsi="Consolas" w:cs="Consolas"/>
          <w:b/>
          <w:i/>
          <w:color w:val="7F0055"/>
          <w:sz w:val="20"/>
          <w:szCs w:val="20"/>
        </w:rPr>
        <w:t>public</w:t>
      </w:r>
      <w:r w:rsidRPr="00066F72">
        <w:rPr>
          <w:rFonts w:ascii="Consolas" w:eastAsia="Consolas" w:hAnsi="Consolas" w:cs="Consolas"/>
          <w:i/>
          <w:sz w:val="20"/>
          <w:szCs w:val="20"/>
        </w:rPr>
        <w:t xml:space="preserve"> </w:t>
      </w:r>
      <w:r w:rsidRPr="00066F72">
        <w:rPr>
          <w:rFonts w:ascii="Consolas" w:eastAsia="Consolas" w:hAnsi="Consolas" w:cs="Consolas"/>
          <w:b/>
          <w:i/>
          <w:color w:val="7F0055"/>
          <w:sz w:val="20"/>
          <w:szCs w:val="20"/>
        </w:rPr>
        <w:t>class</w:t>
      </w:r>
      <w:r w:rsidRPr="00066F72">
        <w:rPr>
          <w:rFonts w:ascii="Consolas" w:eastAsia="Consolas" w:hAnsi="Consolas" w:cs="Consolas"/>
          <w:i/>
          <w:sz w:val="20"/>
          <w:szCs w:val="20"/>
        </w:rPr>
        <w:t xml:space="preserve"> ArrayListDemo {</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Consolas" w:eastAsia="Consolas" w:hAnsi="Consolas" w:cs="Consolas"/>
          <w:i/>
          <w:sz w:val="20"/>
          <w:szCs w:val="20"/>
        </w:rPr>
        <w:tab/>
      </w:r>
      <w:r w:rsidRPr="00066F72">
        <w:rPr>
          <w:rFonts w:ascii="Consolas" w:eastAsia="Consolas" w:hAnsi="Consolas" w:cs="Consolas"/>
          <w:b/>
          <w:i/>
          <w:color w:val="7F0055"/>
          <w:sz w:val="20"/>
          <w:szCs w:val="20"/>
        </w:rPr>
        <w:t>public</w:t>
      </w:r>
      <w:r w:rsidRPr="00066F72">
        <w:rPr>
          <w:rFonts w:ascii="Consolas" w:eastAsia="Consolas" w:hAnsi="Consolas" w:cs="Consolas"/>
          <w:i/>
          <w:sz w:val="20"/>
          <w:szCs w:val="20"/>
        </w:rPr>
        <w:t xml:space="preserve"> </w:t>
      </w:r>
      <w:r w:rsidRPr="00066F72">
        <w:rPr>
          <w:rFonts w:ascii="Consolas" w:eastAsia="Consolas" w:hAnsi="Consolas" w:cs="Consolas"/>
          <w:b/>
          <w:i/>
          <w:color w:val="7F0055"/>
          <w:sz w:val="20"/>
          <w:szCs w:val="20"/>
        </w:rPr>
        <w:t>static</w:t>
      </w:r>
      <w:r w:rsidRPr="00066F72">
        <w:rPr>
          <w:rFonts w:ascii="Consolas" w:eastAsia="Consolas" w:hAnsi="Consolas" w:cs="Consolas"/>
          <w:i/>
          <w:sz w:val="20"/>
          <w:szCs w:val="20"/>
        </w:rPr>
        <w:t xml:space="preserve"> </w:t>
      </w:r>
      <w:r w:rsidRPr="00066F72">
        <w:rPr>
          <w:rFonts w:ascii="Consolas" w:eastAsia="Consolas" w:hAnsi="Consolas" w:cs="Consolas"/>
          <w:b/>
          <w:i/>
          <w:color w:val="7F0055"/>
          <w:sz w:val="20"/>
          <w:szCs w:val="20"/>
        </w:rPr>
        <w:t>void</w:t>
      </w:r>
      <w:r w:rsidRPr="00066F72">
        <w:rPr>
          <w:rFonts w:ascii="Consolas" w:eastAsia="Consolas" w:hAnsi="Consolas" w:cs="Consolas"/>
          <w:i/>
          <w:sz w:val="20"/>
          <w:szCs w:val="20"/>
        </w:rPr>
        <w:t xml:space="preserve"> main(String[] args) {</w:t>
      </w:r>
    </w:p>
    <w:p w:rsidR="009518A4" w:rsidRPr="00066F72" w:rsidRDefault="00066F72">
      <w:pPr>
        <w:pStyle w:val="normal0"/>
        <w:spacing w:after="0" w:line="240" w:lineRule="auto"/>
        <w:rPr>
          <w:i/>
        </w:rPr>
      </w:pPr>
      <w:r w:rsidRPr="00066F72">
        <w:rPr>
          <w:rFonts w:ascii="Consolas" w:eastAsia="Consolas" w:hAnsi="Consolas" w:cs="Consolas"/>
          <w:i/>
          <w:sz w:val="20"/>
          <w:szCs w:val="20"/>
        </w:rPr>
        <w:tab/>
      </w:r>
      <w:r w:rsidRPr="00066F72">
        <w:rPr>
          <w:rFonts w:ascii="Consolas" w:eastAsia="Consolas" w:hAnsi="Consolas" w:cs="Consolas"/>
          <w:i/>
          <w:sz w:val="20"/>
          <w:szCs w:val="20"/>
        </w:rPr>
        <w:tab/>
      </w:r>
      <w:r w:rsidRPr="00066F72">
        <w:rPr>
          <w:rFonts w:ascii="Consolas" w:eastAsia="Consolas" w:hAnsi="Consolas" w:cs="Consolas"/>
          <w:i/>
          <w:color w:val="3F7F5F"/>
          <w:sz w:val="20"/>
          <w:szCs w:val="20"/>
        </w:rPr>
        <w:t xml:space="preserve">// </w:t>
      </w:r>
      <w:r w:rsidRPr="00066F72">
        <w:rPr>
          <w:rFonts w:ascii="Consolas" w:eastAsia="Consolas" w:hAnsi="Consolas" w:cs="Consolas"/>
          <w:b/>
          <w:i/>
          <w:color w:val="7F9FBF"/>
          <w:sz w:val="20"/>
          <w:szCs w:val="20"/>
        </w:rPr>
        <w:t>TODO</w:t>
      </w:r>
      <w:r w:rsidRPr="00066F72">
        <w:rPr>
          <w:rFonts w:ascii="Consolas" w:eastAsia="Consolas" w:hAnsi="Consolas" w:cs="Consolas"/>
          <w:i/>
          <w:color w:val="3F7F5F"/>
          <w:sz w:val="20"/>
          <w:szCs w:val="20"/>
        </w:rPr>
        <w:t xml:space="preserve"> Auto-generated method stub</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Consolas" w:eastAsia="Consolas" w:hAnsi="Consolas" w:cs="Consolas"/>
          <w:i/>
          <w:sz w:val="20"/>
          <w:szCs w:val="20"/>
        </w:rPr>
        <w:tab/>
      </w:r>
      <w:r w:rsidRPr="00066F72">
        <w:rPr>
          <w:rFonts w:ascii="Consolas" w:eastAsia="Consolas" w:hAnsi="Consolas" w:cs="Consolas"/>
          <w:i/>
          <w:sz w:val="20"/>
          <w:szCs w:val="20"/>
        </w:rPr>
        <w:tab/>
        <w:t>ArrayList&lt;String&gt; list=</w:t>
      </w:r>
      <w:r w:rsidRPr="00066F72">
        <w:rPr>
          <w:rFonts w:ascii="Consolas" w:eastAsia="Consolas" w:hAnsi="Consolas" w:cs="Consolas"/>
          <w:b/>
          <w:i/>
          <w:color w:val="7F0055"/>
          <w:sz w:val="20"/>
          <w:szCs w:val="20"/>
        </w:rPr>
        <w:t>new</w:t>
      </w:r>
      <w:r w:rsidRPr="00066F72">
        <w:rPr>
          <w:rFonts w:ascii="Consolas" w:eastAsia="Consolas" w:hAnsi="Consolas" w:cs="Consolas"/>
          <w:i/>
          <w:sz w:val="20"/>
          <w:szCs w:val="20"/>
        </w:rPr>
        <w:t xml:space="preserve"> ArrayList&lt;String&gt;();</w:t>
      </w:r>
    </w:p>
    <w:p w:rsidR="009518A4" w:rsidRPr="00066F72" w:rsidRDefault="00066F72">
      <w:pPr>
        <w:pStyle w:val="normal0"/>
        <w:spacing w:after="0" w:line="240" w:lineRule="auto"/>
        <w:rPr>
          <w:i/>
        </w:rPr>
      </w:pPr>
      <w:r w:rsidRPr="00066F72">
        <w:rPr>
          <w:rFonts w:ascii="Consolas" w:eastAsia="Consolas" w:hAnsi="Consolas" w:cs="Consolas"/>
          <w:i/>
          <w:sz w:val="20"/>
          <w:szCs w:val="20"/>
        </w:rPr>
        <w:tab/>
      </w:r>
      <w:r w:rsidRPr="00066F72">
        <w:rPr>
          <w:rFonts w:ascii="Consolas" w:eastAsia="Consolas" w:hAnsi="Consolas" w:cs="Consolas"/>
          <w:i/>
          <w:sz w:val="20"/>
          <w:szCs w:val="20"/>
        </w:rPr>
        <w:tab/>
        <w:t>list.add(</w:t>
      </w:r>
      <w:r w:rsidRPr="00066F72">
        <w:rPr>
          <w:rFonts w:ascii="Consolas" w:eastAsia="Consolas" w:hAnsi="Consolas" w:cs="Consolas"/>
          <w:i/>
          <w:color w:val="2A00FF"/>
          <w:sz w:val="20"/>
          <w:szCs w:val="20"/>
        </w:rPr>
        <w:t>"A"</w:t>
      </w:r>
      <w:r w:rsidRPr="00066F72">
        <w:rPr>
          <w:rFonts w:ascii="Consolas" w:eastAsia="Consolas" w:hAnsi="Consolas" w:cs="Consolas"/>
          <w:i/>
          <w:sz w:val="20"/>
          <w:szCs w:val="20"/>
        </w:rPr>
        <w:t>);</w:t>
      </w:r>
    </w:p>
    <w:p w:rsidR="009518A4" w:rsidRPr="00066F72" w:rsidRDefault="00066F72">
      <w:pPr>
        <w:pStyle w:val="normal0"/>
        <w:spacing w:after="0" w:line="240" w:lineRule="auto"/>
        <w:rPr>
          <w:i/>
        </w:rPr>
      </w:pPr>
      <w:r w:rsidRPr="00066F72">
        <w:rPr>
          <w:rFonts w:ascii="Consolas" w:eastAsia="Consolas" w:hAnsi="Consolas" w:cs="Consolas"/>
          <w:i/>
          <w:sz w:val="20"/>
          <w:szCs w:val="20"/>
        </w:rPr>
        <w:tab/>
      </w:r>
      <w:r w:rsidRPr="00066F72">
        <w:rPr>
          <w:rFonts w:ascii="Consolas" w:eastAsia="Consolas" w:hAnsi="Consolas" w:cs="Consolas"/>
          <w:i/>
          <w:sz w:val="20"/>
          <w:szCs w:val="20"/>
        </w:rPr>
        <w:tab/>
        <w:t>list.add(</w:t>
      </w:r>
      <w:r w:rsidRPr="00066F72">
        <w:rPr>
          <w:rFonts w:ascii="Consolas" w:eastAsia="Consolas" w:hAnsi="Consolas" w:cs="Consolas"/>
          <w:i/>
          <w:color w:val="2A00FF"/>
          <w:sz w:val="20"/>
          <w:szCs w:val="20"/>
        </w:rPr>
        <w:t>"B"</w:t>
      </w:r>
      <w:r w:rsidRPr="00066F72">
        <w:rPr>
          <w:rFonts w:ascii="Consolas" w:eastAsia="Consolas" w:hAnsi="Consolas" w:cs="Consolas"/>
          <w:i/>
          <w:sz w:val="20"/>
          <w:szCs w:val="20"/>
        </w:rPr>
        <w:t>);</w:t>
      </w:r>
    </w:p>
    <w:p w:rsidR="009518A4" w:rsidRPr="00066F72" w:rsidRDefault="00066F72">
      <w:pPr>
        <w:pStyle w:val="normal0"/>
        <w:spacing w:after="0" w:line="240" w:lineRule="auto"/>
        <w:rPr>
          <w:i/>
        </w:rPr>
      </w:pPr>
      <w:r w:rsidRPr="00066F72">
        <w:rPr>
          <w:rFonts w:ascii="Consolas" w:eastAsia="Consolas" w:hAnsi="Consolas" w:cs="Consolas"/>
          <w:i/>
          <w:sz w:val="20"/>
          <w:szCs w:val="20"/>
        </w:rPr>
        <w:tab/>
      </w:r>
      <w:r w:rsidRPr="00066F72">
        <w:rPr>
          <w:rFonts w:ascii="Consolas" w:eastAsia="Consolas" w:hAnsi="Consolas" w:cs="Consolas"/>
          <w:i/>
          <w:sz w:val="20"/>
          <w:szCs w:val="20"/>
        </w:rPr>
        <w:tab/>
        <w:t>list.add(</w:t>
      </w:r>
      <w:r w:rsidRPr="00066F72">
        <w:rPr>
          <w:rFonts w:ascii="Consolas" w:eastAsia="Consolas" w:hAnsi="Consolas" w:cs="Consolas"/>
          <w:i/>
          <w:color w:val="2A00FF"/>
          <w:sz w:val="20"/>
          <w:szCs w:val="20"/>
        </w:rPr>
        <w:t>"C"</w:t>
      </w:r>
      <w:r w:rsidRPr="00066F72">
        <w:rPr>
          <w:rFonts w:ascii="Consolas" w:eastAsia="Consolas" w:hAnsi="Consolas" w:cs="Consolas"/>
          <w:i/>
          <w:sz w:val="20"/>
          <w:szCs w:val="20"/>
        </w:rPr>
        <w:t>);</w:t>
      </w:r>
    </w:p>
    <w:p w:rsidR="009518A4" w:rsidRPr="00066F72" w:rsidRDefault="00066F72">
      <w:pPr>
        <w:pStyle w:val="normal0"/>
        <w:spacing w:after="0" w:line="240" w:lineRule="auto"/>
        <w:rPr>
          <w:i/>
        </w:rPr>
      </w:pPr>
      <w:r w:rsidRPr="00066F72">
        <w:rPr>
          <w:rFonts w:ascii="Consolas" w:eastAsia="Consolas" w:hAnsi="Consolas" w:cs="Consolas"/>
          <w:i/>
          <w:sz w:val="20"/>
          <w:szCs w:val="20"/>
        </w:rPr>
        <w:tab/>
      </w:r>
      <w:r w:rsidRPr="00066F72">
        <w:rPr>
          <w:rFonts w:ascii="Consolas" w:eastAsia="Consolas" w:hAnsi="Consolas" w:cs="Consolas"/>
          <w:i/>
          <w:sz w:val="20"/>
          <w:szCs w:val="20"/>
        </w:rPr>
        <w:tab/>
        <w:t>list.add(</w:t>
      </w:r>
      <w:r w:rsidRPr="00066F72">
        <w:rPr>
          <w:rFonts w:ascii="Consolas" w:eastAsia="Consolas" w:hAnsi="Consolas" w:cs="Consolas"/>
          <w:i/>
          <w:color w:val="2A00FF"/>
          <w:sz w:val="20"/>
          <w:szCs w:val="20"/>
        </w:rPr>
        <w:t>"D"</w:t>
      </w:r>
      <w:r w:rsidRPr="00066F72">
        <w:rPr>
          <w:rFonts w:ascii="Consolas" w:eastAsia="Consolas" w:hAnsi="Consolas" w:cs="Consolas"/>
          <w:i/>
          <w:sz w:val="20"/>
          <w:szCs w:val="20"/>
        </w:rPr>
        <w:t>);</w:t>
      </w:r>
    </w:p>
    <w:p w:rsidR="009518A4" w:rsidRPr="00066F72" w:rsidRDefault="00066F72">
      <w:pPr>
        <w:pStyle w:val="normal0"/>
        <w:spacing w:after="0" w:line="240" w:lineRule="auto"/>
        <w:rPr>
          <w:i/>
        </w:rPr>
      </w:pPr>
      <w:r w:rsidRPr="00066F72">
        <w:rPr>
          <w:rFonts w:ascii="Consolas" w:eastAsia="Consolas" w:hAnsi="Consolas" w:cs="Consolas"/>
          <w:i/>
          <w:sz w:val="20"/>
          <w:szCs w:val="20"/>
        </w:rPr>
        <w:tab/>
      </w:r>
      <w:r w:rsidRPr="00066F72">
        <w:rPr>
          <w:rFonts w:ascii="Consolas" w:eastAsia="Consolas" w:hAnsi="Consolas" w:cs="Consolas"/>
          <w:i/>
          <w:sz w:val="20"/>
          <w:szCs w:val="20"/>
        </w:rPr>
        <w:tab/>
        <w:t>list.add(</w:t>
      </w:r>
      <w:r w:rsidRPr="00066F72">
        <w:rPr>
          <w:rFonts w:ascii="Consolas" w:eastAsia="Consolas" w:hAnsi="Consolas" w:cs="Consolas"/>
          <w:i/>
          <w:color w:val="2A00FF"/>
          <w:sz w:val="20"/>
          <w:szCs w:val="20"/>
        </w:rPr>
        <w:t>"E"</w:t>
      </w:r>
      <w:r w:rsidRPr="00066F72">
        <w:rPr>
          <w:rFonts w:ascii="Consolas" w:eastAsia="Consolas" w:hAnsi="Consolas" w:cs="Consolas"/>
          <w:i/>
          <w:sz w:val="20"/>
          <w:szCs w:val="20"/>
        </w:rPr>
        <w:t>);</w:t>
      </w:r>
    </w:p>
    <w:p w:rsidR="009518A4" w:rsidRPr="00066F72" w:rsidRDefault="00066F72">
      <w:pPr>
        <w:pStyle w:val="normal0"/>
        <w:spacing w:after="0" w:line="240" w:lineRule="auto"/>
        <w:rPr>
          <w:i/>
        </w:rPr>
      </w:pPr>
      <w:r w:rsidRPr="00066F72">
        <w:rPr>
          <w:rFonts w:ascii="Consolas" w:eastAsia="Consolas" w:hAnsi="Consolas" w:cs="Consolas"/>
          <w:i/>
          <w:sz w:val="20"/>
          <w:szCs w:val="20"/>
        </w:rPr>
        <w:tab/>
      </w:r>
      <w:r w:rsidRPr="00066F72">
        <w:rPr>
          <w:rFonts w:ascii="Consolas" w:eastAsia="Consolas" w:hAnsi="Consolas" w:cs="Consolas"/>
          <w:i/>
          <w:sz w:val="20"/>
          <w:szCs w:val="20"/>
        </w:rPr>
        <w:tab/>
      </w:r>
    </w:p>
    <w:p w:rsidR="009518A4" w:rsidRPr="00066F72" w:rsidRDefault="00066F72">
      <w:pPr>
        <w:pStyle w:val="normal0"/>
        <w:spacing w:after="0" w:line="240" w:lineRule="auto"/>
        <w:rPr>
          <w:i/>
        </w:rPr>
      </w:pPr>
      <w:r w:rsidRPr="00066F72">
        <w:rPr>
          <w:rFonts w:ascii="Consolas" w:eastAsia="Consolas" w:hAnsi="Consolas" w:cs="Consolas"/>
          <w:i/>
          <w:sz w:val="20"/>
          <w:szCs w:val="20"/>
        </w:rPr>
        <w:tab/>
      </w:r>
      <w:r w:rsidRPr="00066F72">
        <w:rPr>
          <w:rFonts w:ascii="Consolas" w:eastAsia="Consolas" w:hAnsi="Consolas" w:cs="Consolas"/>
          <w:i/>
          <w:sz w:val="20"/>
          <w:szCs w:val="20"/>
        </w:rPr>
        <w:tab/>
      </w:r>
      <w:r w:rsidRPr="00066F72">
        <w:rPr>
          <w:rFonts w:ascii="Consolas" w:eastAsia="Consolas" w:hAnsi="Consolas" w:cs="Consolas"/>
          <w:b/>
          <w:i/>
          <w:color w:val="7F0055"/>
          <w:sz w:val="20"/>
          <w:szCs w:val="20"/>
        </w:rPr>
        <w:t>for</w:t>
      </w:r>
      <w:r w:rsidRPr="00066F72">
        <w:rPr>
          <w:rFonts w:ascii="Consolas" w:eastAsia="Consolas" w:hAnsi="Consolas" w:cs="Consolas"/>
          <w:i/>
          <w:sz w:val="20"/>
          <w:szCs w:val="20"/>
        </w:rPr>
        <w:t>(</w:t>
      </w:r>
      <w:r w:rsidRPr="00066F72">
        <w:rPr>
          <w:rFonts w:ascii="Consolas" w:eastAsia="Consolas" w:hAnsi="Consolas" w:cs="Consolas"/>
          <w:b/>
          <w:i/>
          <w:color w:val="7F0055"/>
          <w:sz w:val="20"/>
          <w:szCs w:val="20"/>
        </w:rPr>
        <w:t>int</w:t>
      </w:r>
      <w:r w:rsidRPr="00066F72">
        <w:rPr>
          <w:rFonts w:ascii="Consolas" w:eastAsia="Consolas" w:hAnsi="Consolas" w:cs="Consolas"/>
          <w:i/>
          <w:sz w:val="20"/>
          <w:szCs w:val="20"/>
        </w:rPr>
        <w:t xml:space="preserve"> i=0; i&lt;list.size();i++)</w:t>
      </w:r>
    </w:p>
    <w:p w:rsidR="009518A4" w:rsidRPr="00066F72" w:rsidRDefault="00066F72">
      <w:pPr>
        <w:pStyle w:val="normal0"/>
        <w:spacing w:after="0" w:line="240" w:lineRule="auto"/>
        <w:rPr>
          <w:i/>
        </w:rPr>
      </w:pPr>
      <w:r w:rsidRPr="00066F72">
        <w:rPr>
          <w:rFonts w:ascii="Consolas" w:eastAsia="Consolas" w:hAnsi="Consolas" w:cs="Consolas"/>
          <w:i/>
          <w:sz w:val="20"/>
          <w:szCs w:val="20"/>
        </w:rPr>
        <w:tab/>
      </w:r>
      <w:r w:rsidRPr="00066F72">
        <w:rPr>
          <w:rFonts w:ascii="Consolas" w:eastAsia="Consolas" w:hAnsi="Consolas" w:cs="Consolas"/>
          <w:i/>
          <w:sz w:val="20"/>
          <w:szCs w:val="20"/>
        </w:rPr>
        <w:tab/>
        <w:t>{</w:t>
      </w:r>
    </w:p>
    <w:p w:rsidR="009518A4" w:rsidRPr="00066F72" w:rsidRDefault="00066F72">
      <w:pPr>
        <w:pStyle w:val="normal0"/>
        <w:spacing w:after="0" w:line="240" w:lineRule="auto"/>
        <w:rPr>
          <w:i/>
        </w:rPr>
      </w:pPr>
      <w:r w:rsidRPr="00066F72">
        <w:rPr>
          <w:rFonts w:ascii="Consolas" w:eastAsia="Consolas" w:hAnsi="Consolas" w:cs="Consolas"/>
          <w:i/>
          <w:sz w:val="20"/>
          <w:szCs w:val="20"/>
        </w:rPr>
        <w:tab/>
      </w:r>
      <w:r w:rsidRPr="00066F72">
        <w:rPr>
          <w:rFonts w:ascii="Consolas" w:eastAsia="Consolas" w:hAnsi="Consolas" w:cs="Consolas"/>
          <w:i/>
          <w:sz w:val="20"/>
          <w:szCs w:val="20"/>
        </w:rPr>
        <w:tab/>
      </w:r>
      <w:r w:rsidRPr="00066F72">
        <w:rPr>
          <w:rFonts w:ascii="Consolas" w:eastAsia="Consolas" w:hAnsi="Consolas" w:cs="Consolas"/>
          <w:i/>
          <w:sz w:val="20"/>
          <w:szCs w:val="20"/>
        </w:rPr>
        <w:tab/>
        <w:t>System.</w:t>
      </w:r>
      <w:r w:rsidRPr="00066F72">
        <w:rPr>
          <w:rFonts w:ascii="Consolas" w:eastAsia="Consolas" w:hAnsi="Consolas" w:cs="Consolas"/>
          <w:i/>
          <w:color w:val="0000C0"/>
          <w:sz w:val="20"/>
          <w:szCs w:val="20"/>
        </w:rPr>
        <w:t>out</w:t>
      </w:r>
      <w:r w:rsidRPr="00066F72">
        <w:rPr>
          <w:rFonts w:ascii="Consolas" w:eastAsia="Consolas" w:hAnsi="Consolas" w:cs="Consolas"/>
          <w:i/>
          <w:sz w:val="20"/>
          <w:szCs w:val="20"/>
        </w:rPr>
        <w:t>.println(</w:t>
      </w:r>
      <w:r w:rsidRPr="00066F72">
        <w:rPr>
          <w:rFonts w:ascii="Consolas" w:eastAsia="Consolas" w:hAnsi="Consolas" w:cs="Consolas"/>
          <w:i/>
          <w:color w:val="2A00FF"/>
          <w:sz w:val="20"/>
          <w:szCs w:val="20"/>
        </w:rPr>
        <w:t>"array elementsare :"</w:t>
      </w:r>
      <w:r w:rsidRPr="00066F72">
        <w:rPr>
          <w:rFonts w:ascii="Consolas" w:eastAsia="Consolas" w:hAnsi="Consolas" w:cs="Consolas"/>
          <w:i/>
          <w:sz w:val="20"/>
          <w:szCs w:val="20"/>
        </w:rPr>
        <w:t xml:space="preserve"> +list.remove(i));</w:t>
      </w:r>
    </w:p>
    <w:p w:rsidR="009518A4" w:rsidRPr="00066F72" w:rsidRDefault="00066F72">
      <w:pPr>
        <w:pStyle w:val="normal0"/>
        <w:spacing w:after="0" w:line="240" w:lineRule="auto"/>
        <w:rPr>
          <w:i/>
        </w:rPr>
      </w:pPr>
      <w:r w:rsidRPr="00066F72">
        <w:rPr>
          <w:rFonts w:ascii="Consolas" w:eastAsia="Consolas" w:hAnsi="Consolas" w:cs="Consolas"/>
          <w:i/>
          <w:sz w:val="20"/>
          <w:szCs w:val="20"/>
        </w:rPr>
        <w:tab/>
      </w:r>
      <w:r w:rsidRPr="00066F72">
        <w:rPr>
          <w:rFonts w:ascii="Consolas" w:eastAsia="Consolas" w:hAnsi="Consolas" w:cs="Consolas"/>
          <w:i/>
          <w:sz w:val="20"/>
          <w:szCs w:val="20"/>
        </w:rPr>
        <w:tab/>
        <w:t>}</w:t>
      </w:r>
    </w:p>
    <w:p w:rsidR="009518A4" w:rsidRPr="00066F72" w:rsidRDefault="00066F72">
      <w:pPr>
        <w:pStyle w:val="normal0"/>
        <w:spacing w:after="0" w:line="240" w:lineRule="auto"/>
        <w:rPr>
          <w:i/>
        </w:rPr>
      </w:pPr>
      <w:r w:rsidRPr="00066F72">
        <w:rPr>
          <w:rFonts w:ascii="Consolas" w:eastAsia="Consolas" w:hAnsi="Consolas" w:cs="Consolas"/>
          <w:i/>
          <w:sz w:val="20"/>
          <w:szCs w:val="20"/>
        </w:rPr>
        <w:tab/>
      </w:r>
      <w:r w:rsidRPr="00066F72">
        <w:rPr>
          <w:rFonts w:ascii="Consolas" w:eastAsia="Consolas" w:hAnsi="Consolas" w:cs="Consolas"/>
          <w:i/>
          <w:sz w:val="20"/>
          <w:szCs w:val="20"/>
        </w:rPr>
        <w:tab/>
      </w:r>
    </w:p>
    <w:p w:rsidR="009518A4" w:rsidRPr="00066F72" w:rsidRDefault="00066F72">
      <w:pPr>
        <w:pStyle w:val="normal0"/>
        <w:spacing w:after="0" w:line="240" w:lineRule="auto"/>
        <w:rPr>
          <w:i/>
        </w:rPr>
      </w:pPr>
      <w:r w:rsidRPr="00066F72">
        <w:rPr>
          <w:rFonts w:ascii="Consolas" w:eastAsia="Consolas" w:hAnsi="Consolas" w:cs="Consolas"/>
          <w:i/>
          <w:sz w:val="20"/>
          <w:szCs w:val="20"/>
        </w:rPr>
        <w:tab/>
        <w:t>}</w:t>
      </w:r>
    </w:p>
    <w:p w:rsidR="009518A4" w:rsidRPr="00066F72" w:rsidRDefault="009518A4">
      <w:pPr>
        <w:pStyle w:val="normal0"/>
        <w:spacing w:after="0" w:line="240" w:lineRule="auto"/>
        <w:rPr>
          <w:i/>
        </w:rPr>
      </w:pPr>
    </w:p>
    <w:p w:rsidR="009518A4" w:rsidRPr="00066F72" w:rsidRDefault="00066F72">
      <w:pPr>
        <w:pStyle w:val="normal0"/>
        <w:spacing w:after="0" w:line="240" w:lineRule="auto"/>
        <w:rPr>
          <w:i/>
        </w:rPr>
      </w:pPr>
      <w:r w:rsidRPr="00066F72">
        <w:rPr>
          <w:rFonts w:ascii="Consolas" w:eastAsia="Consolas" w:hAnsi="Consolas" w:cs="Consolas"/>
          <w:i/>
          <w:sz w:val="20"/>
          <w:szCs w:val="20"/>
        </w:rPr>
        <w:t>}</w:t>
      </w:r>
    </w:p>
    <w:p w:rsidR="009518A4" w:rsidRPr="00066F72" w:rsidRDefault="009518A4">
      <w:pPr>
        <w:pStyle w:val="normal0"/>
        <w:rPr>
          <w:i/>
        </w:rPr>
      </w:pPr>
    </w:p>
    <w:p w:rsidR="009518A4" w:rsidRPr="00066F72" w:rsidRDefault="00066F72">
      <w:pPr>
        <w:pStyle w:val="normal0"/>
        <w:rPr>
          <w:i/>
        </w:rPr>
      </w:pPr>
      <w:r w:rsidRPr="00066F72">
        <w:rPr>
          <w:b/>
          <w:i/>
        </w:rPr>
        <w:t>OUTPUT:- ACE.</w:t>
      </w:r>
    </w:p>
    <w:p w:rsidR="009518A4" w:rsidRPr="00066F72" w:rsidRDefault="00066F72">
      <w:pPr>
        <w:pStyle w:val="normal0"/>
        <w:rPr>
          <w:i/>
        </w:rPr>
      </w:pPr>
      <w:r w:rsidRPr="00066F72">
        <w:rPr>
          <w:b/>
          <w:i/>
        </w:rPr>
        <w:t>5)what the use of Transient Variable and program?</w:t>
      </w:r>
    </w:p>
    <w:p w:rsidR="009518A4" w:rsidRPr="00066F72" w:rsidRDefault="00066F72">
      <w:pPr>
        <w:pStyle w:val="normal0"/>
        <w:rPr>
          <w:i/>
        </w:rPr>
      </w:pPr>
      <w:r w:rsidRPr="00066F72">
        <w:rPr>
          <w:b/>
          <w:i/>
        </w:rPr>
        <w:lastRenderedPageBreak/>
        <w:t>6)InterruptedException program</w:t>
      </w:r>
    </w:p>
    <w:p w:rsidR="009518A4" w:rsidRPr="00066F72" w:rsidRDefault="00066F72">
      <w:pPr>
        <w:pStyle w:val="normal0"/>
        <w:rPr>
          <w:i/>
        </w:rPr>
      </w:pPr>
      <w:r w:rsidRPr="00066F72">
        <w:rPr>
          <w:b/>
          <w:i/>
        </w:rPr>
        <w:t>7)What is the differences between JDK and JRE?</w:t>
      </w:r>
    </w:p>
    <w:p w:rsidR="009518A4" w:rsidRPr="00066F72" w:rsidRDefault="00066F72">
      <w:pPr>
        <w:pStyle w:val="normal0"/>
        <w:rPr>
          <w:i/>
        </w:rPr>
      </w:pPr>
      <w:r w:rsidRPr="00066F72">
        <w:rPr>
          <w:b/>
          <w:i/>
        </w:rPr>
        <w:t>Ans) By Using JDK ,we can compile and run the program also...</w:t>
      </w:r>
    </w:p>
    <w:p w:rsidR="009518A4" w:rsidRPr="00066F72" w:rsidRDefault="00066F72">
      <w:pPr>
        <w:pStyle w:val="normal0"/>
        <w:rPr>
          <w:i/>
        </w:rPr>
      </w:pPr>
      <w:r w:rsidRPr="00066F72">
        <w:rPr>
          <w:b/>
          <w:i/>
        </w:rPr>
        <w:t>By Using JRE, we can only run the program but we cannot develop  it..</w:t>
      </w:r>
    </w:p>
    <w:p w:rsidR="009518A4" w:rsidRPr="00066F72" w:rsidRDefault="009518A4">
      <w:pPr>
        <w:pStyle w:val="normal0"/>
        <w:rPr>
          <w:i/>
        </w:rPr>
      </w:pPr>
    </w:p>
    <w:p w:rsidR="009518A4" w:rsidRPr="00066F72" w:rsidRDefault="009518A4">
      <w:pPr>
        <w:pStyle w:val="normal0"/>
        <w:rPr>
          <w:i/>
        </w:rPr>
      </w:pPr>
    </w:p>
    <w:p w:rsidR="009518A4" w:rsidRPr="00066F72" w:rsidRDefault="00066F72">
      <w:pPr>
        <w:pStyle w:val="normal0"/>
        <w:rPr>
          <w:i/>
        </w:rPr>
      </w:pPr>
      <w:r w:rsidRPr="00066F72">
        <w:rPr>
          <w:b/>
          <w:i/>
        </w:rPr>
        <w:t>8)</w:t>
      </w:r>
    </w:p>
    <w:p w:rsidR="009518A4" w:rsidRPr="00073EBC" w:rsidRDefault="00066F72">
      <w:pPr>
        <w:pStyle w:val="normal0"/>
        <w:rPr>
          <w:i/>
        </w:rPr>
      </w:pPr>
      <w:r w:rsidRPr="00073EBC">
        <w:rPr>
          <w:b/>
          <w:i/>
        </w:rPr>
        <w:t>List Of Java Interview Questions:</w:t>
      </w:r>
    </w:p>
    <w:p w:rsidR="009518A4" w:rsidRPr="00066F72" w:rsidRDefault="00066F72">
      <w:pPr>
        <w:pStyle w:val="normal0"/>
        <w:rPr>
          <w:i/>
        </w:rPr>
      </w:pPr>
      <w:r w:rsidRPr="00066F72">
        <w:rPr>
          <w:i/>
        </w:rPr>
        <w:t>1.How garbage collector knows that the object is not in use and needs to be removed?</w:t>
      </w:r>
    </w:p>
    <w:p w:rsidR="009518A4" w:rsidRPr="00066F72" w:rsidRDefault="00066F72">
      <w:pPr>
        <w:pStyle w:val="normal0"/>
        <w:rPr>
          <w:i/>
        </w:rPr>
      </w:pPr>
      <w:r w:rsidRPr="00066F72">
        <w:rPr>
          <w:b/>
          <w:i/>
        </w:rPr>
        <w:t>Answer</w:t>
      </w:r>
      <w:r w:rsidRPr="00066F72">
        <w:rPr>
          <w:i/>
        </w:rPr>
        <w:t>:</w:t>
      </w:r>
    </w:p>
    <w:p w:rsidR="009518A4" w:rsidRPr="00066F72" w:rsidRDefault="00066F72">
      <w:pPr>
        <w:pStyle w:val="normal0"/>
        <w:rPr>
          <w:i/>
        </w:rPr>
      </w:pPr>
      <w:r w:rsidRPr="00066F72">
        <w:rPr>
          <w:i/>
        </w:rPr>
        <w:t>Garbage collector reclaims objects that are no longer being used, clears their memory, and keeps the memory available for future allocations. This is done via bookkeeping the references to the objects. Any unreferenced object is a garbage and will be collected.</w:t>
      </w:r>
    </w:p>
    <w:p w:rsidR="009518A4" w:rsidRPr="00066F72" w:rsidRDefault="00066F72">
      <w:pPr>
        <w:pStyle w:val="normal0"/>
        <w:rPr>
          <w:i/>
        </w:rPr>
      </w:pPr>
      <w:r w:rsidRPr="00066F72">
        <w:rPr>
          <w:i/>
        </w:rPr>
        <w:t>2.Can Java thread object invoke start method twice?</w:t>
      </w:r>
    </w:p>
    <w:p w:rsidR="009518A4" w:rsidRPr="00066F72" w:rsidRDefault="00066F72">
      <w:pPr>
        <w:pStyle w:val="normal0"/>
        <w:rPr>
          <w:i/>
        </w:rPr>
      </w:pPr>
      <w:r w:rsidRPr="00066F72">
        <w:rPr>
          <w:b/>
          <w:i/>
        </w:rPr>
        <w:t>Answer</w:t>
      </w:r>
      <w:r w:rsidRPr="00066F72">
        <w:rPr>
          <w:i/>
        </w:rPr>
        <w:t>:</w:t>
      </w:r>
    </w:p>
    <w:p w:rsidR="009518A4" w:rsidRPr="00066F72" w:rsidRDefault="00066F72">
      <w:pPr>
        <w:pStyle w:val="normal0"/>
        <w:rPr>
          <w:i/>
        </w:rPr>
      </w:pPr>
      <w:r w:rsidRPr="00066F72">
        <w:rPr>
          <w:i/>
        </w:rPr>
        <w:t>If we invoke start method twice we get the output for the first time but we get the IllegalThreadStateException for the second time.</w:t>
      </w:r>
    </w:p>
    <w:p w:rsidR="009518A4" w:rsidRPr="00066F72" w:rsidRDefault="00066F72">
      <w:pPr>
        <w:pStyle w:val="normal0"/>
        <w:rPr>
          <w:i/>
        </w:rPr>
      </w:pPr>
      <w:r w:rsidRPr="00066F72">
        <w:rPr>
          <w:i/>
        </w:rPr>
        <w:t>3.Give the list of Java Object class methods.</w:t>
      </w:r>
    </w:p>
    <w:p w:rsidR="009518A4" w:rsidRPr="00066F72" w:rsidRDefault="00066F72">
      <w:pPr>
        <w:pStyle w:val="normal0"/>
        <w:rPr>
          <w:i/>
        </w:rPr>
      </w:pPr>
      <w:r w:rsidRPr="00066F72">
        <w:rPr>
          <w:b/>
          <w:i/>
        </w:rPr>
        <w:t>Answer</w:t>
      </w:r>
      <w:r w:rsidRPr="00066F72">
        <w:rPr>
          <w:i/>
        </w:rPr>
        <w:t>:</w:t>
      </w:r>
    </w:p>
    <w:p w:rsidR="009518A4" w:rsidRPr="00066F72" w:rsidRDefault="00066F72">
      <w:pPr>
        <w:pStyle w:val="normal0"/>
        <w:rPr>
          <w:i/>
        </w:rPr>
      </w:pPr>
      <w:r w:rsidRPr="00066F72">
        <w:rPr>
          <w:i/>
        </w:rPr>
        <w:tab/>
        <w:t>clone() - Creates and returns a copy of this object.</w:t>
      </w:r>
    </w:p>
    <w:p w:rsidR="009518A4" w:rsidRPr="00066F72" w:rsidRDefault="00066F72">
      <w:pPr>
        <w:pStyle w:val="normal0"/>
        <w:rPr>
          <w:i/>
        </w:rPr>
      </w:pPr>
      <w:r w:rsidRPr="00066F72">
        <w:rPr>
          <w:i/>
        </w:rPr>
        <w:tab/>
        <w:t>equals() - Indicates whether some other object is "equal to" this one.</w:t>
      </w:r>
    </w:p>
    <w:p w:rsidR="009518A4" w:rsidRPr="00066F72" w:rsidRDefault="00066F72">
      <w:pPr>
        <w:pStyle w:val="normal0"/>
        <w:rPr>
          <w:i/>
        </w:rPr>
      </w:pPr>
      <w:r w:rsidRPr="00066F72">
        <w:rPr>
          <w:i/>
        </w:rPr>
        <w:tab/>
        <w:t>finalize() - Called by the garbage collector on an object when garbage collection</w:t>
      </w:r>
    </w:p>
    <w:p w:rsidR="009518A4" w:rsidRPr="00066F72" w:rsidRDefault="00066F72">
      <w:pPr>
        <w:pStyle w:val="normal0"/>
        <w:rPr>
          <w:i/>
        </w:rPr>
      </w:pPr>
      <w:r w:rsidRPr="00066F72">
        <w:rPr>
          <w:i/>
        </w:rPr>
        <w:tab/>
      </w:r>
      <w:r w:rsidRPr="00066F72">
        <w:rPr>
          <w:i/>
        </w:rPr>
        <w:tab/>
      </w:r>
      <w:r w:rsidRPr="00066F72">
        <w:rPr>
          <w:i/>
        </w:rPr>
        <w:tab/>
        <w:t>determines that there are no more references to the object.</w:t>
      </w:r>
    </w:p>
    <w:p w:rsidR="009518A4" w:rsidRPr="00066F72" w:rsidRDefault="00066F72">
      <w:pPr>
        <w:pStyle w:val="normal0"/>
        <w:rPr>
          <w:i/>
        </w:rPr>
      </w:pPr>
      <w:r w:rsidRPr="00066F72">
        <w:rPr>
          <w:i/>
        </w:rPr>
        <w:tab/>
        <w:t>getClass() - Returns the runtime class of an object.</w:t>
      </w:r>
    </w:p>
    <w:p w:rsidR="009518A4" w:rsidRPr="00066F72" w:rsidRDefault="00066F72">
      <w:pPr>
        <w:pStyle w:val="normal0"/>
        <w:rPr>
          <w:i/>
        </w:rPr>
      </w:pPr>
      <w:r w:rsidRPr="00066F72">
        <w:rPr>
          <w:i/>
        </w:rPr>
        <w:tab/>
        <w:t>hashCode() - Returns a hash code value for the object.</w:t>
      </w:r>
    </w:p>
    <w:p w:rsidR="009518A4" w:rsidRPr="00066F72" w:rsidRDefault="00066F72">
      <w:pPr>
        <w:pStyle w:val="normal0"/>
        <w:rPr>
          <w:i/>
        </w:rPr>
      </w:pPr>
      <w:r w:rsidRPr="00066F72">
        <w:rPr>
          <w:i/>
        </w:rPr>
        <w:lastRenderedPageBreak/>
        <w:tab/>
        <w:t>notify() - Wakes up a single thread that is waiting on this object's monitor.</w:t>
      </w:r>
    </w:p>
    <w:p w:rsidR="009518A4" w:rsidRPr="00066F72" w:rsidRDefault="00066F72">
      <w:pPr>
        <w:pStyle w:val="normal0"/>
        <w:rPr>
          <w:i/>
        </w:rPr>
      </w:pPr>
      <w:r w:rsidRPr="00066F72">
        <w:rPr>
          <w:i/>
        </w:rPr>
        <w:tab/>
        <w:t>notifyAll() - Wakes up all threads that are waiting on this object's monitor.</w:t>
      </w:r>
    </w:p>
    <w:p w:rsidR="009518A4" w:rsidRPr="00066F72" w:rsidRDefault="00066F72">
      <w:pPr>
        <w:pStyle w:val="normal0"/>
        <w:rPr>
          <w:i/>
        </w:rPr>
      </w:pPr>
      <w:r w:rsidRPr="00066F72">
        <w:rPr>
          <w:i/>
        </w:rPr>
        <w:tab/>
        <w:t>toString() - Returns a string representation of the object.</w:t>
      </w:r>
    </w:p>
    <w:p w:rsidR="009518A4" w:rsidRPr="00066F72" w:rsidRDefault="00066F72">
      <w:pPr>
        <w:pStyle w:val="normal0"/>
        <w:rPr>
          <w:i/>
        </w:rPr>
      </w:pPr>
      <w:r w:rsidRPr="00066F72">
        <w:rPr>
          <w:i/>
        </w:rPr>
        <w:tab/>
        <w:t>wait() - Causes current thread to wait until another thread invokes the notify() method</w:t>
      </w:r>
    </w:p>
    <w:p w:rsidR="009518A4" w:rsidRPr="00066F72" w:rsidRDefault="00066F72">
      <w:pPr>
        <w:pStyle w:val="normal0"/>
        <w:rPr>
          <w:i/>
        </w:rPr>
      </w:pPr>
      <w:r w:rsidRPr="00066F72">
        <w:rPr>
          <w:i/>
        </w:rPr>
        <w:tab/>
      </w:r>
      <w:r w:rsidRPr="00066F72">
        <w:rPr>
          <w:i/>
        </w:rPr>
        <w:tab/>
      </w:r>
      <w:r w:rsidRPr="00066F72">
        <w:rPr>
          <w:i/>
        </w:rPr>
        <w:tab/>
        <w:t>or the notifyAll() method for this object.</w:t>
      </w:r>
    </w:p>
    <w:p w:rsidR="009518A4" w:rsidRPr="00066F72" w:rsidRDefault="00066F72">
      <w:pPr>
        <w:pStyle w:val="normal0"/>
        <w:rPr>
          <w:i/>
        </w:rPr>
      </w:pPr>
      <w:r w:rsidRPr="00066F72">
        <w:rPr>
          <w:i/>
        </w:rPr>
        <w:t>4.Can we call servlet destory() from service()?</w:t>
      </w:r>
    </w:p>
    <w:p w:rsidR="009518A4" w:rsidRPr="00066F72" w:rsidRDefault="00066F72">
      <w:pPr>
        <w:pStyle w:val="normal0"/>
        <w:rPr>
          <w:i/>
        </w:rPr>
      </w:pPr>
      <w:r w:rsidRPr="00066F72">
        <w:rPr>
          <w:b/>
          <w:i/>
        </w:rPr>
        <w:t>Ans</w:t>
      </w:r>
      <w:r w:rsidRPr="00066F72">
        <w:rPr>
          <w:i/>
        </w:rPr>
        <w:t>:</w:t>
      </w:r>
    </w:p>
    <w:p w:rsidR="009518A4" w:rsidRPr="00066F72" w:rsidRDefault="00066F72">
      <w:pPr>
        <w:pStyle w:val="normal0"/>
        <w:rPr>
          <w:i/>
        </w:rPr>
      </w:pPr>
      <w:r w:rsidRPr="00066F72">
        <w:rPr>
          <w:i/>
        </w:rPr>
        <w:t xml:space="preserve">As you know, destory() is part of servlet life cycle methods, it is used to kill the servlet instance. Servlet Engine is used to call destory(). In case, if you call destory method from service(), it just execute the code written in the destory(), but it wont kill the servlet instance. destroy() will be called before killing the servlet instance by servlet engine. </w:t>
      </w:r>
    </w:p>
    <w:p w:rsidR="009518A4" w:rsidRPr="00066F72" w:rsidRDefault="00066F72">
      <w:pPr>
        <w:pStyle w:val="normal0"/>
        <w:rPr>
          <w:i/>
        </w:rPr>
      </w:pPr>
      <w:r w:rsidRPr="00066F72">
        <w:rPr>
          <w:i/>
        </w:rPr>
        <w:t>5.Can we override static method?</w:t>
      </w:r>
    </w:p>
    <w:p w:rsidR="009518A4" w:rsidRPr="00066F72" w:rsidRDefault="00066F72">
      <w:pPr>
        <w:pStyle w:val="normal0"/>
        <w:rPr>
          <w:i/>
        </w:rPr>
      </w:pPr>
      <w:r w:rsidRPr="00066F72">
        <w:rPr>
          <w:b/>
          <w:i/>
        </w:rPr>
        <w:t>Ans</w:t>
      </w:r>
      <w:r w:rsidRPr="00066F72">
        <w:rPr>
          <w:i/>
        </w:rPr>
        <w:t>: We cannot override static methods. Static methods are belogs to class, not belongs to object. Inheritance will not be applicable for class members .</w:t>
      </w:r>
    </w:p>
    <w:p w:rsidR="009518A4" w:rsidRPr="00066F72" w:rsidRDefault="00066F72">
      <w:pPr>
        <w:pStyle w:val="normal0"/>
        <w:rPr>
          <w:i/>
        </w:rPr>
      </w:pPr>
      <w:r w:rsidRPr="00066F72">
        <w:rPr>
          <w:i/>
        </w:rPr>
        <w:t>6.Can you list serialization methods?</w:t>
      </w:r>
    </w:p>
    <w:p w:rsidR="009518A4" w:rsidRPr="00066F72" w:rsidRDefault="00066F72">
      <w:pPr>
        <w:pStyle w:val="normal0"/>
        <w:rPr>
          <w:i/>
        </w:rPr>
      </w:pPr>
      <w:r w:rsidRPr="00066F72">
        <w:rPr>
          <w:b/>
          <w:i/>
        </w:rPr>
        <w:t>Ans</w:t>
      </w:r>
      <w:r w:rsidRPr="00066F72">
        <w:rPr>
          <w:i/>
        </w:rPr>
        <w:t xml:space="preserve">: Serialization interface does not have any methods. It is a marker interface. It just tells that your class can be serializable. </w:t>
      </w:r>
    </w:p>
    <w:p w:rsidR="009518A4" w:rsidRPr="00066F72" w:rsidRDefault="009518A4">
      <w:pPr>
        <w:pStyle w:val="normal0"/>
        <w:rPr>
          <w:i/>
        </w:rPr>
      </w:pPr>
    </w:p>
    <w:p w:rsidR="009518A4" w:rsidRPr="00066F72" w:rsidRDefault="00066F72">
      <w:pPr>
        <w:pStyle w:val="normal0"/>
        <w:rPr>
          <w:i/>
        </w:rPr>
      </w:pPr>
      <w:r w:rsidRPr="00066F72">
        <w:rPr>
          <w:i/>
        </w:rPr>
        <w:t>7.What is the difference between super() and this()?</w:t>
      </w:r>
    </w:p>
    <w:p w:rsidR="009518A4" w:rsidRPr="00066F72" w:rsidRDefault="00066F72">
      <w:pPr>
        <w:pStyle w:val="normal0"/>
        <w:rPr>
          <w:i/>
        </w:rPr>
      </w:pPr>
      <w:r w:rsidRPr="00066F72">
        <w:rPr>
          <w:b/>
          <w:i/>
        </w:rPr>
        <w:t>Ans</w:t>
      </w:r>
      <w:r w:rsidRPr="00066F72">
        <w:rPr>
          <w:i/>
        </w:rPr>
        <w:t xml:space="preserve">:super() is used to call super class constructor, whereas this() used to call constructors in the same class, means to call parameterized constructors. </w:t>
      </w:r>
    </w:p>
    <w:p w:rsidR="009518A4" w:rsidRPr="00066F72" w:rsidRDefault="00066F72">
      <w:pPr>
        <w:pStyle w:val="normal0"/>
        <w:rPr>
          <w:i/>
        </w:rPr>
      </w:pPr>
      <w:r w:rsidRPr="00066F72">
        <w:rPr>
          <w:i/>
        </w:rPr>
        <w:t>8.How to prevent a method from being overridden?</w:t>
      </w:r>
    </w:p>
    <w:p w:rsidR="009518A4" w:rsidRPr="00066F72" w:rsidRDefault="00066F72">
      <w:pPr>
        <w:pStyle w:val="normal0"/>
        <w:rPr>
          <w:i/>
        </w:rPr>
      </w:pPr>
      <w:r w:rsidRPr="00066F72">
        <w:rPr>
          <w:b/>
          <w:i/>
        </w:rPr>
        <w:t>Ans</w:t>
      </w:r>
      <w:r w:rsidRPr="00066F72">
        <w:rPr>
          <w:i/>
        </w:rPr>
        <w:t xml:space="preserve">: By specifying final keyword to the method you can avoid overriding in a subcalss. Similarlly one can use final at class level to prevent creating subclasses. </w:t>
      </w:r>
    </w:p>
    <w:p w:rsidR="009518A4" w:rsidRPr="00066F72" w:rsidRDefault="00066F72">
      <w:pPr>
        <w:pStyle w:val="normal0"/>
        <w:rPr>
          <w:i/>
        </w:rPr>
      </w:pPr>
      <w:r w:rsidRPr="00066F72">
        <w:rPr>
          <w:i/>
        </w:rPr>
        <w:t>9.Can we create abstract classes without any abstract methods?</w:t>
      </w:r>
    </w:p>
    <w:p w:rsidR="009518A4" w:rsidRPr="00066F72" w:rsidRDefault="00066F72">
      <w:pPr>
        <w:pStyle w:val="normal0"/>
        <w:rPr>
          <w:i/>
        </w:rPr>
      </w:pPr>
      <w:r w:rsidRPr="00066F72">
        <w:rPr>
          <w:b/>
          <w:i/>
        </w:rPr>
        <w:t>Ans</w:t>
      </w:r>
      <w:r w:rsidRPr="00066F72">
        <w:rPr>
          <w:i/>
        </w:rPr>
        <w:t>: Yes, we can create abstract classes without any abstract methods.</w:t>
      </w:r>
    </w:p>
    <w:p w:rsidR="009518A4" w:rsidRPr="00066F72" w:rsidRDefault="00066F72">
      <w:pPr>
        <w:pStyle w:val="normal0"/>
        <w:rPr>
          <w:i/>
        </w:rPr>
      </w:pPr>
      <w:r w:rsidRPr="00066F72">
        <w:rPr>
          <w:i/>
        </w:rPr>
        <w:lastRenderedPageBreak/>
        <w:t>10.How to destroy the session in servlets?</w:t>
      </w:r>
    </w:p>
    <w:p w:rsidR="009518A4" w:rsidRPr="00066F72" w:rsidRDefault="00066F72">
      <w:pPr>
        <w:pStyle w:val="normal0"/>
        <w:rPr>
          <w:i/>
        </w:rPr>
      </w:pPr>
      <w:r w:rsidRPr="00066F72">
        <w:rPr>
          <w:b/>
          <w:i/>
        </w:rPr>
        <w:t>Ans</w:t>
      </w:r>
      <w:r w:rsidRPr="00066F72">
        <w:rPr>
          <w:i/>
        </w:rPr>
        <w:t xml:space="preserve">: By calling invalidate() method on session object, we can destory the session. </w:t>
      </w:r>
    </w:p>
    <w:p w:rsidR="009518A4" w:rsidRPr="00066F72" w:rsidRDefault="00066F72">
      <w:pPr>
        <w:pStyle w:val="normal0"/>
        <w:rPr>
          <w:i/>
        </w:rPr>
      </w:pPr>
      <w:r w:rsidRPr="00066F72">
        <w:rPr>
          <w:i/>
        </w:rPr>
        <w:t>11.Can we have static methods in interface?</w:t>
      </w:r>
    </w:p>
    <w:p w:rsidR="009518A4" w:rsidRPr="00066F72" w:rsidRDefault="00066F72">
      <w:pPr>
        <w:pStyle w:val="normal0"/>
        <w:rPr>
          <w:i/>
        </w:rPr>
      </w:pPr>
      <w:r w:rsidRPr="00066F72">
        <w:rPr>
          <w:b/>
          <w:i/>
        </w:rPr>
        <w:t>Ans</w:t>
      </w:r>
      <w:r w:rsidRPr="00066F72">
        <w:rPr>
          <w:i/>
        </w:rPr>
        <w:t xml:space="preserve">: By default, all methods in an interface are decleared as public, abstract. It will never be static. But this concept is changed with java 8. Java 8 came with new feature called "default methods" with in interfaces click here for more details. </w:t>
      </w:r>
    </w:p>
    <w:p w:rsidR="009518A4" w:rsidRPr="00066F72" w:rsidRDefault="00066F72">
      <w:pPr>
        <w:pStyle w:val="normal0"/>
        <w:rPr>
          <w:i/>
        </w:rPr>
      </w:pPr>
      <w:r w:rsidRPr="00066F72">
        <w:rPr>
          <w:i/>
        </w:rPr>
        <w:t>12.What is transient variable?</w:t>
      </w:r>
    </w:p>
    <w:p w:rsidR="009518A4" w:rsidRPr="00066F72" w:rsidRDefault="00066F72">
      <w:pPr>
        <w:pStyle w:val="normal0"/>
        <w:rPr>
          <w:i/>
        </w:rPr>
      </w:pPr>
      <w:r w:rsidRPr="00066F72">
        <w:rPr>
          <w:b/>
          <w:i/>
        </w:rPr>
        <w:t>Ans</w:t>
      </w:r>
      <w:r w:rsidRPr="00066F72">
        <w:rPr>
          <w:i/>
        </w:rPr>
        <w:t xml:space="preserve">: Transient variables cannot be serialized. During serialization process, transient variable states will not be serialized. State of the value will be always defaulted after deserialization. </w:t>
      </w:r>
    </w:p>
    <w:p w:rsidR="009518A4" w:rsidRPr="00066F72" w:rsidRDefault="00066F72">
      <w:pPr>
        <w:pStyle w:val="normal0"/>
        <w:rPr>
          <w:i/>
        </w:rPr>
      </w:pPr>
      <w:r w:rsidRPr="00066F72">
        <w:rPr>
          <w:i/>
        </w:rPr>
        <w:t>13.Incase, there is a return at the end of try block, will execute finally block?</w:t>
      </w:r>
    </w:p>
    <w:p w:rsidR="009518A4" w:rsidRPr="00066F72" w:rsidRDefault="00066F72">
      <w:pPr>
        <w:pStyle w:val="normal0"/>
        <w:rPr>
          <w:i/>
        </w:rPr>
      </w:pPr>
      <w:r w:rsidRPr="00066F72">
        <w:rPr>
          <w:b/>
          <w:i/>
        </w:rPr>
        <w:t>Ans</w:t>
      </w:r>
      <w:r w:rsidRPr="00066F72">
        <w:rPr>
          <w:i/>
        </w:rPr>
        <w:t>:Yes</w:t>
      </w:r>
    </w:p>
    <w:p w:rsidR="009518A4" w:rsidRPr="00066F72" w:rsidRDefault="00066F72">
      <w:pPr>
        <w:pStyle w:val="normal0"/>
        <w:rPr>
          <w:i/>
        </w:rPr>
      </w:pPr>
      <w:r w:rsidRPr="00066F72">
        <w:rPr>
          <w:i/>
        </w:rPr>
        <w:t>14.What is abstract class or abstract method?</w:t>
      </w:r>
    </w:p>
    <w:p w:rsidR="009518A4" w:rsidRPr="00066F72" w:rsidRDefault="00066F72">
      <w:pPr>
        <w:pStyle w:val="normal0"/>
        <w:rPr>
          <w:i/>
        </w:rPr>
      </w:pPr>
      <w:r w:rsidRPr="00066F72">
        <w:rPr>
          <w:b/>
          <w:i/>
        </w:rPr>
        <w:t>Ans</w:t>
      </w:r>
      <w:r w:rsidRPr="00066F72">
        <w:rPr>
          <w:i/>
        </w:rPr>
        <w:t xml:space="preserve">: We cannot create instance for an abstract class. We can able to create instance for its subclass only. By specifying abstract keyword just before class, we can make a class as abstract class. </w:t>
      </w:r>
    </w:p>
    <w:p w:rsidR="009518A4" w:rsidRPr="00066F72" w:rsidRDefault="00066F72">
      <w:pPr>
        <w:pStyle w:val="normal0"/>
        <w:rPr>
          <w:i/>
        </w:rPr>
      </w:pPr>
      <w:r w:rsidRPr="00066F72">
        <w:rPr>
          <w:b/>
          <w:i/>
        </w:rPr>
        <w:t xml:space="preserve">public abstract class MyAbstractClass{ } </w:t>
      </w:r>
    </w:p>
    <w:p w:rsidR="009518A4" w:rsidRPr="00066F72" w:rsidRDefault="00066F72">
      <w:pPr>
        <w:pStyle w:val="normal0"/>
        <w:rPr>
          <w:i/>
        </w:rPr>
      </w:pPr>
      <w:r w:rsidRPr="00066F72">
        <w:rPr>
          <w:i/>
        </w:rPr>
        <w:t xml:space="preserve">Abstract class may or may not contains abstract methods. Abstract method is just method signature, it does not containes any implementation. Its subclass must provide implementation for abstract methods. Abstract methods are looks like as given below: </w:t>
      </w:r>
    </w:p>
    <w:p w:rsidR="009518A4" w:rsidRPr="00066F72" w:rsidRDefault="00066F72">
      <w:pPr>
        <w:pStyle w:val="normal0"/>
        <w:rPr>
          <w:i/>
        </w:rPr>
      </w:pPr>
      <w:r w:rsidRPr="00066F72">
        <w:rPr>
          <w:b/>
          <w:i/>
        </w:rPr>
        <w:t xml:space="preserve">public abstract int getLength(); </w:t>
      </w:r>
    </w:p>
    <w:p w:rsidR="009518A4" w:rsidRPr="00066F72" w:rsidRDefault="00066F72">
      <w:pPr>
        <w:pStyle w:val="normal0"/>
        <w:rPr>
          <w:i/>
        </w:rPr>
      </w:pPr>
      <w:r w:rsidRPr="00066F72">
        <w:rPr>
          <w:i/>
        </w:rPr>
        <w:t>15.What is default value of a boolean?</w:t>
      </w:r>
    </w:p>
    <w:p w:rsidR="009518A4" w:rsidRPr="00066F72" w:rsidRDefault="00066F72">
      <w:pPr>
        <w:pStyle w:val="normal0"/>
        <w:rPr>
          <w:i/>
        </w:rPr>
      </w:pPr>
      <w:r w:rsidRPr="00066F72">
        <w:rPr>
          <w:b/>
          <w:i/>
        </w:rPr>
        <w:t>Ans</w:t>
      </w:r>
      <w:r w:rsidRPr="00066F72">
        <w:rPr>
          <w:i/>
        </w:rPr>
        <w:t>: zero(false).</w:t>
      </w:r>
    </w:p>
    <w:p w:rsidR="009518A4" w:rsidRPr="00066F72" w:rsidRDefault="00066F72">
      <w:pPr>
        <w:pStyle w:val="normal0"/>
        <w:rPr>
          <w:i/>
        </w:rPr>
      </w:pPr>
      <w:r w:rsidRPr="00066F72">
        <w:rPr>
          <w:i/>
        </w:rPr>
        <w:t>16.When to use LinkedList or ArrayList?</w:t>
      </w:r>
    </w:p>
    <w:p w:rsidR="009518A4" w:rsidRPr="00066F72" w:rsidRDefault="00066F72">
      <w:pPr>
        <w:pStyle w:val="normal0"/>
        <w:rPr>
          <w:i/>
        </w:rPr>
      </w:pPr>
      <w:r w:rsidRPr="00066F72">
        <w:rPr>
          <w:b/>
          <w:i/>
        </w:rPr>
        <w:t>Ans</w:t>
      </w:r>
      <w:r w:rsidRPr="00066F72">
        <w:rPr>
          <w:i/>
        </w:rPr>
        <w:t xml:space="preserve">: Accessing elements are faster with ArrayList, because it is index based. But accessing is difficult with LinkedList. It is slow access. This is to access any element, you need to navigate through the elements one by one. But insertion and deletion is much faster with LinkedList, because if you know the node, just change the pointers before or after nodes. Insertion and deletion is slow with ArrayList, this is because, during these operations ArrayList need to adjust the indexes according to deletion or insetion if you are performing on middle indexes. Means, an ArrayList having 10 elements, if you are inserting at index 5, </w:t>
      </w:r>
      <w:r w:rsidRPr="00066F72">
        <w:rPr>
          <w:i/>
        </w:rPr>
        <w:lastRenderedPageBreak/>
        <w:t xml:space="preserve">then you need to shift the indexes above 5 to one more. </w:t>
      </w:r>
    </w:p>
    <w:p w:rsidR="009518A4" w:rsidRPr="00066F72" w:rsidRDefault="00066F72">
      <w:pPr>
        <w:pStyle w:val="normal0"/>
        <w:rPr>
          <w:i/>
        </w:rPr>
      </w:pPr>
      <w:r w:rsidRPr="00066F72">
        <w:rPr>
          <w:i/>
        </w:rPr>
        <w:t>17.What is daemon thread?</w:t>
      </w:r>
    </w:p>
    <w:p w:rsidR="009518A4" w:rsidRPr="00066F72" w:rsidRDefault="00066F72">
      <w:pPr>
        <w:pStyle w:val="normal0"/>
        <w:rPr>
          <w:i/>
        </w:rPr>
      </w:pPr>
      <w:r w:rsidRPr="00066F72">
        <w:rPr>
          <w:b/>
          <w:i/>
        </w:rPr>
        <w:t>Ans</w:t>
      </w:r>
      <w:r w:rsidRPr="00066F72">
        <w:rPr>
          <w:i/>
        </w:rPr>
        <w:t xml:space="preserve">: Daemon thread is a low priority thread. It runs intermittently in the back ground, and takes care of the garbage collection operation for the java runtime system. By calling setDaemon() method is used to create a daemon thread. </w:t>
      </w:r>
    </w:p>
    <w:p w:rsidR="009518A4" w:rsidRPr="00066F72" w:rsidRDefault="00066F72">
      <w:pPr>
        <w:pStyle w:val="normal0"/>
        <w:rPr>
          <w:i/>
        </w:rPr>
      </w:pPr>
      <w:r w:rsidRPr="00066F72">
        <w:rPr>
          <w:i/>
        </w:rPr>
        <w:t>18.Does each thread in java uses seperate stack?</w:t>
      </w:r>
    </w:p>
    <w:p w:rsidR="009518A4" w:rsidRPr="00066F72" w:rsidRDefault="00066F72">
      <w:pPr>
        <w:pStyle w:val="normal0"/>
        <w:rPr>
          <w:i/>
        </w:rPr>
      </w:pPr>
      <w:r w:rsidRPr="00066F72">
        <w:rPr>
          <w:b/>
          <w:i/>
        </w:rPr>
        <w:t>Ans</w:t>
      </w:r>
      <w:r w:rsidRPr="00066F72">
        <w:rPr>
          <w:i/>
        </w:rPr>
        <w:t xml:space="preserve">: In Java every thread maintains its own separate stack. It is called Runtime Stack but they share the same memory. </w:t>
      </w:r>
    </w:p>
    <w:p w:rsidR="009518A4" w:rsidRPr="00066F72" w:rsidRDefault="00066F72">
      <w:pPr>
        <w:pStyle w:val="normal0"/>
        <w:rPr>
          <w:i/>
        </w:rPr>
      </w:pPr>
      <w:r w:rsidRPr="00066F72">
        <w:rPr>
          <w:i/>
        </w:rPr>
        <w:t>19.What is the difference between Enumeration and Iterator?</w:t>
      </w:r>
    </w:p>
    <w:p w:rsidR="009518A4" w:rsidRPr="00066F72" w:rsidRDefault="00066F72">
      <w:pPr>
        <w:pStyle w:val="normal0"/>
        <w:rPr>
          <w:i/>
        </w:rPr>
      </w:pPr>
      <w:r w:rsidRPr="00066F72">
        <w:rPr>
          <w:b/>
          <w:i/>
        </w:rPr>
        <w:t>Ans</w:t>
      </w:r>
      <w:r w:rsidRPr="00066F72">
        <w:rPr>
          <w:i/>
        </w:rPr>
        <w:t xml:space="preserve">: The functionality of Enumeration and the Iterator are same. You can get remove() from Iterator to remove an element, while while Enumeration does not have remove() method. Using Enumeration you can only traverse and fetch the objects, where as using Iterator we can also add and remove the objects. So Iterator can be useful if you want to manipulate the list and Enumeration is for read-only access. </w:t>
      </w:r>
    </w:p>
    <w:p w:rsidR="009518A4" w:rsidRPr="00066F72" w:rsidRDefault="00066F72">
      <w:pPr>
        <w:pStyle w:val="normal0"/>
        <w:rPr>
          <w:i/>
        </w:rPr>
      </w:pPr>
      <w:r w:rsidRPr="00066F72">
        <w:rPr>
          <w:i/>
        </w:rPr>
        <w:t>20.Find out switch statement output.</w:t>
      </w:r>
    </w:p>
    <w:p w:rsidR="009518A4" w:rsidRPr="00066F72" w:rsidRDefault="00066F72">
      <w:pPr>
        <w:pStyle w:val="normal0"/>
        <w:rPr>
          <w:i/>
        </w:rPr>
      </w:pPr>
      <w:r w:rsidRPr="00066F72">
        <w:rPr>
          <w:i/>
        </w:rPr>
        <w:t>Code:</w:t>
      </w:r>
    </w:p>
    <w:p w:rsidR="009518A4" w:rsidRPr="00066F72" w:rsidRDefault="00066F72">
      <w:pPr>
        <w:pStyle w:val="normal0"/>
        <w:rPr>
          <w:i/>
        </w:rPr>
      </w:pPr>
      <w:r w:rsidRPr="00066F72">
        <w:rPr>
          <w:i/>
        </w:rPr>
        <w:t>public static void main(String a[]){</w:t>
      </w:r>
    </w:p>
    <w:p w:rsidR="009518A4" w:rsidRPr="00066F72" w:rsidRDefault="00066F72">
      <w:pPr>
        <w:pStyle w:val="normal0"/>
        <w:rPr>
          <w:i/>
        </w:rPr>
      </w:pPr>
      <w:r w:rsidRPr="00066F72">
        <w:rPr>
          <w:i/>
        </w:rPr>
        <w:tab/>
        <w:t>int price = 6;</w:t>
      </w:r>
    </w:p>
    <w:p w:rsidR="009518A4" w:rsidRPr="00066F72" w:rsidRDefault="00066F72">
      <w:pPr>
        <w:pStyle w:val="normal0"/>
        <w:rPr>
          <w:i/>
        </w:rPr>
      </w:pPr>
      <w:r w:rsidRPr="00066F72">
        <w:rPr>
          <w:i/>
        </w:rPr>
        <w:tab/>
        <w:t>switch (price) {</w:t>
      </w:r>
    </w:p>
    <w:p w:rsidR="009518A4" w:rsidRPr="00066F72" w:rsidRDefault="00066F72">
      <w:pPr>
        <w:pStyle w:val="normal0"/>
        <w:rPr>
          <w:i/>
        </w:rPr>
      </w:pPr>
      <w:r w:rsidRPr="00066F72">
        <w:rPr>
          <w:i/>
        </w:rPr>
        <w:tab/>
      </w:r>
      <w:r w:rsidRPr="00066F72">
        <w:rPr>
          <w:i/>
        </w:rPr>
        <w:tab/>
        <w:t>case 2: System.out.println("It is: 2");</w:t>
      </w:r>
    </w:p>
    <w:p w:rsidR="009518A4" w:rsidRPr="00066F72" w:rsidRDefault="00066F72">
      <w:pPr>
        <w:pStyle w:val="normal0"/>
        <w:rPr>
          <w:i/>
        </w:rPr>
      </w:pPr>
      <w:r w:rsidRPr="00066F72">
        <w:rPr>
          <w:i/>
        </w:rPr>
        <w:tab/>
      </w:r>
      <w:r w:rsidRPr="00066F72">
        <w:rPr>
          <w:i/>
        </w:rPr>
        <w:tab/>
        <w:t>default: System.out.println("It is: default");</w:t>
      </w:r>
    </w:p>
    <w:p w:rsidR="009518A4" w:rsidRPr="00066F72" w:rsidRDefault="00066F72">
      <w:pPr>
        <w:pStyle w:val="normal0"/>
        <w:rPr>
          <w:i/>
        </w:rPr>
      </w:pPr>
      <w:r w:rsidRPr="00066F72">
        <w:rPr>
          <w:i/>
        </w:rPr>
        <w:tab/>
      </w:r>
      <w:r w:rsidRPr="00066F72">
        <w:rPr>
          <w:i/>
        </w:rPr>
        <w:tab/>
        <w:t>case 5: System.out.println("It is: 5");</w:t>
      </w:r>
    </w:p>
    <w:p w:rsidR="009518A4" w:rsidRPr="00066F72" w:rsidRDefault="00066F72">
      <w:pPr>
        <w:pStyle w:val="normal0"/>
        <w:rPr>
          <w:i/>
        </w:rPr>
      </w:pPr>
      <w:r w:rsidRPr="00066F72">
        <w:rPr>
          <w:i/>
        </w:rPr>
        <w:tab/>
      </w:r>
      <w:r w:rsidRPr="00066F72">
        <w:rPr>
          <w:i/>
        </w:rPr>
        <w:tab/>
        <w:t>case 9: System.out.println("It is: 9");</w:t>
      </w:r>
    </w:p>
    <w:p w:rsidR="009518A4" w:rsidRPr="00066F72" w:rsidRDefault="00066F72">
      <w:pPr>
        <w:pStyle w:val="normal0"/>
        <w:rPr>
          <w:i/>
        </w:rPr>
      </w:pPr>
      <w:r w:rsidRPr="00066F72">
        <w:rPr>
          <w:i/>
        </w:rPr>
        <w:tab/>
        <w:t>}</w:t>
      </w:r>
    </w:p>
    <w:p w:rsidR="009518A4" w:rsidRPr="00066F72" w:rsidRDefault="00066F72">
      <w:pPr>
        <w:pStyle w:val="normal0"/>
        <w:rPr>
          <w:i/>
        </w:rPr>
      </w:pPr>
      <w:r w:rsidRPr="00066F72">
        <w:rPr>
          <w:i/>
        </w:rPr>
        <w:t>}</w:t>
      </w:r>
    </w:p>
    <w:p w:rsidR="009518A4" w:rsidRPr="00066F72" w:rsidRDefault="009518A4">
      <w:pPr>
        <w:pStyle w:val="normal0"/>
        <w:rPr>
          <w:i/>
        </w:rPr>
      </w:pPr>
    </w:p>
    <w:p w:rsidR="009518A4" w:rsidRPr="00066F72" w:rsidRDefault="00066F72">
      <w:pPr>
        <w:pStyle w:val="normal0"/>
        <w:rPr>
          <w:i/>
        </w:rPr>
      </w:pPr>
      <w:r w:rsidRPr="00066F72">
        <w:rPr>
          <w:b/>
          <w:i/>
        </w:rPr>
        <w:t>Ans</w:t>
      </w:r>
      <w:r w:rsidRPr="00066F72">
        <w:rPr>
          <w:i/>
        </w:rPr>
        <w:t>:</w:t>
      </w:r>
    </w:p>
    <w:p w:rsidR="009518A4" w:rsidRPr="00066F72" w:rsidRDefault="00066F72">
      <w:pPr>
        <w:pStyle w:val="normal0"/>
        <w:rPr>
          <w:i/>
        </w:rPr>
      </w:pPr>
      <w:r w:rsidRPr="00066F72">
        <w:rPr>
          <w:i/>
        </w:rPr>
        <w:lastRenderedPageBreak/>
        <w:t>It is: default</w:t>
      </w:r>
    </w:p>
    <w:p w:rsidR="009518A4" w:rsidRPr="00066F72" w:rsidRDefault="00066F72">
      <w:pPr>
        <w:pStyle w:val="normal0"/>
        <w:rPr>
          <w:i/>
        </w:rPr>
      </w:pPr>
      <w:r w:rsidRPr="00066F72">
        <w:rPr>
          <w:i/>
        </w:rPr>
        <w:t>It is: 5</w:t>
      </w:r>
    </w:p>
    <w:p w:rsidR="009518A4" w:rsidRPr="00066F72" w:rsidRDefault="00066F72">
      <w:pPr>
        <w:pStyle w:val="normal0"/>
        <w:rPr>
          <w:i/>
        </w:rPr>
      </w:pPr>
      <w:r w:rsidRPr="00066F72">
        <w:rPr>
          <w:i/>
        </w:rPr>
        <w:t>It is: 9</w:t>
      </w:r>
    </w:p>
    <w:p w:rsidR="009518A4" w:rsidRPr="00066F72" w:rsidRDefault="00066F72">
      <w:pPr>
        <w:pStyle w:val="normal0"/>
        <w:rPr>
          <w:i/>
        </w:rPr>
      </w:pPr>
      <w:r w:rsidRPr="00066F72">
        <w:rPr>
          <w:i/>
        </w:rPr>
        <w:t>21.Does system.exit() in try block executes finally block?</w:t>
      </w:r>
    </w:p>
    <w:p w:rsidR="009518A4" w:rsidRPr="00066F72" w:rsidRDefault="00066F72">
      <w:pPr>
        <w:pStyle w:val="normal0"/>
        <w:rPr>
          <w:i/>
        </w:rPr>
      </w:pPr>
      <w:r w:rsidRPr="00066F72">
        <w:rPr>
          <w:b/>
          <w:i/>
        </w:rPr>
        <w:t>Ans</w:t>
      </w:r>
      <w:r w:rsidRPr="00066F72">
        <w:rPr>
          <w:i/>
        </w:rPr>
        <w:t>:  It will not execute the finally block.</w:t>
      </w:r>
    </w:p>
    <w:p w:rsidR="009518A4" w:rsidRPr="00066F72" w:rsidRDefault="00066F72">
      <w:pPr>
        <w:pStyle w:val="normal0"/>
        <w:rPr>
          <w:i/>
        </w:rPr>
      </w:pPr>
      <w:r w:rsidRPr="00066F72">
        <w:rPr>
          <w:i/>
        </w:rPr>
        <w:t>22.What is fail-fast in java?</w:t>
      </w:r>
    </w:p>
    <w:p w:rsidR="009518A4" w:rsidRPr="00066F72" w:rsidRDefault="00066F72">
      <w:pPr>
        <w:pStyle w:val="normal0"/>
        <w:rPr>
          <w:i/>
        </w:rPr>
      </w:pPr>
      <w:r w:rsidRPr="00066F72">
        <w:rPr>
          <w:b/>
          <w:i/>
        </w:rPr>
        <w:t>Ans</w:t>
      </w:r>
      <w:r w:rsidRPr="00066F72">
        <w:rPr>
          <w:i/>
        </w:rPr>
        <w:t>:</w:t>
      </w:r>
    </w:p>
    <w:p w:rsidR="009518A4" w:rsidRPr="00066F72" w:rsidRDefault="00066F72">
      <w:pPr>
        <w:pStyle w:val="normal0"/>
        <w:rPr>
          <w:i/>
        </w:rPr>
      </w:pPr>
      <w:r w:rsidRPr="00066F72">
        <w:rPr>
          <w:i/>
        </w:rPr>
        <w:t xml:space="preserve">A fail-fast system is nothing but immediately report any failure that is likely to lead to failure. When a problem occurs, a fail-fast system fails immediately. In Java, we can find this behavior with iterators. Incase, you have called iterator on a collection object, and another thread tries to modify the collection object, then concurrent modification exception will be thrown. This is called fail-fast. </w:t>
      </w:r>
    </w:p>
    <w:p w:rsidR="009518A4" w:rsidRPr="00066F72" w:rsidRDefault="00066F72">
      <w:pPr>
        <w:pStyle w:val="normal0"/>
        <w:rPr>
          <w:i/>
        </w:rPr>
      </w:pPr>
      <w:r w:rsidRPr="00066F72">
        <w:rPr>
          <w:i/>
        </w:rPr>
        <w:t>23.What is final, finally and finalize?</w:t>
      </w:r>
    </w:p>
    <w:p w:rsidR="009518A4" w:rsidRPr="00066F72" w:rsidRDefault="00066F72">
      <w:pPr>
        <w:pStyle w:val="normal0"/>
        <w:rPr>
          <w:i/>
        </w:rPr>
      </w:pPr>
      <w:r w:rsidRPr="00066F72">
        <w:rPr>
          <w:i/>
        </w:rPr>
        <w:t>24.In java, are true and false keywords?</w:t>
      </w:r>
    </w:p>
    <w:p w:rsidR="009518A4" w:rsidRPr="00066F72" w:rsidRDefault="00066F72">
      <w:pPr>
        <w:pStyle w:val="normal0"/>
        <w:rPr>
          <w:i/>
        </w:rPr>
      </w:pPr>
      <w:r w:rsidRPr="00066F72">
        <w:rPr>
          <w:i/>
        </w:rPr>
        <w:t>25.What are the different session tracking methods?</w:t>
      </w:r>
    </w:p>
    <w:p w:rsidR="009518A4" w:rsidRPr="00066F72" w:rsidRDefault="00066F72">
      <w:pPr>
        <w:pStyle w:val="normal0"/>
        <w:rPr>
          <w:i/>
        </w:rPr>
      </w:pPr>
      <w:r w:rsidRPr="00066F72">
        <w:rPr>
          <w:i/>
        </w:rPr>
        <w:t>26.What is the purpose of garbage collection?</w:t>
      </w:r>
    </w:p>
    <w:p w:rsidR="009518A4" w:rsidRPr="00066F72" w:rsidRDefault="00066F72">
      <w:pPr>
        <w:pStyle w:val="normal0"/>
        <w:rPr>
          <w:i/>
        </w:rPr>
      </w:pPr>
      <w:r w:rsidRPr="00066F72">
        <w:rPr>
          <w:i/>
        </w:rPr>
        <w:t>27.What are the types of ResultSet?</w:t>
      </w:r>
    </w:p>
    <w:p w:rsidR="009518A4" w:rsidRPr="00066F72" w:rsidRDefault="00066F72">
      <w:pPr>
        <w:pStyle w:val="normal0"/>
        <w:rPr>
          <w:i/>
        </w:rPr>
      </w:pPr>
      <w:r w:rsidRPr="00066F72">
        <w:rPr>
          <w:i/>
        </w:rPr>
        <w:t>What is difference between wait and sleep methods in java?</w:t>
      </w:r>
    </w:p>
    <w:p w:rsidR="009518A4" w:rsidRPr="00066F72" w:rsidRDefault="00066F72">
      <w:pPr>
        <w:pStyle w:val="normal0"/>
        <w:rPr>
          <w:i/>
        </w:rPr>
      </w:pPr>
      <w:r w:rsidRPr="00066F72">
        <w:rPr>
          <w:i/>
        </w:rPr>
        <w:t>What is servlet context?</w:t>
      </w:r>
    </w:p>
    <w:p w:rsidR="009518A4" w:rsidRPr="00066F72" w:rsidRDefault="00066F72">
      <w:pPr>
        <w:pStyle w:val="normal0"/>
        <w:rPr>
          <w:i/>
        </w:rPr>
      </w:pPr>
      <w:r w:rsidRPr="00066F72">
        <w:rPr>
          <w:i/>
        </w:rPr>
        <w:t>What happens if one of the members in a class does not implement Serializable interface?</w:t>
      </w:r>
    </w:p>
    <w:p w:rsidR="009518A4" w:rsidRPr="00066F72" w:rsidRDefault="00066F72">
      <w:pPr>
        <w:pStyle w:val="normal0"/>
        <w:rPr>
          <w:i/>
        </w:rPr>
      </w:pPr>
      <w:r w:rsidRPr="00066F72">
        <w:rPr>
          <w:i/>
        </w:rPr>
        <w:t>What is race condition?</w:t>
      </w:r>
    </w:p>
    <w:p w:rsidR="009518A4" w:rsidRPr="00066F72" w:rsidRDefault="00066F72">
      <w:pPr>
        <w:pStyle w:val="normal0"/>
        <w:rPr>
          <w:i/>
        </w:rPr>
      </w:pPr>
      <w:r w:rsidRPr="00066F72">
        <w:rPr>
          <w:i/>
        </w:rPr>
        <w:t>How to get current time in milli seconds?</w:t>
      </w:r>
    </w:p>
    <w:p w:rsidR="009518A4" w:rsidRPr="00066F72" w:rsidRDefault="00066F72">
      <w:pPr>
        <w:pStyle w:val="normal0"/>
        <w:rPr>
          <w:i/>
        </w:rPr>
      </w:pPr>
      <w:r w:rsidRPr="00066F72">
        <w:rPr>
          <w:i/>
        </w:rPr>
        <w:t>How can you convert Map to List?</w:t>
      </w:r>
    </w:p>
    <w:p w:rsidR="009518A4" w:rsidRPr="00066F72" w:rsidRDefault="00066F72">
      <w:pPr>
        <w:pStyle w:val="normal0"/>
        <w:rPr>
          <w:i/>
        </w:rPr>
      </w:pPr>
      <w:r w:rsidRPr="00066F72">
        <w:rPr>
          <w:i/>
        </w:rPr>
        <w:t>What is strictfp keyword?</w:t>
      </w:r>
    </w:p>
    <w:p w:rsidR="009518A4" w:rsidRPr="00066F72" w:rsidRDefault="00066F72">
      <w:pPr>
        <w:pStyle w:val="normal0"/>
        <w:rPr>
          <w:i/>
        </w:rPr>
      </w:pPr>
      <w:r w:rsidRPr="00066F72">
        <w:rPr>
          <w:i/>
        </w:rPr>
        <w:t>Q:What is System.out in Java?</w:t>
      </w:r>
    </w:p>
    <w:p w:rsidR="009518A4" w:rsidRPr="00066F72" w:rsidRDefault="00066F72">
      <w:pPr>
        <w:pStyle w:val="normal0"/>
        <w:rPr>
          <w:i/>
        </w:rPr>
      </w:pPr>
      <w:r w:rsidRPr="00066F72">
        <w:rPr>
          <w:b/>
          <w:i/>
        </w:rPr>
        <w:t>Ans</w:t>
      </w:r>
      <w:r w:rsidRPr="00066F72">
        <w:rPr>
          <w:i/>
        </w:rPr>
        <w:t xml:space="preserve">: Here out is an instance of PrintStream. It is a static member variable in System class. This is called </w:t>
      </w:r>
      <w:r w:rsidRPr="00066F72">
        <w:rPr>
          <w:i/>
        </w:rPr>
        <w:lastRenderedPageBreak/>
        <w:t xml:space="preserve">standard output stream, connected to console. </w:t>
      </w:r>
    </w:p>
    <w:p w:rsidR="009518A4" w:rsidRPr="00066F72" w:rsidRDefault="009518A4">
      <w:pPr>
        <w:pStyle w:val="normal0"/>
        <w:rPr>
          <w:i/>
        </w:rPr>
      </w:pPr>
    </w:p>
    <w:p w:rsidR="009518A4" w:rsidRPr="00066F72" w:rsidRDefault="00066F72">
      <w:pPr>
        <w:pStyle w:val="normal0"/>
        <w:rPr>
          <w:i/>
        </w:rPr>
      </w:pPr>
      <w:r w:rsidRPr="00066F72">
        <w:rPr>
          <w:i/>
        </w:rPr>
        <w:t>What is difference between ServletOuptputStream and PrintWriter?</w:t>
      </w:r>
    </w:p>
    <w:p w:rsidR="009518A4" w:rsidRPr="00066F72" w:rsidRDefault="00066F72">
      <w:pPr>
        <w:pStyle w:val="normal0"/>
        <w:rPr>
          <w:i/>
        </w:rPr>
      </w:pPr>
      <w:r w:rsidRPr="00066F72">
        <w:rPr>
          <w:i/>
        </w:rPr>
        <w:t>What is java static import?</w:t>
      </w:r>
    </w:p>
    <w:p w:rsidR="009518A4" w:rsidRPr="00066F72" w:rsidRDefault="00066F72">
      <w:pPr>
        <w:pStyle w:val="normal0"/>
        <w:rPr>
          <w:i/>
        </w:rPr>
      </w:pPr>
      <w:r w:rsidRPr="00066F72">
        <w:rPr>
          <w:i/>
        </w:rPr>
        <w:t>When to use String and StringBuffer?</w:t>
      </w:r>
    </w:p>
    <w:p w:rsidR="009518A4" w:rsidRPr="00066F72" w:rsidRDefault="00066F72">
      <w:pPr>
        <w:pStyle w:val="normal0"/>
        <w:rPr>
          <w:i/>
        </w:rPr>
      </w:pPr>
      <w:r w:rsidRPr="00066F72">
        <w:rPr>
          <w:i/>
        </w:rPr>
        <w:t>What is difference between StringBuffer and StringBuilder?</w:t>
      </w:r>
    </w:p>
    <w:p w:rsidR="009518A4" w:rsidRPr="00066F72" w:rsidRDefault="00066F72">
      <w:pPr>
        <w:pStyle w:val="normal0"/>
        <w:rPr>
          <w:i/>
        </w:rPr>
      </w:pPr>
      <w:r w:rsidRPr="00066F72">
        <w:rPr>
          <w:i/>
        </w:rPr>
        <w:t>What is wrapper class in java?</w:t>
      </w:r>
    </w:p>
    <w:p w:rsidR="009518A4" w:rsidRPr="00066F72" w:rsidRDefault="00066F72">
      <w:pPr>
        <w:pStyle w:val="normal0"/>
        <w:rPr>
          <w:i/>
        </w:rPr>
      </w:pPr>
      <w:r w:rsidRPr="00066F72">
        <w:rPr>
          <w:i/>
        </w:rPr>
        <w:t>Is Iterator a Class?</w:t>
      </w:r>
    </w:p>
    <w:p w:rsidR="009518A4" w:rsidRPr="00066F72" w:rsidRDefault="00066F72">
      <w:pPr>
        <w:pStyle w:val="normal0"/>
        <w:rPr>
          <w:i/>
        </w:rPr>
      </w:pPr>
      <w:r w:rsidRPr="00066F72">
        <w:rPr>
          <w:i/>
        </w:rPr>
        <w:t>What is java classpath?</w:t>
      </w:r>
    </w:p>
    <w:p w:rsidR="009518A4" w:rsidRPr="00066F72" w:rsidRDefault="00066F72">
      <w:pPr>
        <w:pStyle w:val="normal0"/>
        <w:rPr>
          <w:i/>
        </w:rPr>
      </w:pPr>
      <w:r w:rsidRPr="00066F72">
        <w:rPr>
          <w:i/>
        </w:rPr>
        <w:t>Can a class in java be private?</w:t>
      </w:r>
    </w:p>
    <w:p w:rsidR="009518A4" w:rsidRPr="00066F72" w:rsidRDefault="00066F72">
      <w:pPr>
        <w:pStyle w:val="normal0"/>
        <w:rPr>
          <w:i/>
        </w:rPr>
      </w:pPr>
      <w:r w:rsidRPr="00066F72">
        <w:rPr>
          <w:i/>
        </w:rPr>
        <w:t>Is null a keyword in java?</w:t>
      </w:r>
    </w:p>
    <w:p w:rsidR="009518A4" w:rsidRPr="00066F72" w:rsidRDefault="00066F72">
      <w:pPr>
        <w:pStyle w:val="normal0"/>
        <w:rPr>
          <w:i/>
        </w:rPr>
      </w:pPr>
      <w:r w:rsidRPr="00066F72">
        <w:rPr>
          <w:i/>
        </w:rPr>
        <w:t>What is the initial state of a thread when it is started?</w:t>
      </w:r>
    </w:p>
    <w:p w:rsidR="009518A4" w:rsidRPr="00066F72" w:rsidRDefault="00066F72">
      <w:pPr>
        <w:pStyle w:val="normal0"/>
        <w:rPr>
          <w:i/>
        </w:rPr>
      </w:pPr>
      <w:r w:rsidRPr="00066F72">
        <w:rPr>
          <w:i/>
        </w:rPr>
        <w:t>What is the super class for Exception and Error?</w:t>
      </w:r>
    </w:p>
    <w:p w:rsidR="009518A4" w:rsidRPr="00066F72" w:rsidRDefault="00066F72">
      <w:pPr>
        <w:pStyle w:val="normal0"/>
        <w:rPr>
          <w:i/>
        </w:rPr>
      </w:pPr>
      <w:r w:rsidRPr="00066F72">
        <w:rPr>
          <w:i/>
        </w:rPr>
        <w:t>What is Class.forName()?</w:t>
      </w:r>
    </w:p>
    <w:p w:rsidR="009518A4" w:rsidRPr="00066F72" w:rsidRDefault="00066F72">
      <w:pPr>
        <w:pStyle w:val="normal0"/>
        <w:rPr>
          <w:i/>
        </w:rPr>
      </w:pPr>
      <w:r w:rsidRPr="00066F72">
        <w:rPr>
          <w:i/>
        </w:rPr>
        <w:t>Can interface be final?</w:t>
      </w:r>
    </w:p>
    <w:p w:rsidR="009518A4" w:rsidRPr="00066F72" w:rsidRDefault="00066F72">
      <w:pPr>
        <w:pStyle w:val="normal0"/>
        <w:rPr>
          <w:i/>
        </w:rPr>
      </w:pPr>
      <w:r w:rsidRPr="00066F72">
        <w:rPr>
          <w:i/>
        </w:rPr>
        <w:t>What is the difference between exception and error?</w:t>
      </w:r>
    </w:p>
    <w:p w:rsidR="009518A4" w:rsidRPr="00066F72" w:rsidRDefault="00066F72">
      <w:pPr>
        <w:pStyle w:val="normal0"/>
        <w:rPr>
          <w:i/>
        </w:rPr>
      </w:pPr>
      <w:r w:rsidRPr="00066F72">
        <w:rPr>
          <w:i/>
        </w:rPr>
        <w:t>What is default value of a local variables?</w:t>
      </w:r>
    </w:p>
    <w:p w:rsidR="009518A4" w:rsidRPr="00066F72" w:rsidRDefault="00066F72">
      <w:pPr>
        <w:pStyle w:val="normal0"/>
        <w:rPr>
          <w:i/>
        </w:rPr>
      </w:pPr>
      <w:r w:rsidRPr="00066F72">
        <w:rPr>
          <w:i/>
        </w:rPr>
        <w:t>What is local class in java?</w:t>
      </w:r>
    </w:p>
    <w:p w:rsidR="009518A4" w:rsidRPr="00066F72" w:rsidRDefault="00066F72">
      <w:pPr>
        <w:pStyle w:val="normal0"/>
        <w:rPr>
          <w:i/>
        </w:rPr>
      </w:pPr>
      <w:r w:rsidRPr="00066F72">
        <w:rPr>
          <w:i/>
        </w:rPr>
        <w:t>Can we initialise uninitialized final variable?</w:t>
      </w:r>
    </w:p>
    <w:p w:rsidR="009518A4" w:rsidRPr="00066F72" w:rsidRDefault="00066F72">
      <w:pPr>
        <w:pStyle w:val="normal0"/>
        <w:rPr>
          <w:i/>
        </w:rPr>
      </w:pPr>
      <w:r w:rsidRPr="00066F72">
        <w:rPr>
          <w:i/>
        </w:rPr>
        <w:t>Can we declare abstract method as final?</w:t>
      </w:r>
    </w:p>
    <w:p w:rsidR="009518A4" w:rsidRPr="00066F72" w:rsidRDefault="00066F72">
      <w:pPr>
        <w:pStyle w:val="normal0"/>
        <w:rPr>
          <w:i/>
        </w:rPr>
      </w:pPr>
      <w:r w:rsidRPr="00066F72">
        <w:rPr>
          <w:i/>
        </w:rPr>
        <w:t>Can we have finally block without catch block?</w:t>
      </w:r>
    </w:p>
    <w:p w:rsidR="009518A4" w:rsidRPr="00066F72" w:rsidRDefault="00066F72">
      <w:pPr>
        <w:pStyle w:val="normal0"/>
        <w:rPr>
          <w:i/>
        </w:rPr>
      </w:pPr>
      <w:r w:rsidRPr="00066F72">
        <w:rPr>
          <w:i/>
        </w:rPr>
        <w:t>What is pass by value and pass by reference?</w:t>
      </w:r>
    </w:p>
    <w:p w:rsidR="009518A4" w:rsidRPr="00066F72" w:rsidRDefault="00066F72">
      <w:pPr>
        <w:pStyle w:val="normal0"/>
        <w:rPr>
          <w:i/>
        </w:rPr>
      </w:pPr>
      <w:r w:rsidRPr="00066F72">
        <w:rPr>
          <w:i/>
        </w:rPr>
        <w:t>Can we declare main method as private?</w:t>
      </w:r>
    </w:p>
    <w:p w:rsidR="009518A4" w:rsidRPr="00066F72" w:rsidRDefault="00066F72">
      <w:pPr>
        <w:pStyle w:val="normal0"/>
        <w:rPr>
          <w:i/>
        </w:rPr>
      </w:pPr>
      <w:r w:rsidRPr="00066F72">
        <w:rPr>
          <w:i/>
        </w:rPr>
        <w:t>What is the difference between preemptive scheduling and time slicing?</w:t>
      </w:r>
    </w:p>
    <w:p w:rsidR="009518A4" w:rsidRPr="00066F72" w:rsidRDefault="00066F72">
      <w:pPr>
        <w:pStyle w:val="normal0"/>
        <w:rPr>
          <w:i/>
        </w:rPr>
      </w:pPr>
      <w:r w:rsidRPr="00066F72">
        <w:rPr>
          <w:i/>
        </w:rPr>
        <w:lastRenderedPageBreak/>
        <w:t>Can non-static member classes (Local classes) have static members?</w:t>
      </w:r>
    </w:p>
    <w:p w:rsidR="009518A4" w:rsidRPr="00066F72" w:rsidRDefault="00066F72">
      <w:pPr>
        <w:pStyle w:val="normal0"/>
        <w:rPr>
          <w:i/>
        </w:rPr>
      </w:pPr>
      <w:r w:rsidRPr="00066F72">
        <w:rPr>
          <w:i/>
        </w:rPr>
        <w:t>What are the environment variables do we neet to set to run Java?</w:t>
      </w:r>
    </w:p>
    <w:p w:rsidR="009518A4" w:rsidRPr="00066F72" w:rsidRDefault="00066F72">
      <w:pPr>
        <w:pStyle w:val="normal0"/>
        <w:rPr>
          <w:i/>
        </w:rPr>
      </w:pPr>
      <w:r w:rsidRPr="00066F72">
        <w:rPr>
          <w:i/>
        </w:rPr>
        <w:t>Can you serialize static fields of a class?</w:t>
      </w:r>
    </w:p>
    <w:p w:rsidR="009518A4" w:rsidRPr="00066F72" w:rsidRDefault="00066F72">
      <w:pPr>
        <w:pStyle w:val="normal0"/>
        <w:rPr>
          <w:i/>
        </w:rPr>
      </w:pPr>
      <w:r w:rsidRPr="00066F72">
        <w:rPr>
          <w:i/>
        </w:rPr>
        <w:t>What is the difference between declaring a variable and defining a variable?</w:t>
      </w:r>
    </w:p>
    <w:p w:rsidR="009518A4" w:rsidRPr="00066F72" w:rsidRDefault="00066F72">
      <w:pPr>
        <w:pStyle w:val="normal0"/>
        <w:rPr>
          <w:i/>
        </w:rPr>
      </w:pPr>
      <w:r w:rsidRPr="00066F72">
        <w:rPr>
          <w:i/>
        </w:rPr>
        <w:t>Where can we use serialization?</w:t>
      </w:r>
    </w:p>
    <w:p w:rsidR="009518A4" w:rsidRPr="00066F72" w:rsidRDefault="00066F72">
      <w:pPr>
        <w:pStyle w:val="normal0"/>
        <w:rPr>
          <w:i/>
        </w:rPr>
      </w:pPr>
      <w:r w:rsidRPr="00066F72">
        <w:rPr>
          <w:i/>
        </w:rPr>
        <w:t>What modifiers are allowed for methods in an Interface?</w:t>
      </w:r>
    </w:p>
    <w:p w:rsidR="009518A4" w:rsidRPr="00066F72" w:rsidRDefault="00066F72">
      <w:pPr>
        <w:pStyle w:val="normal0"/>
        <w:rPr>
          <w:i/>
        </w:rPr>
      </w:pPr>
      <w:r w:rsidRPr="00066F72">
        <w:rPr>
          <w:i/>
        </w:rPr>
        <w:t>What is the purpose of Runtime and System class?</w:t>
      </w:r>
    </w:p>
    <w:p w:rsidR="009518A4" w:rsidRPr="00066F72" w:rsidRDefault="00066F72">
      <w:pPr>
        <w:pStyle w:val="normal0"/>
        <w:rPr>
          <w:i/>
        </w:rPr>
      </w:pPr>
      <w:r w:rsidRPr="00066F72">
        <w:rPr>
          <w:i/>
        </w:rPr>
        <w:t>Which one is faster? ArrayList or Vector? Why?</w:t>
      </w:r>
    </w:p>
    <w:p w:rsidR="009518A4" w:rsidRPr="00066F72" w:rsidRDefault="00066F72">
      <w:pPr>
        <w:pStyle w:val="normal0"/>
        <w:rPr>
          <w:i/>
        </w:rPr>
      </w:pPr>
      <w:r w:rsidRPr="00066F72">
        <w:rPr>
          <w:i/>
        </w:rPr>
        <w:t>What is the difference between static synchronized and synchronized methods?</w:t>
      </w:r>
    </w:p>
    <w:p w:rsidR="009518A4" w:rsidRPr="00066F72" w:rsidRDefault="00066F72">
      <w:pPr>
        <w:pStyle w:val="normal0"/>
        <w:rPr>
          <w:i/>
        </w:rPr>
      </w:pPr>
      <w:r w:rsidRPr="00066F72">
        <w:rPr>
          <w:i/>
        </w:rPr>
        <w:t>What is the order of catch blocks when catching more than one exception?</w:t>
      </w:r>
    </w:p>
    <w:p w:rsidR="009518A4" w:rsidRPr="00066F72" w:rsidRDefault="00066F72">
      <w:pPr>
        <w:pStyle w:val="normal0"/>
        <w:rPr>
          <w:i/>
        </w:rPr>
      </w:pPr>
      <w:r w:rsidRPr="00066F72">
        <w:rPr>
          <w:i/>
        </w:rPr>
        <w:t>What is the difference between the prefix and postfix forms of the increment(++) operator?</w:t>
      </w:r>
    </w:p>
    <w:p w:rsidR="009518A4" w:rsidRPr="00066F72" w:rsidRDefault="00066F72">
      <w:pPr>
        <w:pStyle w:val="normal0"/>
        <w:rPr>
          <w:i/>
        </w:rPr>
      </w:pPr>
      <w:r w:rsidRPr="00066F72">
        <w:rPr>
          <w:i/>
        </w:rPr>
        <w:t>What is hashCode?</w:t>
      </w:r>
    </w:p>
    <w:p w:rsidR="009518A4" w:rsidRPr="00066F72" w:rsidRDefault="00066F72">
      <w:pPr>
        <w:pStyle w:val="normal0"/>
        <w:rPr>
          <w:i/>
        </w:rPr>
      </w:pPr>
      <w:r w:rsidRPr="00066F72">
        <w:rPr>
          <w:i/>
        </w:rPr>
        <w:t>What is the difference between Hashtable and HashMap?</w:t>
      </w:r>
    </w:p>
    <w:p w:rsidR="009518A4" w:rsidRPr="00066F72" w:rsidRDefault="00066F72">
      <w:pPr>
        <w:pStyle w:val="normal0"/>
        <w:rPr>
          <w:i/>
        </w:rPr>
      </w:pPr>
      <w:r w:rsidRPr="00066F72">
        <w:rPr>
          <w:i/>
        </w:rPr>
        <w:t>What are the restrictions when overriding a method?</w:t>
      </w:r>
    </w:p>
    <w:p w:rsidR="009518A4" w:rsidRPr="00066F72" w:rsidRDefault="00066F72">
      <w:pPr>
        <w:pStyle w:val="normal0"/>
        <w:rPr>
          <w:i/>
        </w:rPr>
      </w:pPr>
      <w:r w:rsidRPr="00066F72">
        <w:rPr>
          <w:i/>
        </w:rPr>
        <w:t>What is the use of assert keyword?</w:t>
      </w:r>
    </w:p>
    <w:p w:rsidR="009518A4" w:rsidRPr="00066F72" w:rsidRDefault="00066F72">
      <w:pPr>
        <w:pStyle w:val="normal0"/>
        <w:rPr>
          <w:i/>
        </w:rPr>
      </w:pPr>
      <w:r w:rsidRPr="00066F72">
        <w:rPr>
          <w:i/>
        </w:rPr>
        <w:t>What is adapter class?</w:t>
      </w:r>
    </w:p>
    <w:p w:rsidR="009518A4" w:rsidRPr="00066F72" w:rsidRDefault="00066F72">
      <w:pPr>
        <w:pStyle w:val="normal0"/>
        <w:rPr>
          <w:i/>
        </w:rPr>
      </w:pPr>
      <w:r w:rsidRPr="00066F72">
        <w:rPr>
          <w:i/>
        </w:rPr>
        <w:t>What is difference between break, continue and return statements?</w:t>
      </w:r>
    </w:p>
    <w:p w:rsidR="009518A4" w:rsidRPr="00066F72" w:rsidRDefault="00066F72">
      <w:pPr>
        <w:pStyle w:val="normal0"/>
        <w:rPr>
          <w:i/>
        </w:rPr>
      </w:pPr>
      <w:r w:rsidRPr="00066F72">
        <w:rPr>
          <w:i/>
        </w:rPr>
        <w:t>What is the difference between while and do-while statements?</w:t>
      </w:r>
    </w:p>
    <w:p w:rsidR="009518A4" w:rsidRPr="00066F72" w:rsidRDefault="00066F72">
      <w:pPr>
        <w:pStyle w:val="normal0"/>
        <w:rPr>
          <w:i/>
        </w:rPr>
      </w:pPr>
      <w:r w:rsidRPr="00066F72">
        <w:rPr>
          <w:i/>
        </w:rPr>
        <w:t>When does the compiler provides the default constructor?</w:t>
      </w:r>
    </w:p>
    <w:p w:rsidR="009518A4" w:rsidRPr="00066F72" w:rsidRDefault="00066F72">
      <w:pPr>
        <w:pStyle w:val="normal0"/>
        <w:rPr>
          <w:i/>
        </w:rPr>
      </w:pPr>
      <w:r w:rsidRPr="00066F72">
        <w:rPr>
          <w:i/>
        </w:rPr>
        <w:t>Difference between C++ and Java.</w:t>
      </w:r>
    </w:p>
    <w:p w:rsidR="009518A4" w:rsidRPr="00066F72" w:rsidRDefault="00066F72">
      <w:pPr>
        <w:pStyle w:val="normal0"/>
        <w:rPr>
          <w:i/>
        </w:rPr>
      </w:pPr>
      <w:r w:rsidRPr="00066F72">
        <w:rPr>
          <w:i/>
        </w:rPr>
        <w:t>Usages of java packages.</w:t>
      </w:r>
    </w:p>
    <w:p w:rsidR="009518A4" w:rsidRPr="00066F72" w:rsidRDefault="00066F72">
      <w:pPr>
        <w:pStyle w:val="normal0"/>
        <w:rPr>
          <w:i/>
        </w:rPr>
      </w:pPr>
      <w:r w:rsidRPr="00066F72">
        <w:rPr>
          <w:i/>
        </w:rPr>
        <w:t>What is dynamic class loading?</w:t>
      </w:r>
    </w:p>
    <w:p w:rsidR="009518A4" w:rsidRPr="00066F72" w:rsidRDefault="00066F72">
      <w:pPr>
        <w:pStyle w:val="normal0"/>
        <w:rPr>
          <w:i/>
        </w:rPr>
      </w:pPr>
      <w:r w:rsidRPr="00066F72">
        <w:rPr>
          <w:i/>
        </w:rPr>
        <w:t>What happens if you do not provide a constructor?</w:t>
      </w:r>
    </w:p>
    <w:p w:rsidR="009518A4" w:rsidRPr="00066F72" w:rsidRDefault="00066F72">
      <w:pPr>
        <w:pStyle w:val="normal0"/>
        <w:rPr>
          <w:i/>
        </w:rPr>
      </w:pPr>
      <w:r w:rsidRPr="00066F72">
        <w:rPr>
          <w:i/>
        </w:rPr>
        <w:t>Difference between shallow cloning and deep cloning of objects?</w:t>
      </w:r>
    </w:p>
    <w:p w:rsidR="009518A4" w:rsidRPr="00066F72" w:rsidRDefault="00066F72">
      <w:pPr>
        <w:pStyle w:val="normal0"/>
        <w:rPr>
          <w:i/>
        </w:rPr>
      </w:pPr>
      <w:r w:rsidRPr="00066F72">
        <w:rPr>
          <w:i/>
        </w:rPr>
        <w:lastRenderedPageBreak/>
        <w:t>Can we have interfaces with no defined methods in java?</w:t>
      </w:r>
    </w:p>
    <w:p w:rsidR="009518A4" w:rsidRPr="00066F72" w:rsidRDefault="00066F72">
      <w:pPr>
        <w:pStyle w:val="normal0"/>
        <w:rPr>
          <w:i/>
        </w:rPr>
      </w:pPr>
      <w:r w:rsidRPr="00066F72">
        <w:rPr>
          <w:i/>
        </w:rPr>
        <w:t>What is the difference between “==” and equals() method?</w:t>
      </w:r>
    </w:p>
    <w:p w:rsidR="009518A4" w:rsidRPr="00066F72" w:rsidRDefault="00066F72">
      <w:pPr>
        <w:pStyle w:val="normal0"/>
        <w:rPr>
          <w:i/>
        </w:rPr>
      </w:pPr>
      <w:r w:rsidRPr="00066F72">
        <w:rPr>
          <w:i/>
        </w:rPr>
        <w:t>How can you create an immutable class in java?</w:t>
      </w:r>
    </w:p>
    <w:p w:rsidR="009518A4" w:rsidRPr="00066F72" w:rsidRDefault="00066F72">
      <w:pPr>
        <w:pStyle w:val="normal0"/>
        <w:rPr>
          <w:i/>
        </w:rPr>
      </w:pPr>
      <w:r w:rsidRPr="00066F72">
        <w:rPr>
          <w:i/>
        </w:rPr>
        <w:t>What are access modifiers?</w:t>
      </w:r>
    </w:p>
    <w:p w:rsidR="009518A4" w:rsidRPr="00066F72" w:rsidRDefault="00066F72">
      <w:pPr>
        <w:pStyle w:val="normal0"/>
        <w:rPr>
          <w:i/>
        </w:rPr>
      </w:pPr>
      <w:r w:rsidRPr="00066F72">
        <w:rPr>
          <w:i/>
        </w:rPr>
        <w:t>Can we have private constructor in java?</w:t>
      </w:r>
    </w:p>
    <w:p w:rsidR="009518A4" w:rsidRPr="00066F72" w:rsidRDefault="00066F72">
      <w:pPr>
        <w:pStyle w:val="normal0"/>
        <w:rPr>
          <w:i/>
        </w:rPr>
      </w:pPr>
      <w:r w:rsidRPr="00066F72">
        <w:rPr>
          <w:i/>
        </w:rPr>
        <w:t>Why do we need generics in java?</w:t>
      </w:r>
    </w:p>
    <w:p w:rsidR="009518A4" w:rsidRPr="00066F72" w:rsidRDefault="00066F72">
      <w:pPr>
        <w:pStyle w:val="normal0"/>
        <w:rPr>
          <w:i/>
        </w:rPr>
      </w:pPr>
      <w:r w:rsidRPr="00066F72">
        <w:rPr>
          <w:i/>
        </w:rPr>
        <w:t>What is the difference between a product and a project?</w:t>
      </w:r>
    </w:p>
    <w:p w:rsidR="009518A4" w:rsidRPr="00066F72" w:rsidRDefault="00066F72">
      <w:pPr>
        <w:pStyle w:val="normal0"/>
        <w:rPr>
          <w:i/>
        </w:rPr>
      </w:pPr>
      <w:r w:rsidRPr="00066F72">
        <w:rPr>
          <w:i/>
        </w:rPr>
        <w:t>How does substring() method works on a string?</w:t>
      </w:r>
    </w:p>
    <w:p w:rsidR="009518A4" w:rsidRPr="00066F72" w:rsidRDefault="00066F72">
      <w:pPr>
        <w:pStyle w:val="normal0"/>
        <w:rPr>
          <w:i/>
        </w:rPr>
      </w:pPr>
      <w:r w:rsidRPr="00066F72">
        <w:rPr>
          <w:i/>
        </w:rPr>
        <w:t xml:space="preserve">What is the difference between a Java Library and a framework? </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JPMorgan Chase Interview Questions on Jan 25</w:t>
      </w:r>
      <w:r w:rsidRPr="00066F72">
        <w:rPr>
          <w:rFonts w:ascii="Times New Roman" w:eastAsia="Times New Roman" w:hAnsi="Times New Roman" w:cs="Times New Roman"/>
          <w:i/>
          <w:sz w:val="24"/>
          <w:szCs w:val="24"/>
          <w:vertAlign w:val="superscript"/>
        </w:rPr>
        <w:t>TH</w:t>
      </w:r>
      <w:r w:rsidRPr="00066F72">
        <w:rPr>
          <w:rFonts w:ascii="Times New Roman" w:eastAsia="Times New Roman" w:hAnsi="Times New Roman" w:cs="Times New Roman"/>
          <w:i/>
          <w:sz w:val="24"/>
          <w:szCs w:val="24"/>
        </w:rPr>
        <w:t xml:space="preserve"> 2017.</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1)what is the differences between List and Set?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2)Write the program on Singleton Object?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3)Write the program on reversing a string ?</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4)Write the program on reversing a string using recursion?</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5)Explain about the Spring web flow framework?</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6)Why Spring framework?</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7)What is the  differences between SOAP and Restful  Webservices?</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8)I have one static method executing by Thread T1 and one instance method executing by Thread T2 then what will happen?</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9)About Cucumber how can we access data from Database in the future file and Step Definition file?</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10)HashTable and HashMap Differences?</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11)HashMap Implementation?</w:t>
      </w:r>
    </w:p>
    <w:p w:rsidR="009518A4" w:rsidRPr="002045EC" w:rsidRDefault="00066F72">
      <w:pPr>
        <w:pStyle w:val="normal0"/>
        <w:spacing w:before="100" w:after="100" w:line="240" w:lineRule="auto"/>
        <w:rPr>
          <w:b/>
          <w:i/>
          <w:sz w:val="28"/>
        </w:rPr>
      </w:pPr>
      <w:r w:rsidRPr="002045EC">
        <w:rPr>
          <w:rFonts w:ascii="Times New Roman" w:eastAsia="Times New Roman" w:hAnsi="Times New Roman" w:cs="Times New Roman"/>
          <w:b/>
          <w:i/>
          <w:sz w:val="28"/>
          <w:szCs w:val="24"/>
        </w:rPr>
        <w:t>4Soft Interview Questions</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written test contains two papers</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1)java-------------------------------25 qs 30minutes</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2)aptitude and english--------25 qs 30minutes</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1)try</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lastRenderedPageBreak/>
        <w:t>do something</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finally</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will this program complie and run?</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2)try</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an exception raised </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catch(Exception e)</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sop("hai"+ e);</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finally</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sop("hello");</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ans)hai   java.lang.exception</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what is the output of the program?</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3)try          // asked in intense technology also...........</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an exception  not raised </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catch(Exception e)</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sop("hai"+ e);</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finally</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sop("hello");</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lastRenderedPageBreak/>
        <w:t>ans)hello</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what is the output of the program?</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4)what will happen a java program contains more than one main(String args[])?</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a)successfully compile and executes</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b)compile error</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c)runtime error</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d)none</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ans)b</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5)String a="australia";</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String b=a.subString(5,7);</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String c= b.concat("e");</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sop(c);</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what is the output of the program?</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6)a java program has main() with that signature is not there in our program what will happen</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a)no such method error</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b)compile time error</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c)runtime error</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d)none</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ans)a</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7)write a java program to reversing a number ex:329 to 923?</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8)write a java program to reversing a string without using java api?</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9)write a java program to print fibonnaci numbers?</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10)write a java program to sort the elements in bubblesort?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11)write a java program to print all prime numbers</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12)try          </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System.exit(0);</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an exception  raised </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catch(Exception e)</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sop("hai"+ e);</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lastRenderedPageBreak/>
        <w: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finally</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sop("hello");</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what is the output of the program?</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13)will constructor return a value?</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14)write a javascript  program to validate a mobile number?//intense technology...........</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15)public class FourSoft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public static void main(String args[])</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int a=012;</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System.out.println(a);</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what is the output?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a)12 b)012 c)compile time error d)runtime error</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16)what will be the array size of 5 and initialising the 5 values</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a)int []a={12,13,14,15,16};</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b)new array(5);</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c)int a[];</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d)none...</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17)transient variable </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a)not used for serializing</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b)to initialize the serializable object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c)used in sysnchronization</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d)none...</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18)public class HashSetDemo // intense technology</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public static void main(String args[])</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lastRenderedPageBreak/>
        <w:t>HashSet hs=new HashSet();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hs.add("australia");</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HashSet hs1=new HashSet();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hs.add(hs1);</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String s1=new String("australia");</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hs.add(s1);</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String s2=new String("australia");</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hs.add(s2);</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System.out.println("HashSet size is given by size() method is"+ hs.size());</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19)i have an imported package,package of my programm class declaration is there in my java program.what is the order of declaring these three in java </w:t>
      </w:r>
      <w:r w:rsidRPr="00066F72">
        <w:rPr>
          <w:rFonts w:ascii="Times New Roman" w:eastAsia="Times New Roman" w:hAnsi="Times New Roman" w:cs="Times New Roman"/>
          <w:i/>
          <w:sz w:val="24"/>
          <w:szCs w:val="24"/>
        </w:rPr>
        <w:br/>
        <w:t>s</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program?</w:t>
      </w:r>
    </w:p>
    <w:p w:rsidR="009518A4" w:rsidRPr="002045EC" w:rsidRDefault="00066F72">
      <w:pPr>
        <w:pStyle w:val="normal0"/>
        <w:spacing w:before="100" w:after="100" w:line="240" w:lineRule="auto"/>
        <w:rPr>
          <w:b/>
          <w:i/>
        </w:rPr>
      </w:pPr>
      <w:r w:rsidRPr="002045EC">
        <w:rPr>
          <w:rFonts w:ascii="Times New Roman" w:eastAsia="Times New Roman" w:hAnsi="Times New Roman" w:cs="Times New Roman"/>
          <w:b/>
          <w:i/>
          <w:sz w:val="24"/>
          <w:szCs w:val="24"/>
        </w:rPr>
        <w:t>FactSet Interview Questions</w:t>
      </w:r>
    </w:p>
    <w:p w:rsidR="009518A4" w:rsidRPr="00066F72" w:rsidRDefault="009518A4">
      <w:pPr>
        <w:pStyle w:val="normal0"/>
        <w:spacing w:before="100" w:after="100" w:line="240" w:lineRule="auto"/>
        <w:rPr>
          <w:i/>
        </w:rPr>
      </w:pP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1)diff bwn php and java?</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2)session in php same as session in java or different...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3)gc() in lang package or java.util package</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4)include tag syntax in jsp?</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5)to open a data in new window </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a)type="self"</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b)type="top"</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c)type=""</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d)type=""</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6)</w:t>
      </w:r>
    </w:p>
    <w:p w:rsidR="009518A4" w:rsidRPr="00066F72" w:rsidRDefault="009518A4">
      <w:pPr>
        <w:pStyle w:val="normal0"/>
        <w:spacing w:before="100" w:after="100" w:line="240" w:lineRule="auto"/>
        <w:rPr>
          <w:i/>
        </w:rPr>
      </w:pPr>
    </w:p>
    <w:p w:rsidR="009518A4" w:rsidRPr="00066F72" w:rsidRDefault="009518A4">
      <w:pPr>
        <w:pStyle w:val="normal0"/>
        <w:spacing w:before="100" w:after="100" w:line="240" w:lineRule="auto"/>
        <w:rPr>
          <w:i/>
        </w:rPr>
      </w:pPr>
    </w:p>
    <w:p w:rsidR="009518A4" w:rsidRPr="00066F72" w:rsidRDefault="009518A4">
      <w:pPr>
        <w:pStyle w:val="normal0"/>
        <w:spacing w:before="100" w:after="100" w:line="240" w:lineRule="auto"/>
        <w:rPr>
          <w:i/>
        </w:rPr>
      </w:pPr>
    </w:p>
    <w:p w:rsidR="009518A4" w:rsidRPr="002045EC" w:rsidRDefault="00066F72">
      <w:pPr>
        <w:pStyle w:val="normal0"/>
        <w:spacing w:before="100" w:after="100" w:line="240" w:lineRule="auto"/>
        <w:rPr>
          <w:b/>
          <w:i/>
          <w:sz w:val="28"/>
        </w:rPr>
      </w:pPr>
      <w:r w:rsidRPr="002045EC">
        <w:rPr>
          <w:rFonts w:ascii="Times New Roman" w:eastAsia="Times New Roman" w:hAnsi="Times New Roman" w:cs="Times New Roman"/>
          <w:b/>
          <w:i/>
          <w:sz w:val="28"/>
          <w:szCs w:val="24"/>
        </w:rPr>
        <w:t>MedPlus Interview Questions</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-------------------MedPlus Written Test on 10/11/2013--------------------</w:t>
      </w:r>
    </w:p>
    <w:p w:rsidR="009518A4" w:rsidRPr="00066F72" w:rsidRDefault="009518A4">
      <w:pPr>
        <w:pStyle w:val="normal0"/>
        <w:spacing w:before="100" w:after="100" w:line="240" w:lineRule="auto"/>
        <w:rPr>
          <w:i/>
        </w:rPr>
      </w:pP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1--What is the output of the program??</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      class Test{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        public static void main(String args[]){</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           int that_number=3;</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           int this_number=0;</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           while(that_number&lt;10){</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               this_number=that_number;</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               this_number=that_number+that_number/2;</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           }</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          System.out.println("Number is"+this_number);</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       }</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     }</w:t>
      </w:r>
    </w:p>
    <w:p w:rsidR="009518A4" w:rsidRPr="00066F72" w:rsidRDefault="009518A4">
      <w:pPr>
        <w:pStyle w:val="normal0"/>
        <w:spacing w:before="100" w:after="100" w:line="240" w:lineRule="auto"/>
        <w:rPr>
          <w:i/>
        </w:rPr>
      </w:pP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2--What is incorrect statement in following??</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      a)Class error extends throwable</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      b)Out Of Memory Exception is type Exception</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      c)If Exception occures that must be handled by try/catch block</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      d)Class Exception extends throwable</w:t>
      </w:r>
    </w:p>
    <w:p w:rsidR="009518A4" w:rsidRPr="00066F72" w:rsidRDefault="009518A4">
      <w:pPr>
        <w:pStyle w:val="normal0"/>
        <w:spacing w:before="100" w:after="100" w:line="240" w:lineRule="auto"/>
        <w:rPr>
          <w:i/>
        </w:rPr>
      </w:pP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3--Which data type is used to store the image in database??</w:t>
      </w:r>
    </w:p>
    <w:p w:rsidR="009518A4" w:rsidRPr="00066F72" w:rsidRDefault="009518A4">
      <w:pPr>
        <w:pStyle w:val="normal0"/>
        <w:spacing w:before="100" w:after="100" w:line="240" w:lineRule="auto"/>
        <w:rPr>
          <w:i/>
        </w:rPr>
      </w:pP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4--What are the keywords used for create,update,delete operations performed on table??</w:t>
      </w:r>
    </w:p>
    <w:p w:rsidR="009518A4" w:rsidRPr="00066F72" w:rsidRDefault="009518A4">
      <w:pPr>
        <w:pStyle w:val="normal0"/>
        <w:spacing w:before="100" w:after="100" w:line="240" w:lineRule="auto"/>
        <w:rPr>
          <w:i/>
        </w:rPr>
      </w:pP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5--what is the output of the program if we pass values of a and b as 10,0 ??</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       class Exception{</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          public static void main(String args[]){</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            int method(int a,int b) </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            try{</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                System.out.println("1");</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                c=a/b;</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                System.out.println("2");</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lastRenderedPageBreak/>
        <w:t xml:space="preserve">             }</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             catch(ArithmaticException ae){</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                System.out.println("3");</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             }</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             catch(Exception e){</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                System.out.println("4");</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             }</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            finally{</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             System.out.println("5");</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           }</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         }</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       }</w:t>
      </w:r>
    </w:p>
    <w:p w:rsidR="009518A4" w:rsidRPr="00066F72" w:rsidRDefault="009518A4">
      <w:pPr>
        <w:pStyle w:val="normal0"/>
        <w:spacing w:before="100" w:after="100" w:line="240" w:lineRule="auto"/>
        <w:rPr>
          <w:i/>
        </w:rPr>
      </w:pP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6--How many address lines used in 2084*4memory chip??</w:t>
      </w:r>
    </w:p>
    <w:p w:rsidR="009518A4" w:rsidRPr="00066F72" w:rsidRDefault="009518A4">
      <w:pPr>
        <w:pStyle w:val="normal0"/>
        <w:spacing w:before="100" w:after="100" w:line="240" w:lineRule="auto"/>
        <w:rPr>
          <w:i/>
        </w:rPr>
      </w:pP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7--What is mean by pagefault??</w:t>
      </w:r>
    </w:p>
    <w:p w:rsidR="009518A4" w:rsidRPr="00066F72" w:rsidRDefault="009518A4">
      <w:pPr>
        <w:pStyle w:val="normal0"/>
        <w:spacing w:before="100" w:after="100" w:line="240" w:lineRule="auto"/>
        <w:rPr>
          <w:i/>
        </w:rPr>
      </w:pP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8--What it ment by throwput??</w:t>
      </w:r>
    </w:p>
    <w:p w:rsidR="009518A4" w:rsidRPr="00066F72" w:rsidRDefault="009518A4">
      <w:pPr>
        <w:pStyle w:val="normal0"/>
        <w:spacing w:before="100" w:after="100" w:line="240" w:lineRule="auto"/>
        <w:rPr>
          <w:i/>
        </w:rPr>
      </w:pP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9--How can you remove particular record from database table??</w:t>
      </w:r>
    </w:p>
    <w:p w:rsidR="009518A4" w:rsidRPr="00066F72" w:rsidRDefault="009518A4">
      <w:pPr>
        <w:pStyle w:val="normal0"/>
        <w:spacing w:before="100" w:after="100" w:line="240" w:lineRule="auto"/>
        <w:rPr>
          <w:i/>
        </w:rPr>
      </w:pP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10--What is the output of the program??</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        class Test{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           public static void main(String args[]){</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              int i=1;</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              int j=i++;</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              if((i&gt;++j)&amp;&amp;(i++=j)){</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                i+=j;</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             }</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             System.out.println(i);</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          }</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        }</w:t>
      </w:r>
    </w:p>
    <w:p w:rsidR="009518A4" w:rsidRPr="00066F72" w:rsidRDefault="009518A4">
      <w:pPr>
        <w:pStyle w:val="normal0"/>
        <w:spacing w:before="100" w:after="100" w:line="240" w:lineRule="auto"/>
        <w:rPr>
          <w:i/>
        </w:rPr>
      </w:pP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11--Which statement is used to free the memory in java??</w:t>
      </w:r>
    </w:p>
    <w:p w:rsidR="009518A4" w:rsidRPr="00066F72" w:rsidRDefault="009518A4">
      <w:pPr>
        <w:pStyle w:val="normal0"/>
        <w:spacing w:before="100" w:after="100" w:line="240" w:lineRule="auto"/>
        <w:rPr>
          <w:i/>
        </w:rPr>
      </w:pP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12--Emp table contains some details and dept table has detois with out dept.no.Print the Emp table common details and employees which doesnt have dept.no??</w:t>
      </w:r>
    </w:p>
    <w:p w:rsidR="009518A4" w:rsidRPr="00066F72" w:rsidRDefault="009518A4">
      <w:pPr>
        <w:pStyle w:val="normal0"/>
        <w:spacing w:before="100" w:after="100" w:line="240" w:lineRule="auto"/>
        <w:rPr>
          <w:i/>
        </w:rPr>
      </w:pP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13--Which interface doen't support the duplicate values??</w:t>
      </w:r>
    </w:p>
    <w:p w:rsidR="009518A4" w:rsidRPr="00066F72" w:rsidRDefault="009518A4">
      <w:pPr>
        <w:pStyle w:val="normal0"/>
        <w:spacing w:before="100" w:after="100" w:line="240" w:lineRule="auto"/>
        <w:rPr>
          <w:i/>
        </w:rPr>
      </w:pP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14--Which of the following are java keywords??</w:t>
      </w:r>
    </w:p>
    <w:p w:rsidR="009518A4" w:rsidRPr="00066F72" w:rsidRDefault="009518A4">
      <w:pPr>
        <w:pStyle w:val="normal0"/>
        <w:spacing w:before="100" w:after="100" w:line="240" w:lineRule="auto"/>
        <w:rPr>
          <w:i/>
        </w:rPr>
      </w:pPr>
    </w:p>
    <w:p w:rsidR="009518A4" w:rsidRPr="00066F72" w:rsidRDefault="009518A4">
      <w:pPr>
        <w:pStyle w:val="normal0"/>
        <w:spacing w:before="100" w:after="100" w:line="240" w:lineRule="auto"/>
        <w:rPr>
          <w:i/>
        </w:rPr>
      </w:pP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15--What is the time complexity and space complexity of Quick sort??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United Health Group Interview Questions</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                                                        </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ab/>
      </w:r>
      <w:r w:rsidRPr="00066F72">
        <w:rPr>
          <w:rFonts w:ascii="Times New Roman" w:eastAsia="Times New Roman" w:hAnsi="Times New Roman" w:cs="Times New Roman"/>
          <w:i/>
          <w:sz w:val="24"/>
          <w:szCs w:val="24"/>
        </w:rPr>
        <w:tab/>
      </w:r>
      <w:r w:rsidRPr="00066F72">
        <w:rPr>
          <w:rFonts w:ascii="Times New Roman" w:eastAsia="Times New Roman" w:hAnsi="Times New Roman" w:cs="Times New Roman"/>
          <w:i/>
          <w:sz w:val="24"/>
          <w:szCs w:val="24"/>
        </w:rPr>
        <w:tab/>
      </w:r>
      <w:r w:rsidRPr="00EB08BD">
        <w:rPr>
          <w:rFonts w:ascii="Times New Roman" w:eastAsia="Times New Roman" w:hAnsi="Times New Roman" w:cs="Times New Roman"/>
          <w:b/>
          <w:i/>
          <w:sz w:val="24"/>
          <w:szCs w:val="24"/>
        </w:rPr>
        <w:t xml:space="preserve">  UNITED HEALTH GROUP</w:t>
      </w:r>
      <w:r w:rsidRPr="00066F72">
        <w:rPr>
          <w:rFonts w:ascii="Times New Roman" w:eastAsia="Times New Roman" w:hAnsi="Times New Roman" w:cs="Times New Roman"/>
          <w:i/>
          <w:sz w:val="24"/>
          <w:szCs w:val="24"/>
        </w:rPr>
        <w:t xml:space="preserve"> </w:t>
      </w:r>
      <w:r w:rsidRPr="00EB08BD">
        <w:rPr>
          <w:rFonts w:ascii="Times New Roman" w:eastAsia="Times New Roman" w:hAnsi="Times New Roman" w:cs="Times New Roman"/>
          <w:i/>
          <w:sz w:val="20"/>
          <w:szCs w:val="20"/>
        </w:rPr>
        <w:t>INTERVIEW QUESTIONS FACED BY PARASURAM ON OCTOBER 9 2013</w:t>
      </w:r>
    </w:p>
    <w:p w:rsidR="009518A4" w:rsidRPr="00066F72" w:rsidRDefault="009518A4">
      <w:pPr>
        <w:pStyle w:val="normal0"/>
        <w:spacing w:before="100" w:after="100" w:line="240" w:lineRule="auto"/>
        <w:rPr>
          <w:i/>
        </w:rPr>
      </w:pP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w:t>
      </w:r>
    </w:p>
    <w:p w:rsidR="009518A4" w:rsidRPr="00066F72" w:rsidRDefault="009518A4">
      <w:pPr>
        <w:pStyle w:val="normal0"/>
        <w:spacing w:before="100" w:after="100" w:line="240" w:lineRule="auto"/>
        <w:rPr>
          <w:i/>
        </w:rPr>
      </w:pP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1)WHAT IS MEANT BY DETACHED CRITERIA AND WHERE YOU USED IT?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2) I HAVE ONE HASHMAP COLLECTION I WANT YOU TO PUT THE KEYS AND VALUES IN ASCENDING ORDER(SORTING) AND KEEP THEM IN ANOTHER</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HASHMAP COLLECTION(COLLECTION)?</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3) HOW TO YOU DEFINE(WRITE) USERDEFINED EXCEPTIONS?</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4)WHAT IS THE PURPOSE OF SET INTERFACE AND ITS CLASSES LIKE LIST,TREE?</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5)IN USERDEFINED EXCEPTION CLASS ,SHALL I OVERRIDE METHODS AND IF OVERRIDE WHAT METHODS.IF OVERRIDE(toString()) WHY WE NEED TO</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OVERRIDE IT?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6)IN YOUR HIBERNATE APPLICATIONS,YOU USED HBMMAPPING FILE OR ANNOTATIONS?</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7)TELL ME ABOUT HASHSET COLLECTION?</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8)IN ARRAYLIST,WHAT IS THE RETURN TYPE OF add() and put() RETURN TYPE IN HASHMAP?</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lastRenderedPageBreak/>
        <w:t>9)IN MY USERDEFINED EXCEPTION,IAM HARDCODING THE MESSAGES LIKE AGE SHOULD NOT LESS THAN 0.HERE HARD CODING RECOMMENDED?</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IF NOT WHAT IS THE OTHER APPROACH?</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10)TELL ME WHAT IS THE USE OF FINALLY BLOCK?</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WHAT WILL BE  EXECUTION FLOW AT BELOW CASES?</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System.exit(0)--&gt;not recommended</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System.exit(1)</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System.exit(2)</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System.exit(3)</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11)WRITE HASHMAP COLLECTION USING GENERICS?</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12)WHAT IS MEANT BY CHECKED EXCEPTION AND UNCHECKED EXCEPTION?</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I TOLD CLASSNOTFOUNDEXCEPTION IS THE CHECKED EXCEPTION.HE SAID WRONG?</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VCloud Pro Interview Questions</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v cloud pro technologies</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20 bits 20 marks 25 minutes</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1)"4"+2+3</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output </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a)42 b)43 c)423 d)none</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ans)423</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2)5+"3"+"9"</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a)39 b)539 c)59 d)none</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ans)539</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3)on file concept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4)i have Sample class declare in v.cloud.pro package</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a)v.cloud.pro</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b)package v.cloud.pro.Sample</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c)import v.cloud.pro.Sample</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d)package v.cloud.pro</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ans)d....</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5)int number=0;</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int number2=20;</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lastRenderedPageBreak/>
        <w:t>while(number&lt;number2)</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number=number+1;</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sop(number);</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output of number</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a)5 b)12 c)20 d)none</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ans)20....</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6)A class has same method with different parameters in one object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called</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a)method overriding b)method overloading</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c)inheritance d)none</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7)can i convert lower datatype to higher datatype i.e byte to int?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8)assume i have floating data 12389.56 and i want to represent that data in floating variable intrest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how can i represent?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a)12389.56f</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b)intrest=(FLOAT)12389.56;</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c)12389.56</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d)none</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ans)12389.56f</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9)which command used to compile a java program?</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a)java b)javac c)javap d)none</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ans)javac</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10)JOB keyword where will be used in JLC?</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a)to mark start a job and initiate</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b)end </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 xml:space="preserve">c)stop </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d)none</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11)JOBTIME keyword something he asked</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12)on arrays  incrementing concept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13)javascript exception in java is availablie in</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lastRenderedPageBreak/>
        <w:t>1)netscape.javascript exception</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2)something</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3)""</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4)none</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ans)import netscape.javascript.*;</w:t>
      </w:r>
    </w:p>
    <w:p w:rsidR="009518A4" w:rsidRPr="006A56C6" w:rsidRDefault="00066F72">
      <w:pPr>
        <w:pStyle w:val="normal0"/>
        <w:spacing w:before="100" w:after="100" w:line="240" w:lineRule="auto"/>
        <w:rPr>
          <w:b/>
          <w:i/>
        </w:rPr>
      </w:pPr>
      <w:r w:rsidRPr="006A56C6">
        <w:rPr>
          <w:rFonts w:ascii="Times New Roman" w:eastAsia="Times New Roman" w:hAnsi="Times New Roman" w:cs="Times New Roman"/>
          <w:b/>
          <w:i/>
          <w:sz w:val="24"/>
          <w:szCs w:val="24"/>
        </w:rPr>
        <w:t>14)how we can declare the constant in pl/sql?</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ans)Data constant number:=value;</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credit constant c:=10;</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15)</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Covalense Interview Questions</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1) Describe Yourself for 2 minutes?</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2) what is struts?</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3)why struts and why not other frameworks?</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4)In Which Year struts and Spring came into market?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5)How to know this struts framework is suitable to current project and who will be decided?</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6)what are the standards followed in your struts framework?</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7)How to know code is acceptable or not before deploying into client?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8)How to know which developer developed which module and how can you integrate it?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9)Diff Btwn Java and J2EE?</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10)what is web application and how to develop web applications?</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11)what are the uses of web applications?</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12)How many developers are there in your project?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13)Did you face any issue(Risk) in your development?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14)when integrating modules that are developed by different developers did you face any issue?</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15)There are some rules and regulations when integrating different modules what are they and did you follow?</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16)what are the modules present in your previous project?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17)what was the duratin of your previous project?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18)what is the duration of the current project?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19)how did you integrate retailers module and users module and what issues came when integrating them?</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20)what were the exceptins raised in your project and how did you resolve it?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lastRenderedPageBreak/>
        <w:t>21)you got a problem and solved it .. did you get any other problem after solved first?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22)what is the size of the testing team?</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23)did you perform manual testing and automation testing?</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24)How developers interact with testers?</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25)how do you get daily task?</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26)what is agile development process and explain about it?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27)what is the name of your bug tracker tool?</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28)You given a task that you dont know it .. how will you finish it?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29)You told your team size is 6 and less duration for your project which is e-commerce how did you manage it with less man power and less duration?</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30)was there any bugs after production?</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31)what is the current version of the tomcat?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32)when you joined in your organization?</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33)How you are interacting with the Client?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34)Whom reported your project?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35)Did you perform smoke testing and whom performs?</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36) What are your roles and responsibilities in your project?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37)who is your client?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38)what is Client Location?</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39)What is CVS and SVN?</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40)Diff Between CVS and SVN?</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41)You Finished your module you need to deploy to testing team..How did you deploy that code to testing team?</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42)if client ask you to release the product by tomorrow But Not Possible how do you manage it?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43)Have you Involved in project budget and whom involved?</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44)If I have given 3 modules to you..How much time do you take and how do you know it?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45)How do you know this project is suitable for this technology (or) for this concept?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46)How do you interact with the testing team?</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47)Tester Rep</w:t>
      </w:r>
      <w:r w:rsidR="006A56C6">
        <w:rPr>
          <w:rFonts w:ascii="Times New Roman" w:eastAsia="Times New Roman" w:hAnsi="Times New Roman" w:cs="Times New Roman"/>
          <w:i/>
          <w:sz w:val="24"/>
          <w:szCs w:val="24"/>
        </w:rPr>
        <w:t>o</w:t>
      </w:r>
      <w:r w:rsidRPr="00066F72">
        <w:rPr>
          <w:rFonts w:ascii="Times New Roman" w:eastAsia="Times New Roman" w:hAnsi="Times New Roman" w:cs="Times New Roman"/>
          <w:i/>
          <w:sz w:val="24"/>
          <w:szCs w:val="24"/>
        </w:rPr>
        <w:t>rted a bug but you Rejected it and again he reported ? how do you handle the bug?</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48)What is the status of the bug at the time of implementing the bug to the Testers?</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49)Have you prepared unit test cases and what was the plan for that?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50)what do you maintain in loggers?</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lastRenderedPageBreak/>
        <w:t>51)what are the standards followed in your  sdlc?</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52)Who will design use cases?</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53)Diff Btwn Usecases and functionalities?</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54)what is usecase and what is the use of usecase?</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55)what is the language used to design an application?</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56)How Many Employers working in your organization?</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57)How Many Projects running in your Organization?</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58)what is the environment you are using in your Project?</w:t>
      </w:r>
      <w:r w:rsidR="006A56C6">
        <w:rPr>
          <w:rFonts w:ascii="Times New Roman" w:eastAsia="Times New Roman" w:hAnsi="Times New Roman" w:cs="Times New Roman"/>
          <w:i/>
          <w:sz w:val="24"/>
          <w:szCs w:val="24"/>
        </w:rPr>
        <w:t>(d)</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59)Diff Btwn Client/Server Application and Web Based Application?</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60)What is OOPS?</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61)What is  a Class?</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62)What is a Object?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63)What is an Abstraction?</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64)What are your Daily Activities in your Organization?</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65)Why You Would Like to Change your Company?</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66)If i gave you a offer how long do you work for your organization?</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67)What is Mutual Understanding?</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68)Any Drawbacks in your current Project?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69)What is Current CTC?</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70)what is Expected CTC?</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71)If I Give only 15% hike will you Join?</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72)How Did your Experience with your Company?</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73)Did you face any Situation that you speak to Project Manager and what was the reason to meet him?</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74)Who was your Team Leader ?</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75)what do you know about development?</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76)When Your Current project started?</w:t>
      </w:r>
    </w:p>
    <w:p w:rsidR="009518A4" w:rsidRPr="00066F72" w:rsidRDefault="00066F72">
      <w:pPr>
        <w:pStyle w:val="normal0"/>
        <w:spacing w:before="100" w:after="100" w:line="240" w:lineRule="auto"/>
        <w:rPr>
          <w:i/>
        </w:rPr>
      </w:pPr>
      <w:r w:rsidRPr="00066F72">
        <w:rPr>
          <w:rFonts w:ascii="Times New Roman" w:eastAsia="Times New Roman" w:hAnsi="Times New Roman" w:cs="Times New Roman"/>
          <w:i/>
          <w:sz w:val="24"/>
          <w:szCs w:val="24"/>
        </w:rPr>
        <w:t>77)Tell me About Your Organization?</w:t>
      </w:r>
    </w:p>
    <w:p w:rsidR="009518A4" w:rsidRPr="006A56C6" w:rsidRDefault="00066F72">
      <w:pPr>
        <w:pStyle w:val="normal0"/>
        <w:rPr>
          <w:rFonts w:ascii="Calibri Light" w:hAnsi="Calibri Light"/>
          <w:b/>
          <w:i/>
          <w:sz w:val="28"/>
        </w:rPr>
      </w:pPr>
      <w:r w:rsidRPr="006A56C6">
        <w:rPr>
          <w:rFonts w:ascii="Calibri Light" w:hAnsi="Calibri Light"/>
          <w:b/>
          <w:i/>
          <w:sz w:val="28"/>
        </w:rPr>
        <w:t>ABM Technologies, Mumbai 2</w:t>
      </w:r>
      <w:r w:rsidRPr="006A56C6">
        <w:rPr>
          <w:rFonts w:ascii="Calibri Light" w:hAnsi="Calibri Light"/>
          <w:b/>
          <w:i/>
          <w:sz w:val="28"/>
          <w:vertAlign w:val="superscript"/>
        </w:rPr>
        <w:t>nd</w:t>
      </w:r>
      <w:r w:rsidRPr="006A56C6">
        <w:rPr>
          <w:rFonts w:ascii="Calibri Light" w:hAnsi="Calibri Light"/>
          <w:b/>
          <w:i/>
          <w:sz w:val="28"/>
        </w:rPr>
        <w:t xml:space="preserve"> Telephonic Round</w:t>
      </w:r>
    </w:p>
    <w:p w:rsidR="009518A4" w:rsidRPr="00066F72" w:rsidRDefault="00066F72">
      <w:pPr>
        <w:pStyle w:val="normal0"/>
        <w:rPr>
          <w:i/>
        </w:rPr>
      </w:pPr>
      <w:r w:rsidRPr="00066F72">
        <w:rPr>
          <w:i/>
        </w:rPr>
        <w:t>1)i have country and state drop down list if I select country  how corresponding  states will be loading in our spring controller and jsp and it will display tell me the code flow?</w:t>
      </w:r>
    </w:p>
    <w:p w:rsidR="009518A4" w:rsidRPr="00066F72" w:rsidRDefault="00066F72">
      <w:pPr>
        <w:pStyle w:val="normal0"/>
        <w:rPr>
          <w:i/>
        </w:rPr>
      </w:pPr>
      <w:r w:rsidRPr="00066F72">
        <w:rPr>
          <w:i/>
        </w:rPr>
        <w:lastRenderedPageBreak/>
        <w:t>2)Diff Hibernate Session and Normal Jsp Session?</w:t>
      </w:r>
    </w:p>
    <w:p w:rsidR="009518A4" w:rsidRPr="00066F72" w:rsidRDefault="00066F72">
      <w:pPr>
        <w:pStyle w:val="normal0"/>
        <w:rPr>
          <w:i/>
        </w:rPr>
      </w:pPr>
      <w:r w:rsidRPr="00066F72">
        <w:rPr>
          <w:i/>
        </w:rPr>
        <w:t>3)Vector Vs ArrayList?</w:t>
      </w:r>
    </w:p>
    <w:p w:rsidR="009518A4" w:rsidRPr="00066F72" w:rsidRDefault="00066F72">
      <w:pPr>
        <w:pStyle w:val="normal0"/>
        <w:rPr>
          <w:i/>
        </w:rPr>
      </w:pPr>
      <w:r w:rsidRPr="00066F72">
        <w:rPr>
          <w:i/>
        </w:rPr>
        <w:t>4)Why We use First Level Cache and Second Level  Cache?</w:t>
      </w:r>
    </w:p>
    <w:p w:rsidR="009518A4" w:rsidRPr="00066F72" w:rsidRDefault="00066F72">
      <w:pPr>
        <w:pStyle w:val="normal0"/>
        <w:rPr>
          <w:i/>
        </w:rPr>
      </w:pPr>
      <w:r w:rsidRPr="00066F72">
        <w:rPr>
          <w:i/>
        </w:rPr>
        <w:t>5)What is Diff StringBuilder and StringBuffer?</w:t>
      </w:r>
    </w:p>
    <w:p w:rsidR="009518A4" w:rsidRPr="00066F72" w:rsidRDefault="00066F72">
      <w:pPr>
        <w:pStyle w:val="normal0"/>
        <w:rPr>
          <w:i/>
        </w:rPr>
      </w:pPr>
      <w:r w:rsidRPr="00066F72">
        <w:rPr>
          <w:i/>
        </w:rPr>
        <w:t>6)What is Diff btwn Final, Finally and Finalize()?</w:t>
      </w:r>
    </w:p>
    <w:p w:rsidR="009518A4" w:rsidRPr="00066F72" w:rsidRDefault="00066F72">
      <w:pPr>
        <w:pStyle w:val="normal0"/>
        <w:rPr>
          <w:i/>
        </w:rPr>
      </w:pPr>
      <w:r w:rsidRPr="00066F72">
        <w:rPr>
          <w:i/>
        </w:rPr>
        <w:t>7)How we Sort the Collection Objects?</w:t>
      </w:r>
    </w:p>
    <w:p w:rsidR="009518A4" w:rsidRPr="00066F72" w:rsidRDefault="00066F72">
      <w:pPr>
        <w:pStyle w:val="normal0"/>
        <w:rPr>
          <w:i/>
        </w:rPr>
      </w:pPr>
      <w:r w:rsidRPr="00066F72">
        <w:rPr>
          <w:i/>
        </w:rPr>
        <w:t>8)What is Spring AutoWiring?</w:t>
      </w:r>
    </w:p>
    <w:p w:rsidR="009518A4" w:rsidRPr="00066F72" w:rsidRDefault="00066F72">
      <w:pPr>
        <w:pStyle w:val="normal0"/>
        <w:rPr>
          <w:i/>
        </w:rPr>
      </w:pPr>
      <w:r w:rsidRPr="00066F72">
        <w:rPr>
          <w:i/>
        </w:rPr>
        <w:t>9)What is Spring Transaction?</w:t>
      </w:r>
    </w:p>
    <w:p w:rsidR="009518A4" w:rsidRPr="00066F72" w:rsidRDefault="00066F72">
      <w:pPr>
        <w:pStyle w:val="normal0"/>
        <w:rPr>
          <w:i/>
        </w:rPr>
      </w:pPr>
      <w:r w:rsidRPr="00066F72">
        <w:rPr>
          <w:i/>
        </w:rPr>
        <w:t>10)What is Diff between saveorUpdate() and merge()?</w:t>
      </w:r>
    </w:p>
    <w:p w:rsidR="009518A4" w:rsidRPr="00066F72" w:rsidRDefault="00066F72">
      <w:pPr>
        <w:pStyle w:val="normal0"/>
        <w:rPr>
          <w:i/>
        </w:rPr>
      </w:pPr>
      <w:r w:rsidRPr="00066F72">
        <w:rPr>
          <w:i/>
        </w:rPr>
        <w:t>11)How we get Connection Objects in your Spring and Hibernate Apps?</w:t>
      </w:r>
    </w:p>
    <w:p w:rsidR="009518A4" w:rsidRPr="00066F72" w:rsidRDefault="00066F72">
      <w:pPr>
        <w:pStyle w:val="normal0"/>
        <w:rPr>
          <w:i/>
        </w:rPr>
      </w:pPr>
      <w:r w:rsidRPr="00066F72">
        <w:rPr>
          <w:i/>
        </w:rPr>
        <w:t>12)How good in JavaScript and JQuery?</w:t>
      </w:r>
    </w:p>
    <w:p w:rsidR="009518A4" w:rsidRPr="00066F72" w:rsidRDefault="009518A4">
      <w:pPr>
        <w:pStyle w:val="normal0"/>
        <w:rPr>
          <w:i/>
        </w:rPr>
      </w:pPr>
    </w:p>
    <w:p w:rsidR="009518A4" w:rsidRPr="00066F72" w:rsidRDefault="00066F72">
      <w:pPr>
        <w:pStyle w:val="normal0"/>
        <w:rPr>
          <w:i/>
        </w:rPr>
      </w:pPr>
      <w:r w:rsidRPr="00066F72">
        <w:rPr>
          <w:i/>
        </w:rPr>
        <w:t>13)i have div tag  and have its id=”mydiv” and I want to print some data how can we print some data in that div and what we have to do?</w:t>
      </w:r>
    </w:p>
    <w:p w:rsidR="009518A4" w:rsidRPr="00066F72" w:rsidRDefault="00066F72">
      <w:pPr>
        <w:pStyle w:val="normal0"/>
        <w:rPr>
          <w:i/>
        </w:rPr>
      </w:pPr>
      <w:r w:rsidRPr="00066F72">
        <w:rPr>
          <w:i/>
        </w:rPr>
        <w:t>14)What is HttpListener?</w:t>
      </w:r>
    </w:p>
    <w:p w:rsidR="009518A4" w:rsidRPr="00066F72" w:rsidRDefault="00066F72">
      <w:pPr>
        <w:pStyle w:val="normal0"/>
        <w:rPr>
          <w:i/>
        </w:rPr>
      </w:pPr>
      <w:r w:rsidRPr="00066F72">
        <w:rPr>
          <w:i/>
        </w:rPr>
        <w:t>15)What is Criteria?</w:t>
      </w:r>
    </w:p>
    <w:p w:rsidR="009518A4" w:rsidRPr="00066F72" w:rsidRDefault="009518A4">
      <w:pPr>
        <w:pStyle w:val="normal0"/>
        <w:rPr>
          <w:i/>
        </w:rPr>
      </w:pPr>
    </w:p>
    <w:p w:rsidR="009518A4" w:rsidRPr="00FD5E68" w:rsidRDefault="00066F72">
      <w:pPr>
        <w:pStyle w:val="normal0"/>
        <w:rPr>
          <w:b/>
          <w:i/>
          <w:sz w:val="28"/>
        </w:rPr>
      </w:pPr>
      <w:r w:rsidRPr="00FD5E68">
        <w:rPr>
          <w:b/>
          <w:i/>
          <w:sz w:val="28"/>
        </w:rPr>
        <w:t>Accenture Interview Questions</w:t>
      </w:r>
    </w:p>
    <w:p w:rsidR="009518A4" w:rsidRPr="00066F72" w:rsidRDefault="00066F72">
      <w:pPr>
        <w:pStyle w:val="normal0"/>
        <w:rPr>
          <w:i/>
        </w:rPr>
      </w:pPr>
      <w:r w:rsidRPr="00066F72">
        <w:rPr>
          <w:i/>
        </w:rPr>
        <w:t>1)Could you please explain brief on java experience and first  project you worked on?</w:t>
      </w:r>
    </w:p>
    <w:p w:rsidR="009518A4" w:rsidRPr="00066F72" w:rsidRDefault="00066F72">
      <w:pPr>
        <w:pStyle w:val="normal0"/>
        <w:rPr>
          <w:i/>
        </w:rPr>
      </w:pPr>
      <w:r w:rsidRPr="00066F72">
        <w:rPr>
          <w:i/>
        </w:rPr>
        <w:t>2)Primary work  you have done on client tier of the application (or) web tier of the application?</w:t>
      </w:r>
    </w:p>
    <w:p w:rsidR="009518A4" w:rsidRPr="00066F72" w:rsidRDefault="00066F72">
      <w:pPr>
        <w:pStyle w:val="normal0"/>
        <w:rPr>
          <w:i/>
        </w:rPr>
      </w:pPr>
      <w:r w:rsidRPr="00066F72">
        <w:rPr>
          <w:i/>
        </w:rPr>
        <w:t>3)Are you comfortable with hibernate?</w:t>
      </w:r>
    </w:p>
    <w:p w:rsidR="009518A4" w:rsidRPr="00066F72" w:rsidRDefault="00066F72">
      <w:pPr>
        <w:pStyle w:val="normal0"/>
        <w:rPr>
          <w:i/>
        </w:rPr>
      </w:pPr>
      <w:r w:rsidRPr="00066F72">
        <w:rPr>
          <w:i/>
        </w:rPr>
        <w:t>4)On Core Java which areas you worked most?</w:t>
      </w:r>
    </w:p>
    <w:p w:rsidR="009518A4" w:rsidRPr="00066F72" w:rsidRDefault="00066F72">
      <w:pPr>
        <w:pStyle w:val="normal0"/>
        <w:rPr>
          <w:i/>
        </w:rPr>
      </w:pPr>
      <w:r w:rsidRPr="00066F72">
        <w:rPr>
          <w:i/>
        </w:rPr>
        <w:t>5)Tell me specific  area which you are more comfortable in Core java?</w:t>
      </w:r>
    </w:p>
    <w:p w:rsidR="009518A4" w:rsidRPr="00066F72" w:rsidRDefault="00066F72">
      <w:pPr>
        <w:pStyle w:val="normal0"/>
        <w:rPr>
          <w:i/>
        </w:rPr>
      </w:pPr>
      <w:r w:rsidRPr="00066F72">
        <w:rPr>
          <w:i/>
        </w:rPr>
        <w:t>6)In Collections which Collection Object you used?</w:t>
      </w:r>
    </w:p>
    <w:p w:rsidR="009518A4" w:rsidRPr="00066F72" w:rsidRDefault="00066F72">
      <w:pPr>
        <w:pStyle w:val="normal0"/>
        <w:rPr>
          <w:i/>
        </w:rPr>
      </w:pPr>
      <w:r w:rsidRPr="00066F72">
        <w:rPr>
          <w:i/>
        </w:rPr>
        <w:lastRenderedPageBreak/>
        <w:t>7)Why did you use vector Object  and In what kind of Scenarios you used ?</w:t>
      </w:r>
    </w:p>
    <w:p w:rsidR="009518A4" w:rsidRPr="00066F72" w:rsidRDefault="00066F72">
      <w:pPr>
        <w:pStyle w:val="normal0"/>
        <w:rPr>
          <w:i/>
        </w:rPr>
      </w:pPr>
      <w:r w:rsidRPr="00066F72">
        <w:rPr>
          <w:i/>
        </w:rPr>
        <w:t>8)Why Vector and why not ArrayList?</w:t>
      </w:r>
    </w:p>
    <w:p w:rsidR="009518A4" w:rsidRPr="00066F72" w:rsidRDefault="00066F72">
      <w:pPr>
        <w:pStyle w:val="normal0"/>
        <w:rPr>
          <w:i/>
        </w:rPr>
      </w:pPr>
      <w:r w:rsidRPr="00066F72">
        <w:rPr>
          <w:i/>
        </w:rPr>
        <w:t>9)How can we Provide Synchronization using vector?</w:t>
      </w:r>
    </w:p>
    <w:p w:rsidR="009518A4" w:rsidRPr="00066F72" w:rsidRDefault="00066F72">
      <w:pPr>
        <w:pStyle w:val="normal0"/>
        <w:rPr>
          <w:i/>
        </w:rPr>
      </w:pPr>
      <w:r w:rsidRPr="00066F72">
        <w:rPr>
          <w:i/>
        </w:rPr>
        <w:t>10)In Vector Do you Initialize the capacity of the vector?</w:t>
      </w:r>
    </w:p>
    <w:p w:rsidR="009518A4" w:rsidRPr="00066F72" w:rsidRDefault="00066F72">
      <w:pPr>
        <w:pStyle w:val="normal0"/>
        <w:rPr>
          <w:i/>
        </w:rPr>
      </w:pPr>
      <w:r w:rsidRPr="00066F72">
        <w:rPr>
          <w:i/>
        </w:rPr>
        <w:t>11)How can you Convert Vector into ArrayList?</w:t>
      </w:r>
    </w:p>
    <w:p w:rsidR="009518A4" w:rsidRPr="00066F72" w:rsidRDefault="00066F72">
      <w:pPr>
        <w:pStyle w:val="normal0"/>
        <w:rPr>
          <w:i/>
        </w:rPr>
      </w:pPr>
      <w:r w:rsidRPr="00066F72">
        <w:rPr>
          <w:i/>
        </w:rPr>
        <w:t>12) Can I Construct an ArrayList by Passing vector as an argument?</w:t>
      </w:r>
    </w:p>
    <w:p w:rsidR="009518A4" w:rsidRPr="00066F72" w:rsidRDefault="00066F72">
      <w:pPr>
        <w:pStyle w:val="normal0"/>
        <w:rPr>
          <w:i/>
        </w:rPr>
      </w:pPr>
      <w:r w:rsidRPr="00066F72">
        <w:rPr>
          <w:i/>
        </w:rPr>
        <w:t>13) How can you Convert ArrayList into Normal Array?</w:t>
      </w:r>
    </w:p>
    <w:p w:rsidR="009518A4" w:rsidRPr="00066F72" w:rsidRDefault="00066F72">
      <w:pPr>
        <w:pStyle w:val="normal0"/>
        <w:rPr>
          <w:i/>
        </w:rPr>
      </w:pPr>
      <w:r w:rsidRPr="00066F72">
        <w:rPr>
          <w:i/>
        </w:rPr>
        <w:t>14)we have Collection of objects we have one scenario where we need to select any one of the collection in this time what factors  will you determine to select particular collection?</w:t>
      </w:r>
    </w:p>
    <w:p w:rsidR="009518A4" w:rsidRPr="00066F72" w:rsidRDefault="00066F72">
      <w:pPr>
        <w:pStyle w:val="normal0"/>
        <w:rPr>
          <w:i/>
        </w:rPr>
      </w:pPr>
      <w:r w:rsidRPr="00066F72">
        <w:rPr>
          <w:i/>
        </w:rPr>
        <w:t>15) What is the front controller in struts framework?</w:t>
      </w:r>
    </w:p>
    <w:p w:rsidR="009518A4" w:rsidRPr="00066F72" w:rsidRDefault="00066F72">
      <w:pPr>
        <w:pStyle w:val="normal0"/>
        <w:rPr>
          <w:i/>
        </w:rPr>
      </w:pPr>
      <w:r w:rsidRPr="00066F72">
        <w:rPr>
          <w:i/>
        </w:rPr>
        <w:t>16)How is the mapping between Action Class and ActionServlet Done?</w:t>
      </w:r>
    </w:p>
    <w:p w:rsidR="009518A4" w:rsidRPr="00066F72" w:rsidRDefault="00066F72">
      <w:pPr>
        <w:pStyle w:val="normal0"/>
        <w:rPr>
          <w:i/>
        </w:rPr>
      </w:pPr>
      <w:r w:rsidRPr="00066F72">
        <w:rPr>
          <w:i/>
        </w:rPr>
        <w:t>17)How ActionServlet Knows that required information available in Strust-Config.xml?</w:t>
      </w:r>
    </w:p>
    <w:p w:rsidR="009518A4" w:rsidRPr="00066F72" w:rsidRDefault="00066F72">
      <w:pPr>
        <w:pStyle w:val="normal0"/>
        <w:rPr>
          <w:i/>
        </w:rPr>
      </w:pPr>
      <w:r w:rsidRPr="00066F72">
        <w:rPr>
          <w:i/>
        </w:rPr>
        <w:t>18)Have you worked on Struts Tiles?</w:t>
      </w:r>
    </w:p>
    <w:p w:rsidR="009518A4" w:rsidRPr="00066F72" w:rsidRDefault="00066F72">
      <w:pPr>
        <w:pStyle w:val="normal0"/>
        <w:rPr>
          <w:i/>
        </w:rPr>
      </w:pPr>
      <w:r w:rsidRPr="00066F72">
        <w:rPr>
          <w:i/>
        </w:rPr>
        <w:t>19)Can You Explain about Struts tag Lib?</w:t>
      </w:r>
    </w:p>
    <w:p w:rsidR="009518A4" w:rsidRPr="00066F72" w:rsidRDefault="00066F72">
      <w:pPr>
        <w:pStyle w:val="normal0"/>
        <w:rPr>
          <w:i/>
        </w:rPr>
      </w:pPr>
      <w:r w:rsidRPr="00066F72">
        <w:rPr>
          <w:i/>
        </w:rPr>
        <w:t>20)How Can You Display POJO Class data in JSP and  What Code You can Use to Achieve This Requirement?</w:t>
      </w:r>
    </w:p>
    <w:p w:rsidR="009518A4" w:rsidRPr="00066F72" w:rsidRDefault="00066F72">
      <w:pPr>
        <w:pStyle w:val="normal0"/>
        <w:rPr>
          <w:i/>
        </w:rPr>
      </w:pPr>
      <w:r w:rsidRPr="00066F72">
        <w:rPr>
          <w:i/>
        </w:rPr>
        <w:t>21) How Java calls Asynchronous Calling?</w:t>
      </w:r>
    </w:p>
    <w:p w:rsidR="009518A4" w:rsidRPr="00066F72" w:rsidRDefault="00066F72">
      <w:pPr>
        <w:pStyle w:val="normal0"/>
        <w:rPr>
          <w:i/>
        </w:rPr>
      </w:pPr>
      <w:r w:rsidRPr="00066F72">
        <w:rPr>
          <w:i/>
        </w:rPr>
        <w:t>22)where did you JQuery In Your Project?</w:t>
      </w:r>
    </w:p>
    <w:p w:rsidR="009518A4" w:rsidRPr="00066F72" w:rsidRDefault="00066F72">
      <w:pPr>
        <w:pStyle w:val="normal0"/>
        <w:rPr>
          <w:i/>
        </w:rPr>
      </w:pPr>
      <w:r w:rsidRPr="00066F72">
        <w:rPr>
          <w:i/>
        </w:rPr>
        <w:t>23)Tell me About IOC in Spring in Brief?</w:t>
      </w:r>
    </w:p>
    <w:p w:rsidR="009518A4" w:rsidRPr="00066F72" w:rsidRDefault="00066F72">
      <w:pPr>
        <w:pStyle w:val="normal0"/>
        <w:rPr>
          <w:i/>
        </w:rPr>
      </w:pPr>
      <w:r w:rsidRPr="00066F72">
        <w:rPr>
          <w:i/>
        </w:rPr>
        <w:t>24)Why are you Typecasting Your Own Class Triangle into context object?</w:t>
      </w:r>
    </w:p>
    <w:p w:rsidR="009518A4" w:rsidRPr="00066F72" w:rsidRDefault="00066F72">
      <w:pPr>
        <w:pStyle w:val="normal0"/>
        <w:rPr>
          <w:i/>
        </w:rPr>
      </w:pPr>
      <w:r w:rsidRPr="00066F72">
        <w:rPr>
          <w:i/>
        </w:rPr>
        <w:t>25) After Perform Unit Testing  of your developed code then How will you Report that  Unit Testing?</w:t>
      </w:r>
    </w:p>
    <w:p w:rsidR="009518A4" w:rsidRPr="00066F72" w:rsidRDefault="009518A4">
      <w:pPr>
        <w:pStyle w:val="normal0"/>
        <w:rPr>
          <w:i/>
        </w:rPr>
      </w:pPr>
    </w:p>
    <w:p w:rsidR="009518A4" w:rsidRPr="008B5635" w:rsidRDefault="00066F72">
      <w:pPr>
        <w:pStyle w:val="normal0"/>
        <w:rPr>
          <w:b/>
          <w:i/>
          <w:sz w:val="28"/>
          <w:szCs w:val="28"/>
        </w:rPr>
      </w:pPr>
      <w:r w:rsidRPr="008B5635">
        <w:rPr>
          <w:b/>
          <w:i/>
          <w:sz w:val="28"/>
          <w:szCs w:val="28"/>
        </w:rPr>
        <w:t>Infosys Interview Questions</w:t>
      </w:r>
    </w:p>
    <w:p w:rsidR="009518A4" w:rsidRPr="00066F72" w:rsidRDefault="00066F72">
      <w:pPr>
        <w:pStyle w:val="normal0"/>
        <w:rPr>
          <w:i/>
        </w:rPr>
      </w:pPr>
      <w:r w:rsidRPr="00066F72">
        <w:rPr>
          <w:i/>
        </w:rPr>
        <w:t>1)Tell me about yourself?</w:t>
      </w:r>
    </w:p>
    <w:p w:rsidR="009518A4" w:rsidRPr="00066F72" w:rsidRDefault="00066F72">
      <w:pPr>
        <w:pStyle w:val="normal0"/>
        <w:rPr>
          <w:i/>
        </w:rPr>
      </w:pPr>
      <w:r w:rsidRPr="00066F72">
        <w:rPr>
          <w:i/>
        </w:rPr>
        <w:lastRenderedPageBreak/>
        <w:t>2)Can We Develop Struts Application without  Using Action Form?</w:t>
      </w:r>
    </w:p>
    <w:p w:rsidR="009518A4" w:rsidRPr="00066F72" w:rsidRDefault="00066F72">
      <w:pPr>
        <w:pStyle w:val="normal0"/>
        <w:rPr>
          <w:i/>
        </w:rPr>
      </w:pPr>
      <w:r w:rsidRPr="00066F72">
        <w:rPr>
          <w:i/>
        </w:rPr>
        <w:t>3)Why you use  Ajax and where you used Ajax n tell me one situation?</w:t>
      </w:r>
    </w:p>
    <w:p w:rsidR="009518A4" w:rsidRPr="00066F72" w:rsidRDefault="00066F72">
      <w:pPr>
        <w:pStyle w:val="normal0"/>
        <w:rPr>
          <w:i/>
        </w:rPr>
      </w:pPr>
      <w:r w:rsidRPr="00066F72">
        <w:rPr>
          <w:i/>
        </w:rPr>
        <w:t>4) Why you  use JQuery and where you used  JQuery n tell me one situation?</w:t>
      </w:r>
    </w:p>
    <w:p w:rsidR="009518A4" w:rsidRPr="00066F72" w:rsidRDefault="00066F72">
      <w:pPr>
        <w:pStyle w:val="normal0"/>
        <w:rPr>
          <w:i/>
        </w:rPr>
      </w:pPr>
      <w:r w:rsidRPr="00066F72">
        <w:rPr>
          <w:i/>
        </w:rPr>
        <w:t>5)How Can we call Ajax from JavaScript?</w:t>
      </w:r>
    </w:p>
    <w:p w:rsidR="009518A4" w:rsidRPr="00066F72" w:rsidRDefault="00066F72">
      <w:pPr>
        <w:pStyle w:val="normal0"/>
        <w:rPr>
          <w:i/>
        </w:rPr>
      </w:pPr>
      <w:r w:rsidRPr="00066F72">
        <w:rPr>
          <w:i/>
        </w:rPr>
        <w:t>6)Tell me About  Spring n Hibernate?</w:t>
      </w:r>
    </w:p>
    <w:p w:rsidR="009518A4" w:rsidRPr="00066F72" w:rsidRDefault="00066F72">
      <w:pPr>
        <w:pStyle w:val="normal0"/>
        <w:rPr>
          <w:i/>
        </w:rPr>
      </w:pPr>
      <w:r w:rsidRPr="00066F72">
        <w:rPr>
          <w:i/>
        </w:rPr>
        <w:t>7)Tell me About DeadLock Situtation in java?</w:t>
      </w:r>
    </w:p>
    <w:p w:rsidR="009518A4" w:rsidRPr="00066F72" w:rsidRDefault="00066F72">
      <w:pPr>
        <w:pStyle w:val="normal0"/>
        <w:rPr>
          <w:i/>
        </w:rPr>
      </w:pPr>
      <w:r w:rsidRPr="00066F72">
        <w:rPr>
          <w:i/>
        </w:rPr>
        <w:t>8)Can You Tell me about Design Patterns n did you design patterns in coding?</w:t>
      </w:r>
    </w:p>
    <w:p w:rsidR="009518A4" w:rsidRPr="00066F72" w:rsidRDefault="00066F72">
      <w:pPr>
        <w:pStyle w:val="normal0"/>
        <w:rPr>
          <w:i/>
        </w:rPr>
      </w:pPr>
      <w:r w:rsidRPr="00066F72">
        <w:rPr>
          <w:i/>
        </w:rPr>
        <w:t>9)In Current how do you perform database connections?</w:t>
      </w:r>
    </w:p>
    <w:p w:rsidR="009518A4" w:rsidRPr="00066F72" w:rsidRDefault="00066F72">
      <w:pPr>
        <w:pStyle w:val="normal0"/>
        <w:rPr>
          <w:i/>
        </w:rPr>
      </w:pPr>
      <w:r w:rsidRPr="00066F72">
        <w:rPr>
          <w:i/>
        </w:rPr>
        <w:t>10)did you use singleton design pattern in connection object?</w:t>
      </w:r>
    </w:p>
    <w:p w:rsidR="009518A4" w:rsidRPr="00066F72" w:rsidRDefault="00066F72">
      <w:pPr>
        <w:pStyle w:val="normal0"/>
        <w:rPr>
          <w:i/>
        </w:rPr>
      </w:pPr>
      <w:r w:rsidRPr="00066F72">
        <w:rPr>
          <w:i/>
        </w:rPr>
        <w:t>11)When u  r using database connection do u use two phase commit or single phase commit?</w:t>
      </w:r>
    </w:p>
    <w:p w:rsidR="009518A4" w:rsidRPr="00066F72" w:rsidRDefault="00066F72">
      <w:pPr>
        <w:pStyle w:val="normal0"/>
        <w:rPr>
          <w:i/>
        </w:rPr>
      </w:pPr>
      <w:r w:rsidRPr="00066F72">
        <w:rPr>
          <w:i/>
        </w:rPr>
        <w:t>12)What type of collections are in java?</w:t>
      </w:r>
    </w:p>
    <w:p w:rsidR="009518A4" w:rsidRPr="00066F72" w:rsidRDefault="00066F72">
      <w:pPr>
        <w:pStyle w:val="normal0"/>
        <w:rPr>
          <w:i/>
        </w:rPr>
      </w:pPr>
      <w:r w:rsidRPr="00066F72">
        <w:rPr>
          <w:i/>
        </w:rPr>
        <w:t>13)Did u face DeadLock Situtation in java?</w:t>
      </w:r>
    </w:p>
    <w:p w:rsidR="009518A4" w:rsidRPr="00066F72" w:rsidRDefault="00066F72">
      <w:pPr>
        <w:pStyle w:val="normal0"/>
        <w:rPr>
          <w:i/>
        </w:rPr>
      </w:pPr>
      <w:r w:rsidRPr="00066F72">
        <w:rPr>
          <w:i/>
        </w:rPr>
        <w:t>14)why would we handle deadlock Situtation in java n what happen if we don’t handle ?</w:t>
      </w:r>
    </w:p>
    <w:p w:rsidR="009518A4" w:rsidRPr="00066F72" w:rsidRDefault="00066F72">
      <w:pPr>
        <w:pStyle w:val="normal0"/>
        <w:rPr>
          <w:i/>
        </w:rPr>
      </w:pPr>
      <w:r w:rsidRPr="00066F72">
        <w:rPr>
          <w:i/>
        </w:rPr>
        <w:t>15)what was the situation that got deadlock in your project?</w:t>
      </w:r>
    </w:p>
    <w:p w:rsidR="009518A4" w:rsidRPr="00066F72" w:rsidRDefault="00066F72">
      <w:pPr>
        <w:pStyle w:val="normal0"/>
        <w:rPr>
          <w:i/>
        </w:rPr>
      </w:pPr>
      <w:r w:rsidRPr="00066F72">
        <w:rPr>
          <w:i/>
        </w:rPr>
        <w:t>16)what is the typical function that you write in JQuery?</w:t>
      </w:r>
    </w:p>
    <w:p w:rsidR="009518A4" w:rsidRPr="00066F72" w:rsidRDefault="00066F72">
      <w:pPr>
        <w:pStyle w:val="normal0"/>
        <w:rPr>
          <w:i/>
        </w:rPr>
      </w:pPr>
      <w:r w:rsidRPr="00066F72">
        <w:rPr>
          <w:i/>
        </w:rPr>
        <w:t>17)Do you know evil twelve issue in CVS Server?</w:t>
      </w:r>
    </w:p>
    <w:p w:rsidR="009518A4" w:rsidRPr="008B5635" w:rsidRDefault="00066F72">
      <w:pPr>
        <w:pStyle w:val="normal0"/>
        <w:rPr>
          <w:b/>
          <w:i/>
          <w:sz w:val="28"/>
          <w:szCs w:val="28"/>
        </w:rPr>
      </w:pPr>
      <w:r w:rsidRPr="008B5635">
        <w:rPr>
          <w:b/>
          <w:i/>
          <w:sz w:val="28"/>
          <w:szCs w:val="28"/>
        </w:rPr>
        <w:t>Jala Technologies</w:t>
      </w:r>
    </w:p>
    <w:p w:rsidR="009518A4" w:rsidRPr="00066F72" w:rsidRDefault="00066F72">
      <w:pPr>
        <w:pStyle w:val="normal0"/>
        <w:rPr>
          <w:i/>
        </w:rPr>
      </w:pPr>
      <w:r w:rsidRPr="00066F72">
        <w:rPr>
          <w:i/>
        </w:rPr>
        <w:t>1)what is the use of CallableStatement?</w:t>
      </w:r>
    </w:p>
    <w:p w:rsidR="009518A4" w:rsidRPr="00066F72" w:rsidRDefault="00066F72">
      <w:pPr>
        <w:pStyle w:val="normal0"/>
        <w:rPr>
          <w:i/>
        </w:rPr>
      </w:pPr>
      <w:r w:rsidRPr="00066F72">
        <w:rPr>
          <w:i/>
        </w:rPr>
        <w:t>ans)In CallableStatement we use procedures. By using this procedures we can insert the data into two tables at a time....</w:t>
      </w:r>
    </w:p>
    <w:p w:rsidR="009518A4" w:rsidRPr="00066F72" w:rsidRDefault="00066F72">
      <w:pPr>
        <w:pStyle w:val="normal0"/>
        <w:rPr>
          <w:i/>
        </w:rPr>
      </w:pPr>
      <w:r w:rsidRPr="00066F72">
        <w:rPr>
          <w:i/>
        </w:rPr>
        <w:t>ex:table 1:</w:t>
      </w:r>
    </w:p>
    <w:p w:rsidR="009518A4" w:rsidRPr="00066F72" w:rsidRDefault="00066F72">
      <w:pPr>
        <w:pStyle w:val="normal0"/>
        <w:rPr>
          <w:i/>
        </w:rPr>
      </w:pPr>
      <w:r w:rsidRPr="00066F72">
        <w:rPr>
          <w:i/>
        </w:rPr>
        <w:t>create table personal_details (fname varchar2,lname  varchar2,addr varchar2);</w:t>
      </w:r>
    </w:p>
    <w:p w:rsidR="009518A4" w:rsidRPr="00066F72" w:rsidRDefault="00066F72">
      <w:pPr>
        <w:pStyle w:val="normal0"/>
        <w:rPr>
          <w:i/>
        </w:rPr>
      </w:pPr>
      <w:r w:rsidRPr="00066F72">
        <w:rPr>
          <w:i/>
        </w:rPr>
        <w:t>table 2:</w:t>
      </w:r>
    </w:p>
    <w:p w:rsidR="009518A4" w:rsidRPr="00066F72" w:rsidRDefault="00066F72">
      <w:pPr>
        <w:pStyle w:val="normal0"/>
        <w:rPr>
          <w:i/>
        </w:rPr>
      </w:pPr>
      <w:r w:rsidRPr="00066F72">
        <w:rPr>
          <w:i/>
        </w:rPr>
        <w:t xml:space="preserve">create table job (qualification varchar2,design varchar2); </w:t>
      </w:r>
    </w:p>
    <w:p w:rsidR="009518A4" w:rsidRPr="00066F72" w:rsidRDefault="00066F72">
      <w:pPr>
        <w:pStyle w:val="normal0"/>
        <w:rPr>
          <w:i/>
        </w:rPr>
      </w:pPr>
      <w:r w:rsidRPr="00066F72">
        <w:rPr>
          <w:i/>
        </w:rPr>
        <w:lastRenderedPageBreak/>
        <w:t>Procedure Creation</w:t>
      </w:r>
    </w:p>
    <w:p w:rsidR="009518A4" w:rsidRPr="00066F72" w:rsidRDefault="00066F72">
      <w:pPr>
        <w:pStyle w:val="normal0"/>
        <w:rPr>
          <w:i/>
        </w:rPr>
      </w:pPr>
      <w:r w:rsidRPr="00066F72">
        <w:rPr>
          <w:i/>
        </w:rPr>
        <w:t xml:space="preserve">create or replace procedure proc3(fname in varchar2,lname in varchar2,addr in varchar2,qualification in varchar2, design in varchar2)is </w:t>
      </w:r>
    </w:p>
    <w:p w:rsidR="009518A4" w:rsidRPr="00066F72" w:rsidRDefault="00066F72">
      <w:pPr>
        <w:pStyle w:val="normal0"/>
        <w:rPr>
          <w:i/>
        </w:rPr>
      </w:pPr>
      <w:r w:rsidRPr="00066F72">
        <w:rPr>
          <w:i/>
        </w:rPr>
        <w:t>begin</w:t>
      </w:r>
    </w:p>
    <w:p w:rsidR="009518A4" w:rsidRPr="00066F72" w:rsidRDefault="00066F72">
      <w:pPr>
        <w:pStyle w:val="normal0"/>
        <w:rPr>
          <w:i/>
        </w:rPr>
      </w:pPr>
      <w:r w:rsidRPr="00066F72">
        <w:rPr>
          <w:i/>
        </w:rPr>
        <w:t xml:space="preserve"> insert into personal_details values(fname,lname,addr);</w:t>
      </w:r>
    </w:p>
    <w:p w:rsidR="009518A4" w:rsidRPr="00066F72" w:rsidRDefault="00066F72">
      <w:pPr>
        <w:pStyle w:val="normal0"/>
        <w:rPr>
          <w:i/>
        </w:rPr>
      </w:pPr>
      <w:r w:rsidRPr="00066F72">
        <w:rPr>
          <w:i/>
        </w:rPr>
        <w:t xml:space="preserve"> insert into job values(qualification,design); </w:t>
      </w:r>
    </w:p>
    <w:p w:rsidR="009518A4" w:rsidRPr="00066F72" w:rsidRDefault="00066F72">
      <w:pPr>
        <w:pStyle w:val="normal0"/>
        <w:rPr>
          <w:i/>
        </w:rPr>
      </w:pPr>
      <w:r w:rsidRPr="00066F72">
        <w:rPr>
          <w:i/>
        </w:rPr>
        <w:t>end;</w:t>
      </w:r>
    </w:p>
    <w:p w:rsidR="009518A4" w:rsidRPr="00066F72" w:rsidRDefault="00066F72">
      <w:pPr>
        <w:pStyle w:val="normal0"/>
        <w:rPr>
          <w:i/>
        </w:rPr>
      </w:pPr>
      <w:r w:rsidRPr="00066F72">
        <w:rPr>
          <w:i/>
        </w:rPr>
        <w:t>2)which CollectionFramework does not support  key and null values as null?</w:t>
      </w:r>
    </w:p>
    <w:p w:rsidR="009518A4" w:rsidRPr="00066F72" w:rsidRDefault="00066F72">
      <w:pPr>
        <w:pStyle w:val="normal0"/>
        <w:rPr>
          <w:i/>
        </w:rPr>
      </w:pPr>
      <w:r w:rsidRPr="00066F72">
        <w:rPr>
          <w:i/>
        </w:rPr>
        <w:t>ans: Hashtable CollectionFramework.</w:t>
      </w:r>
    </w:p>
    <w:p w:rsidR="009518A4" w:rsidRPr="00066F72" w:rsidRDefault="00066F72">
      <w:pPr>
        <w:pStyle w:val="normal0"/>
        <w:rPr>
          <w:i/>
        </w:rPr>
      </w:pPr>
      <w:r w:rsidRPr="00066F72">
        <w:rPr>
          <w:i/>
        </w:rPr>
        <w:t>3)how we can represent the data in Map interface?</w:t>
      </w:r>
    </w:p>
    <w:p w:rsidR="009518A4" w:rsidRPr="00066F72" w:rsidRDefault="00066F72">
      <w:pPr>
        <w:pStyle w:val="normal0"/>
        <w:rPr>
          <w:i/>
        </w:rPr>
      </w:pPr>
      <w:r w:rsidRPr="00066F72">
        <w:rPr>
          <w:i/>
        </w:rPr>
        <w:t>ans: we can represent the data in Map in the form of key and value pairs.</w:t>
      </w:r>
    </w:p>
    <w:p w:rsidR="009518A4" w:rsidRPr="00066F72" w:rsidRDefault="00066F72">
      <w:pPr>
        <w:pStyle w:val="normal0"/>
        <w:rPr>
          <w:i/>
        </w:rPr>
      </w:pPr>
      <w:r w:rsidRPr="00066F72">
        <w:rPr>
          <w:i/>
        </w:rPr>
        <w:t>HashMap hm=new HashMap();</w:t>
      </w:r>
    </w:p>
    <w:p w:rsidR="009518A4" w:rsidRPr="00066F72" w:rsidRDefault="00066F72">
      <w:pPr>
        <w:pStyle w:val="normal0"/>
        <w:rPr>
          <w:i/>
        </w:rPr>
      </w:pPr>
      <w:r w:rsidRPr="00066F72">
        <w:rPr>
          <w:i/>
        </w:rPr>
        <w:t>hm.put(101,"A");</w:t>
      </w:r>
    </w:p>
    <w:p w:rsidR="009518A4" w:rsidRPr="00066F72" w:rsidRDefault="00066F72">
      <w:pPr>
        <w:pStyle w:val="normal0"/>
        <w:rPr>
          <w:i/>
        </w:rPr>
      </w:pPr>
      <w:r w:rsidRPr="00066F72">
        <w:rPr>
          <w:i/>
        </w:rPr>
        <w:t>hm.put(102,"B");</w:t>
      </w:r>
    </w:p>
    <w:p w:rsidR="009518A4" w:rsidRPr="00066F72" w:rsidRDefault="00066F72">
      <w:pPr>
        <w:pStyle w:val="normal0"/>
        <w:rPr>
          <w:i/>
        </w:rPr>
      </w:pPr>
      <w:r w:rsidRPr="00066F72">
        <w:rPr>
          <w:i/>
        </w:rPr>
        <w:t>hm.put(103,"C");</w:t>
      </w:r>
    </w:p>
    <w:p w:rsidR="009518A4" w:rsidRPr="00066F72" w:rsidRDefault="00066F72">
      <w:pPr>
        <w:pStyle w:val="normal0"/>
        <w:rPr>
          <w:i/>
        </w:rPr>
      </w:pPr>
      <w:r w:rsidRPr="00066F72">
        <w:rPr>
          <w:i/>
        </w:rPr>
        <w:t>hm.put(104,"D");</w:t>
      </w:r>
    </w:p>
    <w:p w:rsidR="009518A4" w:rsidRPr="00066F72" w:rsidRDefault="00066F72">
      <w:pPr>
        <w:pStyle w:val="normal0"/>
        <w:rPr>
          <w:i/>
        </w:rPr>
      </w:pPr>
      <w:r w:rsidRPr="00066F72">
        <w:rPr>
          <w:i/>
        </w:rPr>
        <w:t>System.out.println(hm);</w:t>
      </w:r>
    </w:p>
    <w:p w:rsidR="009518A4" w:rsidRPr="00066F72" w:rsidRDefault="00066F72">
      <w:pPr>
        <w:pStyle w:val="normal0"/>
        <w:rPr>
          <w:i/>
        </w:rPr>
      </w:pPr>
      <w:r w:rsidRPr="00066F72">
        <w:rPr>
          <w:i/>
        </w:rPr>
        <w:t>4)Is HashMap  order preserved?</w:t>
      </w:r>
    </w:p>
    <w:p w:rsidR="009518A4" w:rsidRPr="00066F72" w:rsidRDefault="00066F72">
      <w:pPr>
        <w:pStyle w:val="normal0"/>
        <w:rPr>
          <w:i/>
        </w:rPr>
      </w:pPr>
      <w:r w:rsidRPr="00066F72">
        <w:rPr>
          <w:i/>
        </w:rPr>
        <w:t>ans:order is not preserved.</w:t>
      </w:r>
    </w:p>
    <w:p w:rsidR="009518A4" w:rsidRPr="00066F72" w:rsidRDefault="00066F72">
      <w:pPr>
        <w:pStyle w:val="normal0"/>
        <w:rPr>
          <w:i/>
        </w:rPr>
      </w:pPr>
      <w:r w:rsidRPr="00066F72">
        <w:rPr>
          <w:i/>
        </w:rPr>
        <w:t>5)what is the keySet() method on HashMap(class)?</w:t>
      </w:r>
    </w:p>
    <w:p w:rsidR="009518A4" w:rsidRPr="00066F72" w:rsidRDefault="00066F72">
      <w:pPr>
        <w:pStyle w:val="normal0"/>
        <w:rPr>
          <w:i/>
        </w:rPr>
      </w:pPr>
      <w:r w:rsidRPr="00066F72">
        <w:rPr>
          <w:i/>
        </w:rPr>
        <w:t>ans)Used to print the keys.</w:t>
      </w:r>
    </w:p>
    <w:p w:rsidR="009518A4" w:rsidRPr="00066F72" w:rsidRDefault="00066F72">
      <w:pPr>
        <w:pStyle w:val="normal0"/>
        <w:rPr>
          <w:i/>
        </w:rPr>
      </w:pPr>
      <w:r w:rsidRPr="00066F72">
        <w:rPr>
          <w:i/>
        </w:rPr>
        <w:t>Question 1) What is difference between Vector and ArrayList in Java?</w:t>
      </w:r>
    </w:p>
    <w:p w:rsidR="009518A4" w:rsidRPr="00066F72" w:rsidRDefault="00066F72">
      <w:pPr>
        <w:pStyle w:val="normal0"/>
        <w:rPr>
          <w:i/>
        </w:rPr>
      </w:pPr>
      <w:r w:rsidRPr="00066F72">
        <w:rPr>
          <w:i/>
        </w:rPr>
        <w:t xml:space="preserve">Answer : One of the most popular Java question at 2 years experience level which aims to check your knowledge on Java collection API. key point to mention is synchronization and speed, since ArrayList is not synchronized its fast compare to Vector. See Vector vs ArrayList in Java for more difference between </w:t>
      </w:r>
      <w:r w:rsidRPr="00066F72">
        <w:rPr>
          <w:i/>
        </w:rPr>
        <w:lastRenderedPageBreak/>
        <w:t>both of them.</w:t>
      </w:r>
    </w:p>
    <w:p w:rsidR="009518A4" w:rsidRPr="00066F72" w:rsidRDefault="009518A4">
      <w:pPr>
        <w:pStyle w:val="normal0"/>
        <w:rPr>
          <w:i/>
        </w:rPr>
      </w:pPr>
    </w:p>
    <w:p w:rsidR="009518A4" w:rsidRPr="00066F72" w:rsidRDefault="00066F72">
      <w:pPr>
        <w:pStyle w:val="normal0"/>
        <w:rPr>
          <w:i/>
        </w:rPr>
      </w:pPr>
      <w:r w:rsidRPr="00066F72">
        <w:rPr>
          <w:i/>
        </w:rPr>
        <w:t>Question 2) What is difference in LinkedList and ArrayList in Java?</w:t>
      </w:r>
    </w:p>
    <w:p w:rsidR="009518A4" w:rsidRPr="00066F72" w:rsidRDefault="00066F72">
      <w:pPr>
        <w:pStyle w:val="normal0"/>
        <w:rPr>
          <w:i/>
        </w:rPr>
      </w:pPr>
      <w:r w:rsidRPr="00066F72">
        <w:rPr>
          <w:i/>
        </w:rPr>
        <w:t>Answer : If you don't get previous Java question then you are likely to get this question at 2 to 3 years experience level Java interview. Unlike synchronization, key point to mention here is underlying data structure. See LinkedList vs ArrayList in Java for detail answer of this java question.</w:t>
      </w:r>
    </w:p>
    <w:p w:rsidR="009518A4" w:rsidRPr="00066F72" w:rsidRDefault="009518A4">
      <w:pPr>
        <w:pStyle w:val="normal0"/>
        <w:rPr>
          <w:i/>
        </w:rPr>
      </w:pPr>
    </w:p>
    <w:p w:rsidR="009518A4" w:rsidRPr="00066F72" w:rsidRDefault="00066F72">
      <w:pPr>
        <w:pStyle w:val="normal0"/>
        <w:rPr>
          <w:i/>
        </w:rPr>
      </w:pPr>
      <w:r w:rsidRPr="00066F72">
        <w:rPr>
          <w:i/>
        </w:rPr>
        <w:t>3) What is difference between fail-fast and fail-safe Iterator in Java?</w:t>
      </w:r>
    </w:p>
    <w:p w:rsidR="009518A4" w:rsidRPr="00066F72" w:rsidRDefault="00066F72">
      <w:pPr>
        <w:pStyle w:val="normal0"/>
        <w:rPr>
          <w:i/>
        </w:rPr>
      </w:pPr>
      <w:r w:rsidRPr="00066F72">
        <w:rPr>
          <w:i/>
        </w:rPr>
        <w:t>This is relatively new Java question compare to previous ones but increasingly getting popular into 2 to 3 years level Java interviews. key difference here is that fail-fast Iterator throw ConcurrentModificationException while fail-safe doesn't. See fail-safe vs fail-fast Iterator in Java for more differences between two.</w:t>
      </w:r>
    </w:p>
    <w:p w:rsidR="009518A4" w:rsidRPr="00066F72" w:rsidRDefault="009518A4">
      <w:pPr>
        <w:pStyle w:val="normal0"/>
        <w:rPr>
          <w:i/>
        </w:rPr>
      </w:pPr>
    </w:p>
    <w:p w:rsidR="009518A4" w:rsidRPr="00066F72" w:rsidRDefault="00066F72">
      <w:pPr>
        <w:pStyle w:val="normal0"/>
        <w:rPr>
          <w:i/>
        </w:rPr>
      </w:pPr>
      <w:r w:rsidRPr="00066F72">
        <w:rPr>
          <w:i/>
        </w:rPr>
        <w:t>4) Difference between throw and throws in Java?</w:t>
      </w:r>
    </w:p>
    <w:p w:rsidR="009518A4" w:rsidRPr="00066F72" w:rsidRDefault="00066F72">
      <w:pPr>
        <w:pStyle w:val="normal0"/>
        <w:rPr>
          <w:i/>
        </w:rPr>
      </w:pPr>
      <w:r w:rsidRPr="00066F72">
        <w:rPr>
          <w:i/>
        </w:rPr>
        <w:t>This Java question belongs to Exception handling category which is another popular category for 2 to 4 years experienced Java programmer. Main difference between these two is that one declares exception thrown by a Java method while other is actually used to throw Exception. See Difference between throw and throws in Java for full answer of this Java exception handling question.</w:t>
      </w:r>
    </w:p>
    <w:p w:rsidR="009518A4" w:rsidRPr="00066F72" w:rsidRDefault="009518A4">
      <w:pPr>
        <w:pStyle w:val="normal0"/>
        <w:rPr>
          <w:i/>
        </w:rPr>
      </w:pPr>
    </w:p>
    <w:p w:rsidR="009518A4" w:rsidRPr="00066F72" w:rsidRDefault="00066F72">
      <w:pPr>
        <w:pStyle w:val="normal0"/>
        <w:rPr>
          <w:i/>
        </w:rPr>
      </w:pPr>
      <w:r w:rsidRPr="00066F72">
        <w:rPr>
          <w:i/>
        </w:rPr>
        <w:t>5) What is difference between checked and unchecked Exception in Java.</w:t>
      </w:r>
    </w:p>
    <w:p w:rsidR="009518A4" w:rsidRPr="00066F72" w:rsidRDefault="00066F72">
      <w:pPr>
        <w:pStyle w:val="normal0"/>
        <w:rPr>
          <w:i/>
        </w:rPr>
      </w:pPr>
      <w:r w:rsidRPr="00066F72">
        <w:rPr>
          <w:i/>
        </w:rPr>
        <w:t>Another java interview question for 2 to 4 years experienced Java programmer from Exception handling. key point to mention here is that checked Exception requires mandatory exception handling code while unchecked doesn't. See  checked vs unchecked Exception in Java for more differences.</w:t>
      </w:r>
    </w:p>
    <w:p w:rsidR="009518A4" w:rsidRPr="00066F72" w:rsidRDefault="009518A4">
      <w:pPr>
        <w:pStyle w:val="normal0"/>
        <w:rPr>
          <w:i/>
        </w:rPr>
      </w:pPr>
    </w:p>
    <w:p w:rsidR="009518A4" w:rsidRPr="00066F72" w:rsidRDefault="00066F72">
      <w:pPr>
        <w:pStyle w:val="normal0"/>
        <w:rPr>
          <w:i/>
        </w:rPr>
      </w:pPr>
      <w:r w:rsidRPr="00066F72">
        <w:rPr>
          <w:i/>
        </w:rPr>
        <w:t>6) Write code to print Fibonacci series in Java?</w:t>
      </w:r>
    </w:p>
    <w:p w:rsidR="009518A4" w:rsidRPr="00066F72" w:rsidRDefault="00066F72">
      <w:pPr>
        <w:pStyle w:val="normal0"/>
        <w:rPr>
          <w:i/>
        </w:rPr>
      </w:pPr>
      <w:r w:rsidRPr="00066F72">
        <w:rPr>
          <w:i/>
        </w:rPr>
        <w:t xml:space="preserve">You are bound to expect some coding interview question in Java interview for 2 to 4 years experience. Though Fibonacci series is one of the most classical and popular question not every Java programmer is able to do it correctly in interview, things get more complicated if interviewer ask to do this by using recursion. So better to prepare for approach, See how to write Java program for Fibonacci series using </w:t>
      </w:r>
      <w:r w:rsidRPr="00066F72">
        <w:rPr>
          <w:i/>
        </w:rPr>
        <w:lastRenderedPageBreak/>
        <w:t>recursion for details and code example.</w:t>
      </w:r>
    </w:p>
    <w:p w:rsidR="009518A4" w:rsidRPr="00066F72" w:rsidRDefault="009518A4">
      <w:pPr>
        <w:pStyle w:val="normal0"/>
        <w:rPr>
          <w:i/>
        </w:rPr>
      </w:pPr>
    </w:p>
    <w:p w:rsidR="009518A4" w:rsidRPr="00066F72" w:rsidRDefault="00066F72">
      <w:pPr>
        <w:pStyle w:val="normal0"/>
        <w:rPr>
          <w:i/>
        </w:rPr>
      </w:pPr>
      <w:r w:rsidRPr="00066F72">
        <w:rPr>
          <w:i/>
        </w:rPr>
        <w:t>7) Write Java program to reverse String in Java without using StringBuffer?</w:t>
      </w:r>
    </w:p>
    <w:p w:rsidR="009518A4" w:rsidRPr="00066F72" w:rsidRDefault="00066F72">
      <w:pPr>
        <w:pStyle w:val="normal0"/>
        <w:rPr>
          <w:i/>
        </w:rPr>
      </w:pPr>
      <w:r w:rsidRPr="00066F72">
        <w:rPr>
          <w:i/>
        </w:rPr>
        <w:t>Another Java coding interview question asked on 2 ot 4 years experienced Java developer. Many times interviewer specifically mentioned that you can not use StringBuffer because it has reverse() method which makes this taks trivial. So you must know how to do this by using iteration as well as recursion to perform well. Look at Java program to reverse String in Java for full code sample and explanation.</w:t>
      </w:r>
    </w:p>
    <w:p w:rsidR="009518A4" w:rsidRPr="00066F72" w:rsidRDefault="009518A4">
      <w:pPr>
        <w:pStyle w:val="normal0"/>
        <w:rPr>
          <w:i/>
        </w:rPr>
      </w:pPr>
    </w:p>
    <w:p w:rsidR="009518A4" w:rsidRPr="00066F72" w:rsidRDefault="00066F72">
      <w:pPr>
        <w:pStyle w:val="normal0"/>
        <w:rPr>
          <w:i/>
        </w:rPr>
      </w:pPr>
      <w:r w:rsidRPr="00066F72">
        <w:rPr>
          <w:i/>
        </w:rPr>
        <w:t>8) What is difference between Runnable and Thread in Java ?</w:t>
      </w:r>
    </w:p>
    <w:p w:rsidR="009518A4" w:rsidRPr="00066F72" w:rsidRDefault="00066F72">
      <w:pPr>
        <w:pStyle w:val="normal0"/>
        <w:rPr>
          <w:i/>
        </w:rPr>
      </w:pPr>
      <w:r w:rsidRPr="00066F72">
        <w:rPr>
          <w:i/>
        </w:rPr>
        <w:t>Frequently asked Java interview question on 2 to 4 years experienced level from Threading fundamentals. there are two ways to implement Thread in Java, in fact three e..g extending java.lang.Thread class or implementing java.lang.Runnable or Callable interface. See Thread vs Runnable in Java for exact differences on following each approach.</w:t>
      </w:r>
    </w:p>
    <w:p w:rsidR="009518A4" w:rsidRPr="00066F72" w:rsidRDefault="009518A4">
      <w:pPr>
        <w:pStyle w:val="normal0"/>
        <w:rPr>
          <w:i/>
        </w:rPr>
      </w:pPr>
    </w:p>
    <w:p w:rsidR="009518A4" w:rsidRPr="00066F72" w:rsidRDefault="00066F72">
      <w:pPr>
        <w:pStyle w:val="normal0"/>
        <w:rPr>
          <w:i/>
        </w:rPr>
      </w:pPr>
      <w:r w:rsidRPr="00066F72">
        <w:rPr>
          <w:i/>
        </w:rPr>
        <w:t>9) What happens if you don't call wait and notify from synchronized block?</w:t>
      </w:r>
    </w:p>
    <w:p w:rsidR="009518A4" w:rsidRPr="00066F72" w:rsidRDefault="00066F72">
      <w:pPr>
        <w:pStyle w:val="normal0"/>
        <w:rPr>
          <w:i/>
        </w:rPr>
      </w:pPr>
      <w:r w:rsidRPr="00066F72">
        <w:rPr>
          <w:i/>
        </w:rPr>
        <w:t>Another common Java interview question from multi-threding and inter thread communication. As I said earlier you must know concept of wait and notify in Java if you have worked for 2 to 3 years in Java. Check why wait and notify needs to call from synchronized block for exact reason to answer this Java question.</w:t>
      </w:r>
    </w:p>
    <w:p w:rsidR="009518A4" w:rsidRPr="00066F72" w:rsidRDefault="009518A4">
      <w:pPr>
        <w:pStyle w:val="normal0"/>
        <w:rPr>
          <w:i/>
        </w:rPr>
      </w:pPr>
    </w:p>
    <w:p w:rsidR="009518A4" w:rsidRPr="00066F72" w:rsidRDefault="00066F72">
      <w:pPr>
        <w:pStyle w:val="normal0"/>
        <w:rPr>
          <w:i/>
        </w:rPr>
      </w:pPr>
      <w:r w:rsidRPr="00066F72">
        <w:rPr>
          <w:i/>
        </w:rPr>
        <w:t>10) Write code to solve producer consumer problem in Java.</w:t>
      </w:r>
    </w:p>
    <w:p w:rsidR="009518A4" w:rsidRPr="00066F72" w:rsidRDefault="00066F72">
      <w:pPr>
        <w:pStyle w:val="normal0"/>
        <w:rPr>
          <w:i/>
        </w:rPr>
      </w:pPr>
      <w:r w:rsidRPr="00066F72">
        <w:rPr>
          <w:i/>
        </w:rPr>
        <w:t>A good java question in my opinion which is mix of threading, synchronization, inter-thread communication and coding abilities. This particular java question can make any body's list at any day, not just 2 to 4 years experienced programmer. despite being so common it has something on it which confuse average programmer and allow you to differentiate between good and average programmer. See Producer consumer problem solving using BlockingQueue in Java for full code example.</w:t>
      </w:r>
    </w:p>
    <w:p w:rsidR="009518A4" w:rsidRPr="00066F72" w:rsidRDefault="009518A4">
      <w:pPr>
        <w:pStyle w:val="normal0"/>
        <w:rPr>
          <w:i/>
        </w:rPr>
      </w:pPr>
    </w:p>
    <w:p w:rsidR="009518A4" w:rsidRPr="00066F72" w:rsidRDefault="00066F72">
      <w:pPr>
        <w:pStyle w:val="normal0"/>
        <w:rPr>
          <w:i/>
        </w:rPr>
      </w:pPr>
      <w:r w:rsidRPr="00066F72">
        <w:rPr>
          <w:i/>
        </w:rPr>
        <w:t xml:space="preserve">These were 10 frequently asked Core Java interview question for 2 to 3 years experienced Java programmers. If you  want to increase numbers there are lot many questions floating around web for 2 to 3 or 2 to 4 years experienced Java developers but key things it to remember topics e.g. Collection, </w:t>
      </w:r>
      <w:r w:rsidRPr="00066F72">
        <w:rPr>
          <w:i/>
        </w:rPr>
        <w:lastRenderedPageBreak/>
        <w:t>Exception handling, Coding, Threading and OOPS principles are the main areas from which most of 2 to 3 years experienced Java programmer interview question appear. Just get them right and you can crack any Java interview upto 2 to 4 years experienced Java programmer.</w:t>
      </w:r>
    </w:p>
    <w:p w:rsidR="009518A4" w:rsidRPr="00066F72" w:rsidRDefault="00066F72">
      <w:pPr>
        <w:pStyle w:val="normal0"/>
        <w:jc w:val="center"/>
        <w:rPr>
          <w:i/>
        </w:rPr>
      </w:pPr>
      <w:r w:rsidRPr="00066F72">
        <w:rPr>
          <w:b/>
          <w:i/>
          <w:sz w:val="36"/>
          <w:szCs w:val="36"/>
        </w:rPr>
        <w:t>Menlo Technologies ,Aditya  Trade Centre,Ameerpet</w:t>
      </w:r>
    </w:p>
    <w:p w:rsidR="009518A4" w:rsidRPr="00066F72" w:rsidRDefault="009518A4">
      <w:pPr>
        <w:pStyle w:val="normal0"/>
        <w:jc w:val="center"/>
        <w:rPr>
          <w:i/>
        </w:rPr>
      </w:pPr>
    </w:p>
    <w:p w:rsidR="009518A4" w:rsidRPr="00066F72" w:rsidRDefault="00066F72">
      <w:pPr>
        <w:pStyle w:val="normal0"/>
        <w:jc w:val="center"/>
        <w:rPr>
          <w:i/>
        </w:rPr>
      </w:pPr>
      <w:r w:rsidRPr="00066F72">
        <w:rPr>
          <w:i/>
          <w:sz w:val="32"/>
          <w:szCs w:val="32"/>
        </w:rPr>
        <w:t>1)Can we have private variable and methods in interface?.  If we put what will happen compile time error or runtime error?</w:t>
      </w:r>
    </w:p>
    <w:p w:rsidR="009518A4" w:rsidRPr="00066F72" w:rsidRDefault="00066F72">
      <w:pPr>
        <w:pStyle w:val="normal0"/>
        <w:jc w:val="center"/>
        <w:rPr>
          <w:i/>
        </w:rPr>
      </w:pPr>
      <w:r w:rsidRPr="00066F72">
        <w:rPr>
          <w:i/>
          <w:sz w:val="32"/>
          <w:szCs w:val="32"/>
        </w:rPr>
        <w:t>2)What is the difference between interface and abstract class?</w:t>
      </w:r>
    </w:p>
    <w:p w:rsidR="009518A4" w:rsidRPr="00066F72" w:rsidRDefault="00066F72">
      <w:pPr>
        <w:pStyle w:val="normal0"/>
        <w:jc w:val="center"/>
        <w:rPr>
          <w:i/>
        </w:rPr>
      </w:pPr>
      <w:r w:rsidRPr="00066F72">
        <w:rPr>
          <w:i/>
          <w:sz w:val="32"/>
          <w:szCs w:val="32"/>
        </w:rPr>
        <w:t xml:space="preserve">3)Asked  a program to print list objects in descending order without using Api with logic? </w:t>
      </w:r>
    </w:p>
    <w:p w:rsidR="009518A4" w:rsidRPr="00066F72" w:rsidRDefault="00066F72">
      <w:pPr>
        <w:pStyle w:val="normal0"/>
        <w:jc w:val="center"/>
        <w:rPr>
          <w:i/>
        </w:rPr>
      </w:pPr>
      <w:r w:rsidRPr="00066F72">
        <w:rPr>
          <w:i/>
          <w:sz w:val="32"/>
          <w:szCs w:val="32"/>
        </w:rPr>
        <w:t>4)Asked a program to print duplicate of list objects from list with string generic and its count?</w:t>
      </w:r>
    </w:p>
    <w:p w:rsidR="009518A4" w:rsidRPr="00066F72" w:rsidRDefault="00066F72">
      <w:pPr>
        <w:pStyle w:val="normal0"/>
        <w:jc w:val="center"/>
        <w:rPr>
          <w:i/>
        </w:rPr>
      </w:pPr>
      <w:r w:rsidRPr="00066F72">
        <w:rPr>
          <w:i/>
          <w:sz w:val="32"/>
          <w:szCs w:val="32"/>
        </w:rPr>
        <w:t>5)Tell me how did you write a code for JQuery for date pickers and disable copy and paste in website?</w:t>
      </w:r>
    </w:p>
    <w:p w:rsidR="009518A4" w:rsidRPr="00066F72" w:rsidRDefault="00066F72">
      <w:pPr>
        <w:pStyle w:val="normal0"/>
        <w:jc w:val="center"/>
        <w:rPr>
          <w:i/>
        </w:rPr>
      </w:pPr>
      <w:r w:rsidRPr="00066F72">
        <w:rPr>
          <w:i/>
          <w:sz w:val="32"/>
          <w:szCs w:val="32"/>
        </w:rPr>
        <w:t>6)Tell me the implicit objects of jsp?</w:t>
      </w:r>
    </w:p>
    <w:p w:rsidR="009518A4" w:rsidRPr="00066F72" w:rsidRDefault="00066F72">
      <w:pPr>
        <w:pStyle w:val="normal0"/>
        <w:jc w:val="center"/>
        <w:rPr>
          <w:i/>
        </w:rPr>
      </w:pPr>
      <w:r w:rsidRPr="00066F72">
        <w:rPr>
          <w:i/>
          <w:sz w:val="32"/>
          <w:szCs w:val="32"/>
        </w:rPr>
        <w:t>7)How can you create session ?</w:t>
      </w:r>
    </w:p>
    <w:p w:rsidR="009518A4" w:rsidRPr="00066F72" w:rsidRDefault="00066F72">
      <w:pPr>
        <w:pStyle w:val="normal0"/>
        <w:jc w:val="center"/>
        <w:rPr>
          <w:i/>
        </w:rPr>
      </w:pPr>
      <w:r w:rsidRPr="00066F72">
        <w:rPr>
          <w:i/>
          <w:sz w:val="32"/>
          <w:szCs w:val="32"/>
        </w:rPr>
        <w:t>8)How can you add attribute to the session?</w:t>
      </w:r>
    </w:p>
    <w:p w:rsidR="009518A4" w:rsidRPr="00066F72" w:rsidRDefault="00066F72">
      <w:pPr>
        <w:pStyle w:val="normal0"/>
        <w:jc w:val="center"/>
        <w:rPr>
          <w:i/>
        </w:rPr>
      </w:pPr>
      <w:r w:rsidRPr="00066F72">
        <w:rPr>
          <w:i/>
          <w:sz w:val="32"/>
          <w:szCs w:val="32"/>
        </w:rPr>
        <w:t>9)How can you delete the  session write the logic?</w:t>
      </w:r>
    </w:p>
    <w:p w:rsidR="009518A4" w:rsidRPr="00066F72" w:rsidRDefault="00066F72">
      <w:pPr>
        <w:pStyle w:val="normal0"/>
        <w:jc w:val="center"/>
        <w:rPr>
          <w:i/>
        </w:rPr>
      </w:pPr>
      <w:r w:rsidRPr="00066F72">
        <w:rPr>
          <w:i/>
          <w:sz w:val="32"/>
          <w:szCs w:val="32"/>
        </w:rPr>
        <w:t>10)what is the differences between session. close() and session. invalidate()?</w:t>
      </w:r>
      <w:r w:rsidR="005254A3">
        <w:rPr>
          <w:i/>
          <w:sz w:val="32"/>
          <w:szCs w:val="32"/>
        </w:rPr>
        <w:t>(d)</w:t>
      </w:r>
    </w:p>
    <w:p w:rsidR="009518A4" w:rsidRPr="00066F72" w:rsidRDefault="00066F72">
      <w:pPr>
        <w:pStyle w:val="normal0"/>
        <w:jc w:val="center"/>
        <w:rPr>
          <w:i/>
        </w:rPr>
      </w:pPr>
      <w:r w:rsidRPr="00066F72">
        <w:rPr>
          <w:i/>
          <w:sz w:val="32"/>
          <w:szCs w:val="32"/>
        </w:rPr>
        <w:t>11)Tell me about collections in java?</w:t>
      </w:r>
    </w:p>
    <w:p w:rsidR="009518A4" w:rsidRPr="00066F72" w:rsidRDefault="00066F72">
      <w:pPr>
        <w:pStyle w:val="normal0"/>
        <w:jc w:val="center"/>
        <w:rPr>
          <w:i/>
        </w:rPr>
      </w:pPr>
      <w:r w:rsidRPr="00066F72">
        <w:rPr>
          <w:i/>
          <w:sz w:val="32"/>
          <w:szCs w:val="32"/>
        </w:rPr>
        <w:lastRenderedPageBreak/>
        <w:t>12)Tell me about current project?</w:t>
      </w:r>
    </w:p>
    <w:p w:rsidR="009518A4" w:rsidRPr="00066F72" w:rsidRDefault="00066F72">
      <w:pPr>
        <w:pStyle w:val="normal0"/>
        <w:jc w:val="center"/>
        <w:rPr>
          <w:i/>
        </w:rPr>
      </w:pPr>
      <w:r w:rsidRPr="00066F72">
        <w:rPr>
          <w:i/>
          <w:sz w:val="32"/>
          <w:szCs w:val="32"/>
        </w:rPr>
        <w:t>13)Tell me about yourself?</w:t>
      </w:r>
    </w:p>
    <w:p w:rsidR="008B5635" w:rsidRDefault="00066F72" w:rsidP="008B5635">
      <w:pPr>
        <w:pStyle w:val="normal0"/>
        <w:jc w:val="center"/>
        <w:rPr>
          <w:i/>
        </w:rPr>
      </w:pPr>
      <w:r w:rsidRPr="00066F72">
        <w:rPr>
          <w:i/>
          <w:sz w:val="32"/>
          <w:szCs w:val="32"/>
        </w:rPr>
        <w:t>14)What is session and what is its use?</w:t>
      </w:r>
    </w:p>
    <w:p w:rsidR="009518A4" w:rsidRPr="008B5635" w:rsidRDefault="00066F72" w:rsidP="008B5635">
      <w:pPr>
        <w:pStyle w:val="normal0"/>
        <w:rPr>
          <w:b/>
          <w:i/>
        </w:rPr>
      </w:pPr>
      <w:r w:rsidRPr="008B5635">
        <w:rPr>
          <w:b/>
          <w:i/>
          <w:sz w:val="32"/>
          <w:szCs w:val="32"/>
        </w:rPr>
        <w:t>Minle Technologies</w:t>
      </w:r>
    </w:p>
    <w:p w:rsidR="009518A4" w:rsidRPr="00066F72" w:rsidRDefault="00066F72">
      <w:pPr>
        <w:pStyle w:val="normal0"/>
        <w:spacing w:after="0" w:line="240" w:lineRule="auto"/>
        <w:rPr>
          <w:i/>
        </w:rPr>
      </w:pPr>
      <w:r w:rsidRPr="00066F72">
        <w:rPr>
          <w:rFonts w:ascii="Arial" w:eastAsia="Arial" w:hAnsi="Arial" w:cs="Arial"/>
          <w:i/>
          <w:color w:val="222222"/>
          <w:sz w:val="20"/>
          <w:szCs w:val="20"/>
        </w:rPr>
        <w:t>1)Diff List and Set?</w:t>
      </w:r>
    </w:p>
    <w:p w:rsidR="009518A4" w:rsidRPr="00066F72" w:rsidRDefault="00066F72">
      <w:pPr>
        <w:pStyle w:val="normal0"/>
        <w:spacing w:after="0" w:line="240" w:lineRule="auto"/>
        <w:rPr>
          <w:i/>
        </w:rPr>
      </w:pPr>
      <w:r w:rsidRPr="00066F72">
        <w:rPr>
          <w:rFonts w:ascii="Arial" w:eastAsia="Arial" w:hAnsi="Arial" w:cs="Arial"/>
          <w:i/>
          <w:color w:val="222222"/>
          <w:sz w:val="20"/>
          <w:szCs w:val="20"/>
        </w:rPr>
        <w:t>2)How can you convert list to set?</w:t>
      </w:r>
    </w:p>
    <w:p w:rsidR="009518A4" w:rsidRPr="00066F72" w:rsidRDefault="00066F72">
      <w:pPr>
        <w:pStyle w:val="normal0"/>
        <w:spacing w:after="0" w:line="240" w:lineRule="auto"/>
        <w:rPr>
          <w:i/>
        </w:rPr>
      </w:pPr>
      <w:r w:rsidRPr="00066F72">
        <w:rPr>
          <w:rFonts w:ascii="Arial" w:eastAsia="Arial" w:hAnsi="Arial" w:cs="Arial"/>
          <w:i/>
          <w:color w:val="222222"/>
          <w:sz w:val="20"/>
          <w:szCs w:val="20"/>
        </w:rPr>
        <w:t>3)How can you redirect from one servlet to another servlet?</w:t>
      </w:r>
    </w:p>
    <w:p w:rsidR="009518A4" w:rsidRPr="00066F72" w:rsidRDefault="00066F72">
      <w:pPr>
        <w:pStyle w:val="normal0"/>
        <w:spacing w:after="0" w:line="240" w:lineRule="auto"/>
        <w:rPr>
          <w:i/>
        </w:rPr>
      </w:pPr>
      <w:r w:rsidRPr="00066F72">
        <w:rPr>
          <w:rFonts w:ascii="Arial" w:eastAsia="Arial" w:hAnsi="Arial" w:cs="Arial"/>
          <w:i/>
          <w:color w:val="222222"/>
          <w:sz w:val="20"/>
          <w:szCs w:val="20"/>
        </w:rPr>
        <w:t>4)tell me the workflow of struts?</w:t>
      </w:r>
    </w:p>
    <w:p w:rsidR="009518A4" w:rsidRPr="00066F72" w:rsidRDefault="00066F72">
      <w:pPr>
        <w:pStyle w:val="normal0"/>
        <w:spacing w:after="0" w:line="240" w:lineRule="auto"/>
        <w:rPr>
          <w:i/>
        </w:rPr>
      </w:pPr>
      <w:r w:rsidRPr="00066F72">
        <w:rPr>
          <w:rFonts w:ascii="Arial" w:eastAsia="Arial" w:hAnsi="Arial" w:cs="Arial"/>
          <w:i/>
          <w:color w:val="222222"/>
          <w:sz w:val="20"/>
          <w:szCs w:val="20"/>
        </w:rPr>
        <w:t>5) i got exception in struts i didn't handle it i want to display in jsp how?</w:t>
      </w:r>
    </w:p>
    <w:p w:rsidR="009518A4" w:rsidRPr="00066F72" w:rsidRDefault="00066F72">
      <w:pPr>
        <w:pStyle w:val="normal0"/>
        <w:spacing w:after="0" w:line="240" w:lineRule="auto"/>
        <w:rPr>
          <w:i/>
        </w:rPr>
      </w:pPr>
      <w:r w:rsidRPr="00066F72">
        <w:rPr>
          <w:rFonts w:ascii="Arial" w:eastAsia="Arial" w:hAnsi="Arial" w:cs="Arial"/>
          <w:i/>
          <w:color w:val="222222"/>
          <w:sz w:val="20"/>
          <w:szCs w:val="20"/>
        </w:rPr>
        <w:t>6)Map features?</w:t>
      </w:r>
    </w:p>
    <w:p w:rsidR="009518A4" w:rsidRPr="00066F72" w:rsidRDefault="00066F72">
      <w:pPr>
        <w:pStyle w:val="normal0"/>
        <w:spacing w:after="0" w:line="240" w:lineRule="auto"/>
        <w:rPr>
          <w:i/>
        </w:rPr>
      </w:pPr>
      <w:r w:rsidRPr="00066F72">
        <w:rPr>
          <w:rFonts w:ascii="Arial" w:eastAsia="Arial" w:hAnsi="Arial" w:cs="Arial"/>
          <w:i/>
          <w:color w:val="222222"/>
          <w:sz w:val="20"/>
          <w:szCs w:val="20"/>
        </w:rPr>
        <w:t>7)How do you rate yourself in core java out of 5?</w:t>
      </w:r>
      <w:r w:rsidRPr="00066F72">
        <w:rPr>
          <w:rFonts w:ascii="Arial" w:eastAsia="Arial" w:hAnsi="Arial" w:cs="Arial"/>
          <w:i/>
          <w:color w:val="222222"/>
          <w:sz w:val="20"/>
          <w:szCs w:val="20"/>
        </w:rPr>
        <w:br/>
        <w:t>8)How do you rate yourself in collection out of 5?</w:t>
      </w:r>
    </w:p>
    <w:p w:rsidR="009518A4" w:rsidRPr="00066F72" w:rsidRDefault="009518A4">
      <w:pPr>
        <w:pStyle w:val="normal0"/>
        <w:rPr>
          <w:i/>
        </w:rPr>
      </w:pPr>
    </w:p>
    <w:p w:rsidR="009518A4" w:rsidRPr="00066F72" w:rsidRDefault="00066F72">
      <w:pPr>
        <w:pStyle w:val="normal0"/>
        <w:jc w:val="center"/>
        <w:rPr>
          <w:i/>
        </w:rPr>
      </w:pPr>
      <w:r w:rsidRPr="00066F72">
        <w:rPr>
          <w:i/>
          <w:sz w:val="32"/>
          <w:szCs w:val="32"/>
        </w:rPr>
        <w:t>Opentext Interview Questions</w:t>
      </w:r>
    </w:p>
    <w:p w:rsidR="009518A4" w:rsidRPr="00066F72" w:rsidRDefault="009518A4">
      <w:pPr>
        <w:pStyle w:val="normal0"/>
        <w:rPr>
          <w:i/>
        </w:rPr>
      </w:pPr>
    </w:p>
    <w:p w:rsidR="009518A4" w:rsidRPr="00066F72" w:rsidRDefault="009518A4">
      <w:pPr>
        <w:pStyle w:val="normal0"/>
        <w:rPr>
          <w:i/>
        </w:rPr>
      </w:pPr>
    </w:p>
    <w:p w:rsidR="009518A4" w:rsidRPr="00066F72" w:rsidRDefault="00066F72">
      <w:pPr>
        <w:pStyle w:val="normal0"/>
        <w:rPr>
          <w:i/>
        </w:rPr>
      </w:pPr>
      <w:r w:rsidRPr="00066F72">
        <w:rPr>
          <w:i/>
          <w:sz w:val="28"/>
          <w:szCs w:val="28"/>
        </w:rPr>
        <w:t>1</w:t>
      </w:r>
      <w:r w:rsidRPr="00066F72">
        <w:rPr>
          <w:i/>
          <w:sz w:val="28"/>
          <w:szCs w:val="28"/>
          <w:vertAlign w:val="superscript"/>
        </w:rPr>
        <w:t>st</w:t>
      </w:r>
      <w:r w:rsidRPr="00066F72">
        <w:rPr>
          <w:i/>
          <w:sz w:val="28"/>
          <w:szCs w:val="28"/>
        </w:rPr>
        <w:t xml:space="preserve"> round:</w:t>
      </w:r>
    </w:p>
    <w:p w:rsidR="009518A4" w:rsidRPr="00066F72" w:rsidRDefault="00066F72">
      <w:pPr>
        <w:pStyle w:val="normal0"/>
        <w:spacing w:after="0"/>
        <w:ind w:left="720"/>
        <w:rPr>
          <w:i/>
        </w:rPr>
      </w:pPr>
      <w:r w:rsidRPr="00066F72">
        <w:rPr>
          <w:i/>
          <w:sz w:val="28"/>
          <w:szCs w:val="28"/>
        </w:rPr>
        <w:t>Written Test : for Profile screening</w:t>
      </w:r>
    </w:p>
    <w:p w:rsidR="009518A4" w:rsidRPr="00066F72" w:rsidRDefault="00066F72">
      <w:pPr>
        <w:pStyle w:val="normal0"/>
        <w:numPr>
          <w:ilvl w:val="0"/>
          <w:numId w:val="10"/>
        </w:numPr>
        <w:spacing w:after="0"/>
        <w:ind w:hanging="360"/>
        <w:contextualSpacing/>
        <w:rPr>
          <w:i/>
          <w:sz w:val="28"/>
          <w:szCs w:val="28"/>
        </w:rPr>
      </w:pPr>
      <w:r w:rsidRPr="00066F72">
        <w:rPr>
          <w:i/>
          <w:sz w:val="28"/>
          <w:szCs w:val="28"/>
        </w:rPr>
        <w:t>Write a program to print duplicate numbers in an array of n numbers?</w:t>
      </w:r>
    </w:p>
    <w:p w:rsidR="009518A4" w:rsidRPr="00066F72" w:rsidRDefault="00066F72">
      <w:pPr>
        <w:pStyle w:val="normal0"/>
        <w:numPr>
          <w:ilvl w:val="0"/>
          <w:numId w:val="10"/>
        </w:numPr>
        <w:spacing w:after="0"/>
        <w:ind w:hanging="360"/>
        <w:contextualSpacing/>
        <w:rPr>
          <w:i/>
          <w:sz w:val="28"/>
          <w:szCs w:val="28"/>
        </w:rPr>
      </w:pPr>
      <w:r w:rsidRPr="00066F72">
        <w:rPr>
          <w:i/>
          <w:sz w:val="28"/>
          <w:szCs w:val="28"/>
        </w:rPr>
        <w:t>Write a program to swap two numbers without using temp variable?</w:t>
      </w:r>
    </w:p>
    <w:p w:rsidR="009518A4" w:rsidRPr="00066F72" w:rsidRDefault="009518A4">
      <w:pPr>
        <w:pStyle w:val="normal0"/>
        <w:ind w:left="720"/>
        <w:rPr>
          <w:i/>
        </w:rPr>
      </w:pPr>
    </w:p>
    <w:p w:rsidR="009518A4" w:rsidRPr="00066F72" w:rsidRDefault="00066F72">
      <w:pPr>
        <w:pStyle w:val="normal0"/>
        <w:rPr>
          <w:i/>
        </w:rPr>
      </w:pPr>
      <w:r w:rsidRPr="00066F72">
        <w:rPr>
          <w:i/>
          <w:sz w:val="28"/>
          <w:szCs w:val="28"/>
        </w:rPr>
        <w:t>2</w:t>
      </w:r>
      <w:r w:rsidRPr="00066F72">
        <w:rPr>
          <w:i/>
          <w:sz w:val="28"/>
          <w:szCs w:val="28"/>
          <w:vertAlign w:val="superscript"/>
        </w:rPr>
        <w:t>nd</w:t>
      </w:r>
      <w:r w:rsidRPr="00066F72">
        <w:rPr>
          <w:i/>
          <w:sz w:val="28"/>
          <w:szCs w:val="28"/>
        </w:rPr>
        <w:t xml:space="preserve"> Round</w:t>
      </w:r>
    </w:p>
    <w:p w:rsidR="009518A4" w:rsidRPr="00066F72" w:rsidRDefault="00066F72">
      <w:pPr>
        <w:pStyle w:val="normal0"/>
        <w:numPr>
          <w:ilvl w:val="0"/>
          <w:numId w:val="11"/>
        </w:numPr>
        <w:spacing w:after="0"/>
        <w:ind w:hanging="360"/>
        <w:contextualSpacing/>
        <w:rPr>
          <w:i/>
          <w:sz w:val="28"/>
          <w:szCs w:val="28"/>
        </w:rPr>
      </w:pPr>
      <w:r w:rsidRPr="00066F72">
        <w:rPr>
          <w:i/>
          <w:sz w:val="28"/>
          <w:szCs w:val="28"/>
        </w:rPr>
        <w:t>Tell me about yourself?</w:t>
      </w:r>
    </w:p>
    <w:p w:rsidR="009518A4" w:rsidRPr="00066F72" w:rsidRDefault="00066F72">
      <w:pPr>
        <w:pStyle w:val="normal0"/>
        <w:numPr>
          <w:ilvl w:val="0"/>
          <w:numId w:val="11"/>
        </w:numPr>
        <w:spacing w:after="0"/>
        <w:ind w:hanging="360"/>
        <w:contextualSpacing/>
        <w:rPr>
          <w:i/>
          <w:sz w:val="28"/>
          <w:szCs w:val="28"/>
        </w:rPr>
      </w:pPr>
      <w:r w:rsidRPr="00066F72">
        <w:rPr>
          <w:i/>
          <w:sz w:val="28"/>
          <w:szCs w:val="28"/>
        </w:rPr>
        <w:t>Can you briefly tell me about your Projects?</w:t>
      </w:r>
    </w:p>
    <w:p w:rsidR="009518A4" w:rsidRPr="00066F72" w:rsidRDefault="00066F72">
      <w:pPr>
        <w:pStyle w:val="normal0"/>
        <w:numPr>
          <w:ilvl w:val="0"/>
          <w:numId w:val="11"/>
        </w:numPr>
        <w:spacing w:after="0"/>
        <w:ind w:hanging="360"/>
        <w:contextualSpacing/>
        <w:rPr>
          <w:i/>
          <w:sz w:val="28"/>
          <w:szCs w:val="28"/>
        </w:rPr>
      </w:pPr>
      <w:r w:rsidRPr="00066F72">
        <w:rPr>
          <w:i/>
          <w:sz w:val="28"/>
          <w:szCs w:val="28"/>
        </w:rPr>
        <w:t xml:space="preserve"> How do you rate yourself in Collection out of 10? I said 9</w:t>
      </w:r>
    </w:p>
    <w:p w:rsidR="009518A4" w:rsidRPr="00066F72" w:rsidRDefault="00066F72">
      <w:pPr>
        <w:pStyle w:val="normal0"/>
        <w:numPr>
          <w:ilvl w:val="0"/>
          <w:numId w:val="11"/>
        </w:numPr>
        <w:spacing w:after="0"/>
        <w:ind w:hanging="360"/>
        <w:contextualSpacing/>
        <w:rPr>
          <w:i/>
          <w:sz w:val="28"/>
          <w:szCs w:val="28"/>
        </w:rPr>
      </w:pPr>
      <w:r w:rsidRPr="00066F72">
        <w:rPr>
          <w:i/>
          <w:sz w:val="28"/>
          <w:szCs w:val="28"/>
        </w:rPr>
        <w:t>How do you rate yourself in Threading out of 10? I said 7</w:t>
      </w:r>
    </w:p>
    <w:p w:rsidR="009518A4" w:rsidRPr="00066F72" w:rsidRDefault="00066F72">
      <w:pPr>
        <w:pStyle w:val="normal0"/>
        <w:numPr>
          <w:ilvl w:val="0"/>
          <w:numId w:val="11"/>
        </w:numPr>
        <w:spacing w:after="0"/>
        <w:ind w:hanging="360"/>
        <w:contextualSpacing/>
        <w:rPr>
          <w:i/>
          <w:sz w:val="28"/>
          <w:szCs w:val="28"/>
        </w:rPr>
      </w:pPr>
      <w:r w:rsidRPr="00066F72">
        <w:rPr>
          <w:i/>
          <w:sz w:val="28"/>
          <w:szCs w:val="28"/>
        </w:rPr>
        <w:t>What is super constructor call?</w:t>
      </w:r>
    </w:p>
    <w:p w:rsidR="009518A4" w:rsidRPr="00066F72" w:rsidRDefault="00066F72">
      <w:pPr>
        <w:pStyle w:val="normal0"/>
        <w:numPr>
          <w:ilvl w:val="0"/>
          <w:numId w:val="11"/>
        </w:numPr>
        <w:spacing w:after="0"/>
        <w:ind w:hanging="360"/>
        <w:contextualSpacing/>
        <w:rPr>
          <w:i/>
          <w:sz w:val="28"/>
          <w:szCs w:val="28"/>
        </w:rPr>
      </w:pPr>
      <w:r w:rsidRPr="00066F72">
        <w:rPr>
          <w:i/>
          <w:sz w:val="28"/>
          <w:szCs w:val="28"/>
        </w:rPr>
        <w:t>What is the purpose of static keyword and static import?</w:t>
      </w:r>
    </w:p>
    <w:p w:rsidR="009518A4" w:rsidRPr="00066F72" w:rsidRDefault="00066F72">
      <w:pPr>
        <w:pStyle w:val="normal0"/>
        <w:numPr>
          <w:ilvl w:val="0"/>
          <w:numId w:val="11"/>
        </w:numPr>
        <w:spacing w:after="0"/>
        <w:ind w:hanging="360"/>
        <w:contextualSpacing/>
        <w:rPr>
          <w:i/>
          <w:sz w:val="28"/>
          <w:szCs w:val="28"/>
        </w:rPr>
      </w:pPr>
      <w:r w:rsidRPr="00066F72">
        <w:rPr>
          <w:i/>
          <w:sz w:val="28"/>
          <w:szCs w:val="28"/>
        </w:rPr>
        <w:lastRenderedPageBreak/>
        <w:t>What are the OOP principles?</w:t>
      </w:r>
    </w:p>
    <w:p w:rsidR="009518A4" w:rsidRPr="00066F72" w:rsidRDefault="00066F72">
      <w:pPr>
        <w:pStyle w:val="normal0"/>
        <w:numPr>
          <w:ilvl w:val="0"/>
          <w:numId w:val="11"/>
        </w:numPr>
        <w:spacing w:after="0"/>
        <w:ind w:hanging="360"/>
        <w:contextualSpacing/>
        <w:rPr>
          <w:i/>
          <w:sz w:val="28"/>
          <w:szCs w:val="28"/>
        </w:rPr>
      </w:pPr>
      <w:r w:rsidRPr="00066F72">
        <w:rPr>
          <w:i/>
          <w:sz w:val="28"/>
          <w:szCs w:val="28"/>
        </w:rPr>
        <w:t>What is the Thread lifecycle?</w:t>
      </w:r>
    </w:p>
    <w:p w:rsidR="009518A4" w:rsidRPr="00066F72" w:rsidRDefault="00066F72">
      <w:pPr>
        <w:pStyle w:val="normal0"/>
        <w:numPr>
          <w:ilvl w:val="0"/>
          <w:numId w:val="11"/>
        </w:numPr>
        <w:spacing w:after="0"/>
        <w:ind w:hanging="360"/>
        <w:contextualSpacing/>
        <w:rPr>
          <w:i/>
          <w:sz w:val="28"/>
          <w:szCs w:val="28"/>
        </w:rPr>
      </w:pPr>
      <w:r w:rsidRPr="00066F72">
        <w:rPr>
          <w:i/>
          <w:sz w:val="28"/>
          <w:szCs w:val="28"/>
        </w:rPr>
        <w:t xml:space="preserve">What is your C C.T.C and E C.T.C ? </w:t>
      </w:r>
      <w:r w:rsidR="009D5276">
        <w:rPr>
          <w:i/>
          <w:sz w:val="28"/>
          <w:szCs w:val="28"/>
        </w:rPr>
        <w:t>(d)</w:t>
      </w:r>
    </w:p>
    <w:p w:rsidR="009518A4" w:rsidRPr="00066F72" w:rsidRDefault="009518A4">
      <w:pPr>
        <w:pStyle w:val="normal0"/>
        <w:spacing w:after="0"/>
        <w:ind w:left="720"/>
        <w:rPr>
          <w:i/>
        </w:rPr>
      </w:pPr>
    </w:p>
    <w:p w:rsidR="009518A4" w:rsidRPr="00066F72" w:rsidRDefault="00066F72">
      <w:pPr>
        <w:pStyle w:val="normal0"/>
        <w:spacing w:after="0"/>
        <w:ind w:left="720"/>
        <w:rPr>
          <w:i/>
        </w:rPr>
      </w:pPr>
      <w:r w:rsidRPr="00066F72">
        <w:rPr>
          <w:i/>
          <w:sz w:val="28"/>
          <w:szCs w:val="28"/>
        </w:rPr>
        <w:t>3</w:t>
      </w:r>
      <w:r w:rsidRPr="00066F72">
        <w:rPr>
          <w:i/>
          <w:sz w:val="28"/>
          <w:szCs w:val="28"/>
          <w:vertAlign w:val="superscript"/>
        </w:rPr>
        <w:t>rd</w:t>
      </w:r>
      <w:r w:rsidRPr="00066F72">
        <w:rPr>
          <w:i/>
          <w:sz w:val="28"/>
          <w:szCs w:val="28"/>
        </w:rPr>
        <w:t xml:space="preserve"> Round</w:t>
      </w:r>
    </w:p>
    <w:p w:rsidR="009518A4" w:rsidRPr="00066F72" w:rsidRDefault="00066F72">
      <w:pPr>
        <w:pStyle w:val="normal0"/>
        <w:ind w:left="720"/>
        <w:rPr>
          <w:i/>
        </w:rPr>
      </w:pPr>
      <w:r w:rsidRPr="00066F72">
        <w:rPr>
          <w:i/>
          <w:sz w:val="28"/>
          <w:szCs w:val="28"/>
        </w:rPr>
        <w:t>-------------------------------------------------------</w:t>
      </w:r>
    </w:p>
    <w:p w:rsidR="009518A4" w:rsidRPr="00066F72" w:rsidRDefault="009518A4">
      <w:pPr>
        <w:pStyle w:val="normal0"/>
        <w:rPr>
          <w:i/>
        </w:rPr>
      </w:pPr>
    </w:p>
    <w:p w:rsidR="009518A4" w:rsidRPr="00066F72" w:rsidRDefault="009518A4">
      <w:pPr>
        <w:pStyle w:val="normal0"/>
        <w:rPr>
          <w:i/>
        </w:rPr>
      </w:pPr>
    </w:p>
    <w:p w:rsidR="009518A4" w:rsidRPr="00066F72" w:rsidRDefault="00066F72">
      <w:pPr>
        <w:pStyle w:val="normal0"/>
        <w:numPr>
          <w:ilvl w:val="0"/>
          <w:numId w:val="8"/>
        </w:numPr>
        <w:spacing w:after="0"/>
        <w:ind w:hanging="360"/>
        <w:contextualSpacing/>
        <w:rPr>
          <w:i/>
          <w:sz w:val="28"/>
          <w:szCs w:val="28"/>
        </w:rPr>
      </w:pPr>
      <w:r w:rsidRPr="00066F72">
        <w:rPr>
          <w:i/>
          <w:sz w:val="28"/>
          <w:szCs w:val="28"/>
        </w:rPr>
        <w:t>Tell me about yourself?</w:t>
      </w:r>
    </w:p>
    <w:p w:rsidR="009518A4" w:rsidRPr="00066F72" w:rsidRDefault="00066F72">
      <w:pPr>
        <w:pStyle w:val="normal0"/>
        <w:numPr>
          <w:ilvl w:val="0"/>
          <w:numId w:val="8"/>
        </w:numPr>
        <w:spacing w:after="0"/>
        <w:ind w:hanging="360"/>
        <w:contextualSpacing/>
        <w:rPr>
          <w:i/>
          <w:sz w:val="28"/>
          <w:szCs w:val="28"/>
        </w:rPr>
      </w:pPr>
      <w:r w:rsidRPr="00066F72">
        <w:rPr>
          <w:i/>
          <w:sz w:val="28"/>
          <w:szCs w:val="28"/>
        </w:rPr>
        <w:t>What are OOP concepts? Explain them briefly?</w:t>
      </w:r>
    </w:p>
    <w:p w:rsidR="009518A4" w:rsidRPr="00066F72" w:rsidRDefault="00066F72">
      <w:pPr>
        <w:pStyle w:val="normal0"/>
        <w:numPr>
          <w:ilvl w:val="0"/>
          <w:numId w:val="8"/>
        </w:numPr>
        <w:spacing w:after="0"/>
        <w:ind w:hanging="360"/>
        <w:contextualSpacing/>
        <w:rPr>
          <w:i/>
          <w:sz w:val="28"/>
          <w:szCs w:val="28"/>
        </w:rPr>
      </w:pPr>
      <w:r w:rsidRPr="00066F72">
        <w:rPr>
          <w:i/>
          <w:sz w:val="28"/>
          <w:szCs w:val="28"/>
        </w:rPr>
        <w:t>Why do we need polymorphism? Explain with an Example?</w:t>
      </w:r>
    </w:p>
    <w:p w:rsidR="009518A4" w:rsidRPr="00066F72" w:rsidRDefault="00066F72">
      <w:pPr>
        <w:pStyle w:val="normal0"/>
        <w:numPr>
          <w:ilvl w:val="0"/>
          <w:numId w:val="8"/>
        </w:numPr>
        <w:spacing w:after="0"/>
        <w:ind w:hanging="360"/>
        <w:contextualSpacing/>
        <w:rPr>
          <w:i/>
          <w:sz w:val="28"/>
          <w:szCs w:val="28"/>
        </w:rPr>
      </w:pPr>
      <w:r w:rsidRPr="00066F72">
        <w:rPr>
          <w:i/>
          <w:sz w:val="28"/>
          <w:szCs w:val="28"/>
        </w:rPr>
        <w:t>When should we go for Abstract classes and Interfaces?</w:t>
      </w:r>
    </w:p>
    <w:p w:rsidR="009518A4" w:rsidRPr="00066F72" w:rsidRDefault="00066F72">
      <w:pPr>
        <w:pStyle w:val="normal0"/>
        <w:numPr>
          <w:ilvl w:val="0"/>
          <w:numId w:val="8"/>
        </w:numPr>
        <w:spacing w:after="0"/>
        <w:ind w:hanging="360"/>
        <w:contextualSpacing/>
        <w:rPr>
          <w:i/>
          <w:sz w:val="28"/>
          <w:szCs w:val="28"/>
        </w:rPr>
      </w:pPr>
      <w:r w:rsidRPr="00066F72">
        <w:rPr>
          <w:i/>
          <w:sz w:val="28"/>
          <w:szCs w:val="28"/>
        </w:rPr>
        <w:t>Can you briefly explain what Struts is?</w:t>
      </w:r>
    </w:p>
    <w:p w:rsidR="009518A4" w:rsidRPr="00066F72" w:rsidRDefault="00066F72">
      <w:pPr>
        <w:pStyle w:val="normal0"/>
        <w:numPr>
          <w:ilvl w:val="0"/>
          <w:numId w:val="8"/>
        </w:numPr>
        <w:spacing w:after="0"/>
        <w:ind w:hanging="360"/>
        <w:contextualSpacing/>
        <w:rPr>
          <w:i/>
          <w:sz w:val="28"/>
          <w:szCs w:val="28"/>
        </w:rPr>
      </w:pPr>
      <w:r w:rsidRPr="00066F72">
        <w:rPr>
          <w:i/>
          <w:sz w:val="28"/>
          <w:szCs w:val="28"/>
        </w:rPr>
        <w:t>Can we implement a web application without using Struts?</w:t>
      </w:r>
    </w:p>
    <w:p w:rsidR="009518A4" w:rsidRPr="00066F72" w:rsidRDefault="00066F72">
      <w:pPr>
        <w:pStyle w:val="normal0"/>
        <w:numPr>
          <w:ilvl w:val="0"/>
          <w:numId w:val="8"/>
        </w:numPr>
        <w:spacing w:after="0"/>
        <w:ind w:hanging="360"/>
        <w:contextualSpacing/>
        <w:rPr>
          <w:i/>
          <w:sz w:val="28"/>
          <w:szCs w:val="28"/>
        </w:rPr>
      </w:pPr>
      <w:r w:rsidRPr="00066F72">
        <w:rPr>
          <w:i/>
          <w:sz w:val="28"/>
          <w:szCs w:val="28"/>
        </w:rPr>
        <w:t>What are the limitations of Struts?</w:t>
      </w:r>
    </w:p>
    <w:p w:rsidR="009518A4" w:rsidRPr="00066F72" w:rsidRDefault="00066F72">
      <w:pPr>
        <w:pStyle w:val="normal0"/>
        <w:numPr>
          <w:ilvl w:val="0"/>
          <w:numId w:val="8"/>
        </w:numPr>
        <w:spacing w:after="0"/>
        <w:ind w:hanging="360"/>
        <w:contextualSpacing/>
        <w:rPr>
          <w:i/>
          <w:sz w:val="28"/>
          <w:szCs w:val="28"/>
        </w:rPr>
      </w:pPr>
      <w:r w:rsidRPr="00066F72">
        <w:rPr>
          <w:i/>
          <w:sz w:val="28"/>
          <w:szCs w:val="28"/>
        </w:rPr>
        <w:t>How many Design patterns do you know? Explain any of it with usage?</w:t>
      </w:r>
    </w:p>
    <w:p w:rsidR="009518A4" w:rsidRPr="00066F72" w:rsidRDefault="00066F72">
      <w:pPr>
        <w:pStyle w:val="normal0"/>
        <w:numPr>
          <w:ilvl w:val="0"/>
          <w:numId w:val="8"/>
        </w:numPr>
        <w:spacing w:after="0"/>
        <w:ind w:hanging="360"/>
        <w:contextualSpacing/>
        <w:rPr>
          <w:i/>
          <w:sz w:val="28"/>
          <w:szCs w:val="28"/>
        </w:rPr>
      </w:pPr>
      <w:r w:rsidRPr="00066F72">
        <w:rPr>
          <w:i/>
          <w:sz w:val="28"/>
          <w:szCs w:val="28"/>
        </w:rPr>
        <w:t>What is Single ton Write a program for it?</w:t>
      </w:r>
      <w:r w:rsidR="00DB241B">
        <w:rPr>
          <w:i/>
          <w:sz w:val="28"/>
          <w:szCs w:val="28"/>
        </w:rPr>
        <w:t>(d)</w:t>
      </w:r>
    </w:p>
    <w:p w:rsidR="009518A4" w:rsidRPr="00066F72" w:rsidRDefault="00066F72">
      <w:pPr>
        <w:pStyle w:val="normal0"/>
        <w:numPr>
          <w:ilvl w:val="0"/>
          <w:numId w:val="8"/>
        </w:numPr>
        <w:ind w:hanging="360"/>
        <w:contextualSpacing/>
        <w:rPr>
          <w:i/>
          <w:sz w:val="28"/>
          <w:szCs w:val="28"/>
        </w:rPr>
      </w:pPr>
      <w:r w:rsidRPr="00066F72">
        <w:rPr>
          <w:i/>
          <w:sz w:val="28"/>
          <w:szCs w:val="28"/>
        </w:rPr>
        <w:t>Write a program to print Triangle using * (asterisk)?</w:t>
      </w:r>
    </w:p>
    <w:p w:rsidR="009518A4" w:rsidRPr="00066F72" w:rsidRDefault="00066F72">
      <w:pPr>
        <w:pStyle w:val="normal0"/>
        <w:ind w:left="360"/>
        <w:rPr>
          <w:i/>
        </w:rPr>
      </w:pPr>
      <w:r w:rsidRPr="00066F72">
        <w:rPr>
          <w:i/>
          <w:sz w:val="28"/>
          <w:szCs w:val="28"/>
        </w:rPr>
        <w:t>4th Round:</w:t>
      </w:r>
    </w:p>
    <w:p w:rsidR="009518A4" w:rsidRPr="00066F72" w:rsidRDefault="00066F72">
      <w:pPr>
        <w:pStyle w:val="normal0"/>
        <w:ind w:left="360"/>
        <w:rPr>
          <w:i/>
        </w:rPr>
      </w:pPr>
      <w:r w:rsidRPr="00066F72">
        <w:rPr>
          <w:i/>
          <w:sz w:val="28"/>
          <w:szCs w:val="28"/>
        </w:rPr>
        <w:t>----------------------------------------------</w:t>
      </w:r>
    </w:p>
    <w:p w:rsidR="009518A4" w:rsidRPr="00066F72" w:rsidRDefault="00066F72">
      <w:pPr>
        <w:pStyle w:val="normal0"/>
        <w:numPr>
          <w:ilvl w:val="0"/>
          <w:numId w:val="5"/>
        </w:numPr>
        <w:spacing w:after="0"/>
        <w:ind w:hanging="360"/>
        <w:contextualSpacing/>
        <w:rPr>
          <w:i/>
          <w:sz w:val="28"/>
          <w:szCs w:val="28"/>
        </w:rPr>
      </w:pPr>
      <w:r w:rsidRPr="00066F72">
        <w:rPr>
          <w:i/>
          <w:sz w:val="28"/>
          <w:szCs w:val="28"/>
        </w:rPr>
        <w:t>Tell me about yourself?</w:t>
      </w:r>
    </w:p>
    <w:p w:rsidR="009518A4" w:rsidRPr="00066F72" w:rsidRDefault="00066F72">
      <w:pPr>
        <w:pStyle w:val="normal0"/>
        <w:numPr>
          <w:ilvl w:val="0"/>
          <w:numId w:val="5"/>
        </w:numPr>
        <w:spacing w:after="0"/>
        <w:ind w:hanging="360"/>
        <w:contextualSpacing/>
        <w:rPr>
          <w:i/>
          <w:sz w:val="28"/>
          <w:szCs w:val="28"/>
        </w:rPr>
      </w:pPr>
      <w:r w:rsidRPr="00066F72">
        <w:rPr>
          <w:i/>
          <w:sz w:val="28"/>
          <w:szCs w:val="28"/>
        </w:rPr>
        <w:t>Explain me about old project?</w:t>
      </w:r>
    </w:p>
    <w:p w:rsidR="009518A4" w:rsidRPr="00066F72" w:rsidRDefault="00066F72">
      <w:pPr>
        <w:pStyle w:val="normal0"/>
        <w:numPr>
          <w:ilvl w:val="0"/>
          <w:numId w:val="5"/>
        </w:numPr>
        <w:spacing w:after="0"/>
        <w:ind w:hanging="360"/>
        <w:contextualSpacing/>
        <w:rPr>
          <w:i/>
          <w:sz w:val="28"/>
          <w:szCs w:val="28"/>
        </w:rPr>
      </w:pPr>
      <w:r w:rsidRPr="00066F72">
        <w:rPr>
          <w:i/>
          <w:sz w:val="28"/>
          <w:szCs w:val="28"/>
        </w:rPr>
        <w:t>Some more deeper discussion happened about my project, like technologies used, architecture or flow of your project?</w:t>
      </w:r>
    </w:p>
    <w:p w:rsidR="009518A4" w:rsidRPr="00066F72" w:rsidRDefault="00066F72">
      <w:pPr>
        <w:pStyle w:val="normal0"/>
        <w:numPr>
          <w:ilvl w:val="0"/>
          <w:numId w:val="5"/>
        </w:numPr>
        <w:spacing w:after="0"/>
        <w:ind w:hanging="360"/>
        <w:contextualSpacing/>
        <w:rPr>
          <w:i/>
          <w:sz w:val="28"/>
          <w:szCs w:val="28"/>
        </w:rPr>
      </w:pPr>
      <w:r w:rsidRPr="00066F72">
        <w:rPr>
          <w:i/>
          <w:sz w:val="28"/>
          <w:szCs w:val="28"/>
        </w:rPr>
        <w:t>What is the difference between overloading and overriding?</w:t>
      </w:r>
    </w:p>
    <w:p w:rsidR="009518A4" w:rsidRPr="00066F72" w:rsidRDefault="00066F72">
      <w:pPr>
        <w:pStyle w:val="normal0"/>
        <w:numPr>
          <w:ilvl w:val="0"/>
          <w:numId w:val="5"/>
        </w:numPr>
        <w:spacing w:after="0"/>
        <w:ind w:hanging="360"/>
        <w:contextualSpacing/>
        <w:rPr>
          <w:i/>
          <w:sz w:val="28"/>
          <w:szCs w:val="28"/>
        </w:rPr>
      </w:pPr>
      <w:r w:rsidRPr="00066F72">
        <w:rPr>
          <w:i/>
          <w:sz w:val="28"/>
          <w:szCs w:val="28"/>
        </w:rPr>
        <w:t>He has given two sample codes on overloading and overriding , and asked me to predict the output?</w:t>
      </w:r>
    </w:p>
    <w:p w:rsidR="009518A4" w:rsidRPr="00066F72" w:rsidRDefault="00066F72">
      <w:pPr>
        <w:pStyle w:val="normal0"/>
        <w:numPr>
          <w:ilvl w:val="0"/>
          <w:numId w:val="5"/>
        </w:numPr>
        <w:spacing w:after="0"/>
        <w:ind w:hanging="360"/>
        <w:contextualSpacing/>
        <w:rPr>
          <w:i/>
          <w:sz w:val="28"/>
          <w:szCs w:val="28"/>
        </w:rPr>
      </w:pPr>
      <w:r w:rsidRPr="00066F72">
        <w:rPr>
          <w:i/>
          <w:sz w:val="28"/>
          <w:szCs w:val="28"/>
        </w:rPr>
        <w:t>Does static method can be overridden?</w:t>
      </w:r>
    </w:p>
    <w:p w:rsidR="009518A4" w:rsidRPr="00066F72" w:rsidRDefault="00066F72">
      <w:pPr>
        <w:pStyle w:val="normal0"/>
        <w:numPr>
          <w:ilvl w:val="0"/>
          <w:numId w:val="5"/>
        </w:numPr>
        <w:spacing w:after="0"/>
        <w:ind w:hanging="360"/>
        <w:contextualSpacing/>
        <w:rPr>
          <w:i/>
          <w:sz w:val="28"/>
          <w:szCs w:val="28"/>
        </w:rPr>
      </w:pPr>
      <w:r w:rsidRPr="00066F72">
        <w:rPr>
          <w:i/>
          <w:sz w:val="28"/>
          <w:szCs w:val="28"/>
        </w:rPr>
        <w:lastRenderedPageBreak/>
        <w:t>What is the purpose of finally block?</w:t>
      </w:r>
    </w:p>
    <w:p w:rsidR="009518A4" w:rsidRPr="00066F72" w:rsidRDefault="00066F72">
      <w:pPr>
        <w:pStyle w:val="normal0"/>
        <w:numPr>
          <w:ilvl w:val="0"/>
          <w:numId w:val="5"/>
        </w:numPr>
        <w:spacing w:after="0"/>
        <w:ind w:hanging="360"/>
        <w:contextualSpacing/>
        <w:rPr>
          <w:i/>
          <w:sz w:val="28"/>
          <w:szCs w:val="28"/>
        </w:rPr>
      </w:pPr>
      <w:r w:rsidRPr="00066F72">
        <w:rPr>
          <w:i/>
          <w:sz w:val="28"/>
          <w:szCs w:val="28"/>
        </w:rPr>
        <w:t>What happens when I write try with 2 catch blocks where 2nd catch block is having NFE type and its 1st catch block having RuntimeException?</w:t>
      </w:r>
    </w:p>
    <w:p w:rsidR="009518A4" w:rsidRPr="00066F72" w:rsidRDefault="00066F72">
      <w:pPr>
        <w:pStyle w:val="normal0"/>
        <w:numPr>
          <w:ilvl w:val="0"/>
          <w:numId w:val="5"/>
        </w:numPr>
        <w:spacing w:after="0"/>
        <w:ind w:hanging="360"/>
        <w:contextualSpacing/>
        <w:rPr>
          <w:i/>
          <w:sz w:val="28"/>
          <w:szCs w:val="28"/>
        </w:rPr>
      </w:pPr>
      <w:r w:rsidRPr="00066F72">
        <w:rPr>
          <w:i/>
          <w:sz w:val="28"/>
          <w:szCs w:val="28"/>
        </w:rPr>
        <w:t>Can I have throw and throws in a same method?</w:t>
      </w:r>
      <w:r w:rsidR="00744370">
        <w:rPr>
          <w:i/>
          <w:sz w:val="28"/>
          <w:szCs w:val="28"/>
        </w:rPr>
        <w:t>(d)</w:t>
      </w:r>
    </w:p>
    <w:p w:rsidR="009518A4" w:rsidRPr="00066F72" w:rsidRDefault="00066F72">
      <w:pPr>
        <w:pStyle w:val="normal0"/>
        <w:numPr>
          <w:ilvl w:val="0"/>
          <w:numId w:val="5"/>
        </w:numPr>
        <w:spacing w:after="0"/>
        <w:ind w:hanging="360"/>
        <w:contextualSpacing/>
        <w:rPr>
          <w:i/>
          <w:sz w:val="28"/>
          <w:szCs w:val="28"/>
        </w:rPr>
      </w:pPr>
      <w:r w:rsidRPr="00066F72">
        <w:rPr>
          <w:i/>
          <w:sz w:val="28"/>
          <w:szCs w:val="28"/>
        </w:rPr>
        <w:t xml:space="preserve"> What are the differences between List and ArrayList?</w:t>
      </w:r>
    </w:p>
    <w:p w:rsidR="009518A4" w:rsidRPr="00066F72" w:rsidRDefault="00066F72">
      <w:pPr>
        <w:pStyle w:val="normal0"/>
        <w:numPr>
          <w:ilvl w:val="0"/>
          <w:numId w:val="5"/>
        </w:numPr>
        <w:spacing w:after="0"/>
        <w:ind w:hanging="360"/>
        <w:contextualSpacing/>
        <w:rPr>
          <w:i/>
          <w:sz w:val="28"/>
          <w:szCs w:val="28"/>
        </w:rPr>
      </w:pPr>
      <w:r w:rsidRPr="00066F72">
        <w:rPr>
          <w:i/>
          <w:sz w:val="28"/>
          <w:szCs w:val="28"/>
        </w:rPr>
        <w:t xml:space="preserve">What </w:t>
      </w:r>
      <w:r w:rsidR="00FA6C42">
        <w:rPr>
          <w:i/>
          <w:sz w:val="28"/>
          <w:szCs w:val="28"/>
        </w:rPr>
        <w:t>are the differences between Hash</w:t>
      </w:r>
      <w:r w:rsidRPr="00066F72">
        <w:rPr>
          <w:i/>
          <w:sz w:val="28"/>
          <w:szCs w:val="28"/>
        </w:rPr>
        <w:t>table and HashMap?</w:t>
      </w:r>
    </w:p>
    <w:p w:rsidR="009518A4" w:rsidRPr="00066F72" w:rsidRDefault="00066F72">
      <w:pPr>
        <w:pStyle w:val="normal0"/>
        <w:numPr>
          <w:ilvl w:val="0"/>
          <w:numId w:val="5"/>
        </w:numPr>
        <w:spacing w:after="0"/>
        <w:ind w:hanging="360"/>
        <w:contextualSpacing/>
        <w:rPr>
          <w:i/>
          <w:sz w:val="28"/>
          <w:szCs w:val="28"/>
        </w:rPr>
      </w:pPr>
      <w:r w:rsidRPr="00066F72">
        <w:rPr>
          <w:i/>
          <w:sz w:val="28"/>
          <w:szCs w:val="28"/>
        </w:rPr>
        <w:t>What are the differences between Comparable and Comparator?</w:t>
      </w:r>
    </w:p>
    <w:p w:rsidR="009518A4" w:rsidRPr="00066F72" w:rsidRDefault="00066F72">
      <w:pPr>
        <w:pStyle w:val="normal0"/>
        <w:numPr>
          <w:ilvl w:val="0"/>
          <w:numId w:val="5"/>
        </w:numPr>
        <w:spacing w:after="0"/>
        <w:ind w:hanging="360"/>
        <w:contextualSpacing/>
        <w:rPr>
          <w:i/>
          <w:sz w:val="28"/>
          <w:szCs w:val="28"/>
        </w:rPr>
      </w:pPr>
      <w:r w:rsidRPr="00066F72">
        <w:rPr>
          <w:i/>
          <w:sz w:val="28"/>
          <w:szCs w:val="28"/>
        </w:rPr>
        <w:t xml:space="preserve"> How can I make a collection as synchronized?</w:t>
      </w:r>
    </w:p>
    <w:p w:rsidR="009518A4" w:rsidRPr="00066F72" w:rsidRDefault="00066F72">
      <w:pPr>
        <w:pStyle w:val="normal0"/>
        <w:numPr>
          <w:ilvl w:val="0"/>
          <w:numId w:val="5"/>
        </w:numPr>
        <w:spacing w:after="0"/>
        <w:ind w:hanging="360"/>
        <w:contextualSpacing/>
        <w:rPr>
          <w:i/>
          <w:sz w:val="28"/>
          <w:szCs w:val="28"/>
        </w:rPr>
      </w:pPr>
      <w:r w:rsidRPr="00066F72">
        <w:rPr>
          <w:i/>
          <w:sz w:val="28"/>
          <w:szCs w:val="28"/>
        </w:rPr>
        <w:t xml:space="preserve"> What is the use of LinkedHashMap?</w:t>
      </w:r>
    </w:p>
    <w:p w:rsidR="009518A4" w:rsidRPr="00066F72" w:rsidRDefault="00066F72">
      <w:pPr>
        <w:pStyle w:val="normal0"/>
        <w:numPr>
          <w:ilvl w:val="0"/>
          <w:numId w:val="5"/>
        </w:numPr>
        <w:spacing w:after="0"/>
        <w:ind w:hanging="360"/>
        <w:contextualSpacing/>
        <w:rPr>
          <w:i/>
          <w:sz w:val="28"/>
          <w:szCs w:val="28"/>
        </w:rPr>
      </w:pPr>
      <w:r w:rsidRPr="00066F72">
        <w:rPr>
          <w:i/>
          <w:sz w:val="28"/>
          <w:szCs w:val="28"/>
        </w:rPr>
        <w:t xml:space="preserve"> What is purpose of start() method?</w:t>
      </w:r>
    </w:p>
    <w:p w:rsidR="009518A4" w:rsidRPr="00066F72" w:rsidRDefault="00066F72">
      <w:pPr>
        <w:pStyle w:val="normal0"/>
        <w:numPr>
          <w:ilvl w:val="0"/>
          <w:numId w:val="5"/>
        </w:numPr>
        <w:spacing w:after="0"/>
        <w:ind w:hanging="360"/>
        <w:contextualSpacing/>
        <w:rPr>
          <w:i/>
          <w:sz w:val="28"/>
          <w:szCs w:val="28"/>
        </w:rPr>
      </w:pPr>
      <w:r w:rsidRPr="00066F72">
        <w:rPr>
          <w:i/>
          <w:sz w:val="28"/>
          <w:szCs w:val="28"/>
        </w:rPr>
        <w:t>What is the purpose of run() method?</w:t>
      </w:r>
    </w:p>
    <w:p w:rsidR="009518A4" w:rsidRPr="00066F72" w:rsidRDefault="00066F72">
      <w:pPr>
        <w:pStyle w:val="normal0"/>
        <w:numPr>
          <w:ilvl w:val="0"/>
          <w:numId w:val="5"/>
        </w:numPr>
        <w:spacing w:after="0"/>
        <w:ind w:hanging="360"/>
        <w:contextualSpacing/>
        <w:rPr>
          <w:i/>
          <w:sz w:val="28"/>
          <w:szCs w:val="28"/>
        </w:rPr>
      </w:pPr>
      <w:r w:rsidRPr="00066F72">
        <w:rPr>
          <w:i/>
          <w:sz w:val="28"/>
          <w:szCs w:val="28"/>
        </w:rPr>
        <w:t xml:space="preserve"> Can I invoke run() method before calling start()?</w:t>
      </w:r>
    </w:p>
    <w:p w:rsidR="009518A4" w:rsidRPr="00066F72" w:rsidRDefault="00066F72">
      <w:pPr>
        <w:pStyle w:val="normal0"/>
        <w:numPr>
          <w:ilvl w:val="0"/>
          <w:numId w:val="5"/>
        </w:numPr>
        <w:spacing w:after="0"/>
        <w:ind w:hanging="360"/>
        <w:contextualSpacing/>
        <w:rPr>
          <w:i/>
          <w:sz w:val="28"/>
          <w:szCs w:val="28"/>
        </w:rPr>
      </w:pPr>
      <w:r w:rsidRPr="00066F72">
        <w:rPr>
          <w:i/>
          <w:sz w:val="28"/>
          <w:szCs w:val="28"/>
        </w:rPr>
        <w:t xml:space="preserve"> I have 3 threads, How Can I join one thread after the other?</w:t>
      </w:r>
    </w:p>
    <w:p w:rsidR="009518A4" w:rsidRPr="00066F72" w:rsidRDefault="00066F72">
      <w:pPr>
        <w:pStyle w:val="normal0"/>
        <w:numPr>
          <w:ilvl w:val="0"/>
          <w:numId w:val="5"/>
        </w:numPr>
        <w:spacing w:after="0"/>
        <w:ind w:hanging="360"/>
        <w:contextualSpacing/>
        <w:rPr>
          <w:i/>
          <w:sz w:val="28"/>
          <w:szCs w:val="28"/>
        </w:rPr>
      </w:pPr>
      <w:r w:rsidRPr="00066F72">
        <w:rPr>
          <w:i/>
          <w:sz w:val="28"/>
          <w:szCs w:val="28"/>
        </w:rPr>
        <w:t xml:space="preserve"> What is the purpose of synchronization?</w:t>
      </w:r>
    </w:p>
    <w:p w:rsidR="009518A4" w:rsidRPr="00066F72" w:rsidRDefault="00066F72">
      <w:pPr>
        <w:pStyle w:val="normal0"/>
        <w:numPr>
          <w:ilvl w:val="0"/>
          <w:numId w:val="5"/>
        </w:numPr>
        <w:spacing w:after="0"/>
        <w:ind w:hanging="360"/>
        <w:contextualSpacing/>
        <w:rPr>
          <w:i/>
          <w:sz w:val="28"/>
          <w:szCs w:val="28"/>
        </w:rPr>
      </w:pPr>
      <w:r w:rsidRPr="00066F72">
        <w:rPr>
          <w:i/>
          <w:sz w:val="28"/>
          <w:szCs w:val="28"/>
        </w:rPr>
        <w:t xml:space="preserve">  Can I apply synchronization outside method and within the class?</w:t>
      </w:r>
    </w:p>
    <w:p w:rsidR="009518A4" w:rsidRPr="00066F72" w:rsidRDefault="00066F72">
      <w:pPr>
        <w:pStyle w:val="normal0"/>
        <w:numPr>
          <w:ilvl w:val="0"/>
          <w:numId w:val="5"/>
        </w:numPr>
        <w:spacing w:after="0"/>
        <w:ind w:hanging="360"/>
        <w:contextualSpacing/>
        <w:rPr>
          <w:i/>
          <w:sz w:val="28"/>
          <w:szCs w:val="28"/>
        </w:rPr>
      </w:pPr>
      <w:r w:rsidRPr="00066F72">
        <w:rPr>
          <w:i/>
          <w:sz w:val="28"/>
          <w:szCs w:val="28"/>
        </w:rPr>
        <w:t xml:space="preserve"> What is the purpose Serialization?</w:t>
      </w:r>
    </w:p>
    <w:p w:rsidR="009518A4" w:rsidRPr="00066F72" w:rsidRDefault="00066F72">
      <w:pPr>
        <w:pStyle w:val="normal0"/>
        <w:numPr>
          <w:ilvl w:val="0"/>
          <w:numId w:val="5"/>
        </w:numPr>
        <w:spacing w:after="0"/>
        <w:ind w:hanging="360"/>
        <w:contextualSpacing/>
        <w:rPr>
          <w:i/>
          <w:sz w:val="28"/>
          <w:szCs w:val="28"/>
        </w:rPr>
      </w:pPr>
      <w:r w:rsidRPr="00066F72">
        <w:rPr>
          <w:i/>
          <w:sz w:val="28"/>
          <w:szCs w:val="28"/>
        </w:rPr>
        <w:t xml:space="preserve"> Can I call remove() method before calling next() method of Iterator while retrieving the elements?</w:t>
      </w:r>
    </w:p>
    <w:p w:rsidR="009518A4" w:rsidRPr="00066F72" w:rsidRDefault="00066F72">
      <w:pPr>
        <w:pStyle w:val="normal0"/>
        <w:numPr>
          <w:ilvl w:val="0"/>
          <w:numId w:val="5"/>
        </w:numPr>
        <w:spacing w:after="0"/>
        <w:ind w:hanging="360"/>
        <w:contextualSpacing/>
        <w:rPr>
          <w:i/>
          <w:sz w:val="28"/>
          <w:szCs w:val="28"/>
        </w:rPr>
      </w:pPr>
      <w:r w:rsidRPr="00066F72">
        <w:rPr>
          <w:i/>
          <w:sz w:val="28"/>
          <w:szCs w:val="28"/>
        </w:rPr>
        <w:t xml:space="preserve"> Write a program to print Fibonacci numbers upto the given number?</w:t>
      </w:r>
    </w:p>
    <w:p w:rsidR="009518A4" w:rsidRPr="00066F72" w:rsidRDefault="00066F72">
      <w:pPr>
        <w:pStyle w:val="normal0"/>
        <w:numPr>
          <w:ilvl w:val="0"/>
          <w:numId w:val="5"/>
        </w:numPr>
        <w:spacing w:after="0"/>
        <w:ind w:hanging="360"/>
        <w:contextualSpacing/>
        <w:rPr>
          <w:i/>
          <w:sz w:val="28"/>
          <w:szCs w:val="28"/>
        </w:rPr>
      </w:pPr>
      <w:r w:rsidRPr="00066F72">
        <w:rPr>
          <w:i/>
          <w:sz w:val="28"/>
          <w:szCs w:val="28"/>
        </w:rPr>
        <w:t xml:space="preserve"> Find the 2</w:t>
      </w:r>
      <w:r w:rsidRPr="00066F72">
        <w:rPr>
          <w:i/>
          <w:sz w:val="28"/>
          <w:szCs w:val="28"/>
          <w:vertAlign w:val="superscript"/>
        </w:rPr>
        <w:t>nd</w:t>
      </w:r>
      <w:r w:rsidRPr="00066F72">
        <w:rPr>
          <w:i/>
          <w:sz w:val="28"/>
          <w:szCs w:val="28"/>
        </w:rPr>
        <w:t xml:space="preserve"> Largest number in the Array of elements?</w:t>
      </w:r>
    </w:p>
    <w:p w:rsidR="009518A4" w:rsidRPr="00066F72" w:rsidRDefault="00066F72">
      <w:pPr>
        <w:pStyle w:val="normal0"/>
        <w:numPr>
          <w:ilvl w:val="0"/>
          <w:numId w:val="5"/>
        </w:numPr>
        <w:spacing w:after="0"/>
        <w:ind w:hanging="360"/>
        <w:contextualSpacing/>
        <w:rPr>
          <w:i/>
          <w:sz w:val="28"/>
          <w:szCs w:val="28"/>
        </w:rPr>
      </w:pPr>
      <w:r w:rsidRPr="00066F72">
        <w:rPr>
          <w:i/>
          <w:sz w:val="28"/>
          <w:szCs w:val="28"/>
        </w:rPr>
        <w:t xml:space="preserve"> What is the life cycle phases of Servlet?</w:t>
      </w:r>
    </w:p>
    <w:p w:rsidR="009518A4" w:rsidRPr="00066F72" w:rsidRDefault="00066F72">
      <w:pPr>
        <w:pStyle w:val="normal0"/>
        <w:numPr>
          <w:ilvl w:val="0"/>
          <w:numId w:val="5"/>
        </w:numPr>
        <w:spacing w:after="0"/>
        <w:ind w:hanging="360"/>
        <w:contextualSpacing/>
        <w:rPr>
          <w:i/>
          <w:sz w:val="28"/>
          <w:szCs w:val="28"/>
        </w:rPr>
      </w:pPr>
      <w:r w:rsidRPr="00066F72">
        <w:rPr>
          <w:i/>
          <w:sz w:val="28"/>
          <w:szCs w:val="28"/>
        </w:rPr>
        <w:t>What are the lifecycle methods of servlet?</w:t>
      </w:r>
    </w:p>
    <w:p w:rsidR="009518A4" w:rsidRPr="00066F72" w:rsidRDefault="00066F72">
      <w:pPr>
        <w:pStyle w:val="normal0"/>
        <w:numPr>
          <w:ilvl w:val="0"/>
          <w:numId w:val="5"/>
        </w:numPr>
        <w:spacing w:after="0"/>
        <w:ind w:hanging="360"/>
        <w:contextualSpacing/>
        <w:rPr>
          <w:i/>
          <w:sz w:val="28"/>
          <w:szCs w:val="28"/>
        </w:rPr>
      </w:pPr>
      <w:r w:rsidRPr="00066F72">
        <w:rPr>
          <w:i/>
          <w:sz w:val="28"/>
          <w:szCs w:val="28"/>
        </w:rPr>
        <w:t xml:space="preserve"> Can we override init() method of a Servlet?</w:t>
      </w:r>
    </w:p>
    <w:p w:rsidR="009518A4" w:rsidRPr="00066F72" w:rsidRDefault="00066F72">
      <w:pPr>
        <w:pStyle w:val="normal0"/>
        <w:numPr>
          <w:ilvl w:val="0"/>
          <w:numId w:val="5"/>
        </w:numPr>
        <w:spacing w:after="0"/>
        <w:ind w:hanging="360"/>
        <w:contextualSpacing/>
        <w:rPr>
          <w:i/>
          <w:sz w:val="28"/>
          <w:szCs w:val="28"/>
        </w:rPr>
      </w:pPr>
      <w:r w:rsidRPr="00066F72">
        <w:rPr>
          <w:i/>
          <w:sz w:val="28"/>
          <w:szCs w:val="28"/>
        </w:rPr>
        <w:t xml:space="preserve"> What are difference between sendRedirect() and forward() method ? Give an Example?</w:t>
      </w:r>
    </w:p>
    <w:p w:rsidR="009518A4" w:rsidRPr="00066F72" w:rsidRDefault="00066F72">
      <w:pPr>
        <w:pStyle w:val="normal0"/>
        <w:numPr>
          <w:ilvl w:val="0"/>
          <w:numId w:val="5"/>
        </w:numPr>
        <w:spacing w:after="0"/>
        <w:ind w:hanging="360"/>
        <w:contextualSpacing/>
        <w:rPr>
          <w:i/>
          <w:sz w:val="28"/>
          <w:szCs w:val="28"/>
        </w:rPr>
      </w:pPr>
      <w:r w:rsidRPr="00066F72">
        <w:rPr>
          <w:i/>
          <w:sz w:val="28"/>
          <w:szCs w:val="28"/>
        </w:rPr>
        <w:t>What are the differences between RequestDispatcher and ServletContext?</w:t>
      </w:r>
    </w:p>
    <w:p w:rsidR="009518A4" w:rsidRPr="00066F72" w:rsidRDefault="00066F72">
      <w:pPr>
        <w:pStyle w:val="normal0"/>
        <w:numPr>
          <w:ilvl w:val="0"/>
          <w:numId w:val="5"/>
        </w:numPr>
        <w:spacing w:after="0"/>
        <w:ind w:hanging="360"/>
        <w:contextualSpacing/>
        <w:rPr>
          <w:i/>
          <w:sz w:val="28"/>
          <w:szCs w:val="28"/>
        </w:rPr>
      </w:pPr>
      <w:r w:rsidRPr="00066F72">
        <w:rPr>
          <w:i/>
          <w:sz w:val="28"/>
          <w:szCs w:val="28"/>
        </w:rPr>
        <w:t xml:space="preserve"> What is PreparedStatement?</w:t>
      </w:r>
    </w:p>
    <w:p w:rsidR="009518A4" w:rsidRPr="00066F72" w:rsidRDefault="00066F72">
      <w:pPr>
        <w:pStyle w:val="normal0"/>
        <w:numPr>
          <w:ilvl w:val="0"/>
          <w:numId w:val="5"/>
        </w:numPr>
        <w:spacing w:after="0"/>
        <w:ind w:hanging="360"/>
        <w:contextualSpacing/>
        <w:rPr>
          <w:i/>
          <w:sz w:val="28"/>
          <w:szCs w:val="28"/>
        </w:rPr>
      </w:pPr>
      <w:r w:rsidRPr="00066F72">
        <w:rPr>
          <w:i/>
          <w:sz w:val="28"/>
          <w:szCs w:val="28"/>
        </w:rPr>
        <w:t>How to submit a Procedure from JDBC application?</w:t>
      </w:r>
    </w:p>
    <w:p w:rsidR="009518A4" w:rsidRPr="00066F72" w:rsidRDefault="00066F72">
      <w:pPr>
        <w:pStyle w:val="normal0"/>
        <w:numPr>
          <w:ilvl w:val="0"/>
          <w:numId w:val="5"/>
        </w:numPr>
        <w:spacing w:after="0"/>
        <w:ind w:hanging="360"/>
        <w:contextualSpacing/>
        <w:rPr>
          <w:i/>
          <w:sz w:val="28"/>
          <w:szCs w:val="28"/>
        </w:rPr>
      </w:pPr>
      <w:r w:rsidRPr="00066F72">
        <w:rPr>
          <w:i/>
          <w:sz w:val="28"/>
          <w:szCs w:val="28"/>
        </w:rPr>
        <w:lastRenderedPageBreak/>
        <w:t xml:space="preserve"> What is connection polling?</w:t>
      </w:r>
    </w:p>
    <w:p w:rsidR="009518A4" w:rsidRPr="00066F72" w:rsidRDefault="00066F72">
      <w:pPr>
        <w:pStyle w:val="normal0"/>
        <w:numPr>
          <w:ilvl w:val="0"/>
          <w:numId w:val="5"/>
        </w:numPr>
        <w:spacing w:after="0"/>
        <w:ind w:hanging="360"/>
        <w:contextualSpacing/>
        <w:rPr>
          <w:i/>
          <w:sz w:val="28"/>
          <w:szCs w:val="28"/>
        </w:rPr>
      </w:pPr>
      <w:r w:rsidRPr="00066F72">
        <w:rPr>
          <w:i/>
          <w:sz w:val="28"/>
          <w:szCs w:val="28"/>
        </w:rPr>
        <w:t>What does happen when no.of connections exceeded ?ex fixed = 100 and when 101 connection came?</w:t>
      </w:r>
    </w:p>
    <w:p w:rsidR="009518A4" w:rsidRPr="00066F72" w:rsidRDefault="00066F72">
      <w:pPr>
        <w:pStyle w:val="normal0"/>
        <w:numPr>
          <w:ilvl w:val="0"/>
          <w:numId w:val="5"/>
        </w:numPr>
        <w:spacing w:after="0"/>
        <w:ind w:hanging="360"/>
        <w:contextualSpacing/>
        <w:rPr>
          <w:i/>
          <w:sz w:val="28"/>
          <w:szCs w:val="28"/>
        </w:rPr>
      </w:pPr>
      <w:r w:rsidRPr="00066F72">
        <w:rPr>
          <w:i/>
          <w:sz w:val="28"/>
          <w:szCs w:val="28"/>
        </w:rPr>
        <w:t xml:space="preserve"> What is JSP? What is the life cycle of JSP?</w:t>
      </w:r>
    </w:p>
    <w:p w:rsidR="009518A4" w:rsidRPr="00066F72" w:rsidRDefault="00066F72">
      <w:pPr>
        <w:pStyle w:val="normal0"/>
        <w:numPr>
          <w:ilvl w:val="0"/>
          <w:numId w:val="5"/>
        </w:numPr>
        <w:spacing w:after="0"/>
        <w:ind w:hanging="360"/>
        <w:contextualSpacing/>
        <w:rPr>
          <w:i/>
          <w:sz w:val="28"/>
          <w:szCs w:val="28"/>
        </w:rPr>
      </w:pPr>
      <w:r w:rsidRPr="00066F72">
        <w:rPr>
          <w:i/>
          <w:sz w:val="28"/>
          <w:szCs w:val="28"/>
        </w:rPr>
        <w:t xml:space="preserve"> What the difference is between include attribute and include action?</w:t>
      </w:r>
    </w:p>
    <w:p w:rsidR="009518A4" w:rsidRPr="00066F72" w:rsidRDefault="00066F72">
      <w:pPr>
        <w:pStyle w:val="normal0"/>
        <w:numPr>
          <w:ilvl w:val="0"/>
          <w:numId w:val="5"/>
        </w:numPr>
        <w:spacing w:after="0"/>
        <w:ind w:hanging="360"/>
        <w:contextualSpacing/>
        <w:rPr>
          <w:i/>
          <w:sz w:val="28"/>
          <w:szCs w:val="28"/>
        </w:rPr>
      </w:pPr>
      <w:r w:rsidRPr="00066F72">
        <w:rPr>
          <w:i/>
          <w:sz w:val="28"/>
          <w:szCs w:val="28"/>
        </w:rPr>
        <w:t xml:space="preserve"> How do you handle exception in JSP?</w:t>
      </w:r>
    </w:p>
    <w:p w:rsidR="009518A4" w:rsidRPr="00066F72" w:rsidRDefault="00066F72">
      <w:pPr>
        <w:pStyle w:val="normal0"/>
        <w:numPr>
          <w:ilvl w:val="0"/>
          <w:numId w:val="5"/>
        </w:numPr>
        <w:spacing w:after="0"/>
        <w:ind w:hanging="360"/>
        <w:contextualSpacing/>
        <w:rPr>
          <w:i/>
          <w:sz w:val="28"/>
          <w:szCs w:val="28"/>
        </w:rPr>
      </w:pPr>
      <w:r w:rsidRPr="00066F72">
        <w:rPr>
          <w:i/>
          <w:sz w:val="28"/>
          <w:szCs w:val="28"/>
        </w:rPr>
        <w:t xml:space="preserve"> How can you upload a file into a server? </w:t>
      </w:r>
    </w:p>
    <w:p w:rsidR="009518A4" w:rsidRPr="00066F72" w:rsidRDefault="00066F72">
      <w:pPr>
        <w:pStyle w:val="normal0"/>
        <w:numPr>
          <w:ilvl w:val="0"/>
          <w:numId w:val="5"/>
        </w:numPr>
        <w:spacing w:after="0"/>
        <w:ind w:hanging="360"/>
        <w:contextualSpacing/>
        <w:rPr>
          <w:i/>
          <w:sz w:val="28"/>
          <w:szCs w:val="28"/>
        </w:rPr>
      </w:pPr>
      <w:r w:rsidRPr="00066F72">
        <w:rPr>
          <w:i/>
          <w:sz w:val="28"/>
          <w:szCs w:val="28"/>
        </w:rPr>
        <w:t xml:space="preserve"> What is the struts architecture?</w:t>
      </w:r>
    </w:p>
    <w:p w:rsidR="009518A4" w:rsidRPr="00066F72" w:rsidRDefault="00066F72">
      <w:pPr>
        <w:pStyle w:val="normal0"/>
        <w:numPr>
          <w:ilvl w:val="0"/>
          <w:numId w:val="5"/>
        </w:numPr>
        <w:spacing w:after="0"/>
        <w:ind w:hanging="360"/>
        <w:contextualSpacing/>
        <w:rPr>
          <w:i/>
          <w:sz w:val="28"/>
          <w:szCs w:val="28"/>
        </w:rPr>
      </w:pPr>
      <w:r w:rsidRPr="00066F72">
        <w:rPr>
          <w:i/>
          <w:sz w:val="28"/>
          <w:szCs w:val="28"/>
        </w:rPr>
        <w:t xml:space="preserve"> Can you explain why request and response objects are provided as arguments to the method execute() of an Action class?</w:t>
      </w:r>
    </w:p>
    <w:p w:rsidR="009518A4" w:rsidRPr="00066F72" w:rsidRDefault="00066F72">
      <w:pPr>
        <w:pStyle w:val="normal0"/>
        <w:numPr>
          <w:ilvl w:val="0"/>
          <w:numId w:val="5"/>
        </w:numPr>
        <w:spacing w:after="0"/>
        <w:ind w:hanging="360"/>
        <w:contextualSpacing/>
        <w:rPr>
          <w:i/>
          <w:sz w:val="28"/>
          <w:szCs w:val="28"/>
        </w:rPr>
      </w:pPr>
      <w:r w:rsidRPr="00066F72">
        <w:rPr>
          <w:i/>
          <w:sz w:val="28"/>
          <w:szCs w:val="28"/>
        </w:rPr>
        <w:t xml:space="preserve"> What is the Dispatcher action in Struts?</w:t>
      </w:r>
    </w:p>
    <w:p w:rsidR="009518A4" w:rsidRPr="00066F72" w:rsidRDefault="00066F72">
      <w:pPr>
        <w:pStyle w:val="normal0"/>
        <w:numPr>
          <w:ilvl w:val="0"/>
          <w:numId w:val="5"/>
        </w:numPr>
        <w:spacing w:after="0"/>
        <w:ind w:hanging="360"/>
        <w:contextualSpacing/>
        <w:rPr>
          <w:i/>
          <w:sz w:val="28"/>
          <w:szCs w:val="28"/>
        </w:rPr>
      </w:pPr>
      <w:r w:rsidRPr="00066F72">
        <w:rPr>
          <w:i/>
          <w:sz w:val="28"/>
          <w:szCs w:val="28"/>
        </w:rPr>
        <w:t xml:space="preserve"> How do you validate a form in Struts?</w:t>
      </w:r>
    </w:p>
    <w:p w:rsidR="009518A4" w:rsidRPr="00066F72" w:rsidRDefault="00066F72">
      <w:pPr>
        <w:pStyle w:val="normal0"/>
        <w:numPr>
          <w:ilvl w:val="0"/>
          <w:numId w:val="5"/>
        </w:numPr>
        <w:spacing w:after="0"/>
        <w:ind w:hanging="360"/>
        <w:contextualSpacing/>
        <w:rPr>
          <w:i/>
          <w:sz w:val="28"/>
          <w:szCs w:val="28"/>
        </w:rPr>
      </w:pPr>
      <w:r w:rsidRPr="00066F72">
        <w:rPr>
          <w:i/>
          <w:sz w:val="28"/>
          <w:szCs w:val="28"/>
        </w:rPr>
        <w:t xml:space="preserve">  Write a query which displays all the employees whose department is “Information Sciences”?</w:t>
      </w:r>
    </w:p>
    <w:p w:rsidR="009518A4" w:rsidRPr="00066F72" w:rsidRDefault="00066F72">
      <w:pPr>
        <w:pStyle w:val="normal0"/>
        <w:numPr>
          <w:ilvl w:val="0"/>
          <w:numId w:val="5"/>
        </w:numPr>
        <w:spacing w:after="0"/>
        <w:ind w:hanging="360"/>
        <w:contextualSpacing/>
        <w:rPr>
          <w:i/>
          <w:sz w:val="28"/>
          <w:szCs w:val="28"/>
        </w:rPr>
      </w:pPr>
      <w:r w:rsidRPr="00066F72">
        <w:rPr>
          <w:i/>
          <w:sz w:val="28"/>
          <w:szCs w:val="28"/>
        </w:rPr>
        <w:t xml:space="preserve"> What is the difference between Primary Key and Unique Key?</w:t>
      </w:r>
    </w:p>
    <w:p w:rsidR="009518A4" w:rsidRPr="00066F72" w:rsidRDefault="00066F72">
      <w:pPr>
        <w:pStyle w:val="normal0"/>
        <w:numPr>
          <w:ilvl w:val="0"/>
          <w:numId w:val="5"/>
        </w:numPr>
        <w:spacing w:after="0"/>
        <w:ind w:hanging="360"/>
        <w:contextualSpacing/>
        <w:rPr>
          <w:i/>
          <w:sz w:val="28"/>
          <w:szCs w:val="28"/>
        </w:rPr>
      </w:pPr>
      <w:r w:rsidRPr="00066F72">
        <w:rPr>
          <w:i/>
          <w:sz w:val="28"/>
          <w:szCs w:val="28"/>
        </w:rPr>
        <w:t xml:space="preserve"> What is Index?</w:t>
      </w:r>
    </w:p>
    <w:p w:rsidR="009518A4" w:rsidRPr="00066F72" w:rsidRDefault="00066F72">
      <w:pPr>
        <w:pStyle w:val="normal0"/>
        <w:numPr>
          <w:ilvl w:val="0"/>
          <w:numId w:val="5"/>
        </w:numPr>
        <w:spacing w:after="0"/>
        <w:ind w:hanging="360"/>
        <w:contextualSpacing/>
        <w:rPr>
          <w:i/>
          <w:sz w:val="28"/>
          <w:szCs w:val="28"/>
        </w:rPr>
      </w:pPr>
      <w:r w:rsidRPr="00066F72">
        <w:rPr>
          <w:i/>
          <w:sz w:val="28"/>
          <w:szCs w:val="28"/>
        </w:rPr>
        <w:t>What is Trigger?</w:t>
      </w:r>
    </w:p>
    <w:p w:rsidR="009518A4" w:rsidRPr="00066F72" w:rsidRDefault="00066F72">
      <w:pPr>
        <w:pStyle w:val="normal0"/>
        <w:numPr>
          <w:ilvl w:val="0"/>
          <w:numId w:val="5"/>
        </w:numPr>
        <w:spacing w:after="0"/>
        <w:ind w:hanging="360"/>
        <w:contextualSpacing/>
        <w:rPr>
          <w:i/>
          <w:sz w:val="28"/>
          <w:szCs w:val="28"/>
        </w:rPr>
      </w:pPr>
      <w:r w:rsidRPr="00066F72">
        <w:rPr>
          <w:i/>
          <w:sz w:val="28"/>
          <w:szCs w:val="28"/>
        </w:rPr>
        <w:t>Write a Query which displays 2</w:t>
      </w:r>
      <w:r w:rsidRPr="00066F72">
        <w:rPr>
          <w:i/>
          <w:sz w:val="28"/>
          <w:szCs w:val="28"/>
          <w:vertAlign w:val="superscript"/>
        </w:rPr>
        <w:t xml:space="preserve">nd </w:t>
      </w:r>
      <w:r w:rsidRPr="00066F72">
        <w:rPr>
          <w:i/>
          <w:sz w:val="28"/>
          <w:szCs w:val="28"/>
        </w:rPr>
        <w:t>highest salary from the  emp table?</w:t>
      </w:r>
    </w:p>
    <w:p w:rsidR="009518A4" w:rsidRPr="00066F72" w:rsidRDefault="009518A4">
      <w:pPr>
        <w:pStyle w:val="normal0"/>
        <w:ind w:left="1080"/>
        <w:rPr>
          <w:i/>
        </w:rPr>
      </w:pPr>
    </w:p>
    <w:p w:rsidR="009518A4" w:rsidRPr="00066F72" w:rsidRDefault="00066F72">
      <w:pPr>
        <w:pStyle w:val="normal0"/>
        <w:rPr>
          <w:i/>
        </w:rPr>
      </w:pPr>
      <w:r w:rsidRPr="00066F72">
        <w:rPr>
          <w:i/>
          <w:sz w:val="28"/>
          <w:szCs w:val="28"/>
        </w:rPr>
        <w:t>5</w:t>
      </w:r>
      <w:r w:rsidRPr="00066F72">
        <w:rPr>
          <w:i/>
          <w:sz w:val="28"/>
          <w:szCs w:val="28"/>
          <w:vertAlign w:val="superscript"/>
        </w:rPr>
        <w:t>th</w:t>
      </w:r>
      <w:r w:rsidRPr="00066F72">
        <w:rPr>
          <w:i/>
          <w:sz w:val="28"/>
          <w:szCs w:val="28"/>
        </w:rPr>
        <w:t xml:space="preserve"> Round</w:t>
      </w:r>
    </w:p>
    <w:p w:rsidR="009518A4" w:rsidRPr="00066F72" w:rsidRDefault="009518A4">
      <w:pPr>
        <w:pStyle w:val="normal0"/>
        <w:spacing w:after="0"/>
        <w:ind w:left="1080"/>
        <w:rPr>
          <w:i/>
        </w:rPr>
      </w:pPr>
    </w:p>
    <w:p w:rsidR="009518A4" w:rsidRPr="00066F72" w:rsidRDefault="00066F72">
      <w:pPr>
        <w:pStyle w:val="normal0"/>
        <w:numPr>
          <w:ilvl w:val="0"/>
          <w:numId w:val="7"/>
        </w:numPr>
        <w:spacing w:after="0"/>
        <w:ind w:hanging="360"/>
        <w:contextualSpacing/>
        <w:rPr>
          <w:i/>
          <w:sz w:val="28"/>
          <w:szCs w:val="28"/>
        </w:rPr>
      </w:pPr>
      <w:r w:rsidRPr="00066F72">
        <w:rPr>
          <w:i/>
          <w:sz w:val="28"/>
          <w:szCs w:val="28"/>
        </w:rPr>
        <w:t>Tell me about yourself?</w:t>
      </w:r>
    </w:p>
    <w:p w:rsidR="009518A4" w:rsidRPr="00066F72" w:rsidRDefault="00066F72">
      <w:pPr>
        <w:pStyle w:val="normal0"/>
        <w:numPr>
          <w:ilvl w:val="0"/>
          <w:numId w:val="7"/>
        </w:numPr>
        <w:spacing w:after="0"/>
        <w:ind w:hanging="360"/>
        <w:contextualSpacing/>
        <w:rPr>
          <w:i/>
          <w:sz w:val="28"/>
          <w:szCs w:val="28"/>
        </w:rPr>
      </w:pPr>
      <w:r w:rsidRPr="00066F72">
        <w:rPr>
          <w:i/>
          <w:sz w:val="28"/>
          <w:szCs w:val="28"/>
        </w:rPr>
        <w:t>Tell me about your role in old project?</w:t>
      </w:r>
    </w:p>
    <w:p w:rsidR="009518A4" w:rsidRPr="00066F72" w:rsidRDefault="00066F72">
      <w:pPr>
        <w:pStyle w:val="normal0"/>
        <w:numPr>
          <w:ilvl w:val="0"/>
          <w:numId w:val="7"/>
        </w:numPr>
        <w:spacing w:after="0"/>
        <w:ind w:hanging="360"/>
        <w:contextualSpacing/>
        <w:rPr>
          <w:i/>
          <w:sz w:val="28"/>
          <w:szCs w:val="28"/>
        </w:rPr>
      </w:pPr>
      <w:r w:rsidRPr="00066F72">
        <w:rPr>
          <w:i/>
          <w:sz w:val="28"/>
          <w:szCs w:val="28"/>
        </w:rPr>
        <w:t xml:space="preserve"> What is Struts and architecture of Struts?</w:t>
      </w:r>
    </w:p>
    <w:p w:rsidR="009518A4" w:rsidRPr="00066F72" w:rsidRDefault="00066F72">
      <w:pPr>
        <w:pStyle w:val="normal0"/>
        <w:numPr>
          <w:ilvl w:val="0"/>
          <w:numId w:val="7"/>
        </w:numPr>
        <w:spacing w:after="0"/>
        <w:ind w:hanging="360"/>
        <w:contextualSpacing/>
        <w:rPr>
          <w:i/>
          <w:sz w:val="28"/>
          <w:szCs w:val="28"/>
        </w:rPr>
      </w:pPr>
      <w:r w:rsidRPr="00066F72">
        <w:rPr>
          <w:i/>
          <w:sz w:val="28"/>
          <w:szCs w:val="28"/>
        </w:rPr>
        <w:t>Can you explain your architecture of Old project?</w:t>
      </w:r>
    </w:p>
    <w:p w:rsidR="009518A4" w:rsidRPr="00066F72" w:rsidRDefault="00066F72">
      <w:pPr>
        <w:pStyle w:val="normal0"/>
        <w:numPr>
          <w:ilvl w:val="0"/>
          <w:numId w:val="7"/>
        </w:numPr>
        <w:spacing w:after="0"/>
        <w:ind w:hanging="360"/>
        <w:contextualSpacing/>
        <w:rPr>
          <w:i/>
          <w:sz w:val="28"/>
          <w:szCs w:val="28"/>
        </w:rPr>
      </w:pPr>
      <w:r w:rsidRPr="00066F72">
        <w:rPr>
          <w:i/>
          <w:sz w:val="28"/>
          <w:szCs w:val="28"/>
        </w:rPr>
        <w:t>How do you handle validation using Struts?</w:t>
      </w:r>
    </w:p>
    <w:p w:rsidR="009518A4" w:rsidRPr="00066F72" w:rsidRDefault="00066F72">
      <w:pPr>
        <w:pStyle w:val="normal0"/>
        <w:numPr>
          <w:ilvl w:val="0"/>
          <w:numId w:val="7"/>
        </w:numPr>
        <w:spacing w:after="0"/>
        <w:ind w:hanging="360"/>
        <w:contextualSpacing/>
        <w:rPr>
          <w:i/>
          <w:sz w:val="28"/>
          <w:szCs w:val="28"/>
        </w:rPr>
      </w:pPr>
      <w:r w:rsidRPr="00066F72">
        <w:rPr>
          <w:i/>
          <w:sz w:val="28"/>
          <w:szCs w:val="28"/>
        </w:rPr>
        <w:t>How did you perform client side validations using Java script?</w:t>
      </w:r>
    </w:p>
    <w:p w:rsidR="009518A4" w:rsidRPr="00066F72" w:rsidRDefault="00066F72">
      <w:pPr>
        <w:pStyle w:val="normal0"/>
        <w:numPr>
          <w:ilvl w:val="0"/>
          <w:numId w:val="7"/>
        </w:numPr>
        <w:spacing w:after="0"/>
        <w:ind w:hanging="360"/>
        <w:contextualSpacing/>
        <w:rPr>
          <w:i/>
          <w:sz w:val="28"/>
          <w:szCs w:val="28"/>
        </w:rPr>
      </w:pPr>
      <w:r w:rsidRPr="00066F72">
        <w:rPr>
          <w:i/>
          <w:sz w:val="28"/>
          <w:szCs w:val="28"/>
        </w:rPr>
        <w:t>What is RegExp in Java script?</w:t>
      </w:r>
    </w:p>
    <w:p w:rsidR="009518A4" w:rsidRPr="00066F72" w:rsidRDefault="00066F72">
      <w:pPr>
        <w:pStyle w:val="normal0"/>
        <w:numPr>
          <w:ilvl w:val="0"/>
          <w:numId w:val="7"/>
        </w:numPr>
        <w:spacing w:after="0"/>
        <w:ind w:hanging="360"/>
        <w:contextualSpacing/>
        <w:rPr>
          <w:i/>
          <w:sz w:val="28"/>
          <w:szCs w:val="28"/>
        </w:rPr>
      </w:pPr>
      <w:r w:rsidRPr="00066F72">
        <w:rPr>
          <w:i/>
          <w:sz w:val="28"/>
          <w:szCs w:val="28"/>
        </w:rPr>
        <w:t>Explain about SA Desk Project?</w:t>
      </w:r>
    </w:p>
    <w:p w:rsidR="009518A4" w:rsidRPr="00066F72" w:rsidRDefault="00066F72">
      <w:pPr>
        <w:pStyle w:val="normal0"/>
        <w:numPr>
          <w:ilvl w:val="0"/>
          <w:numId w:val="7"/>
        </w:numPr>
        <w:spacing w:after="0"/>
        <w:ind w:hanging="360"/>
        <w:contextualSpacing/>
        <w:rPr>
          <w:i/>
          <w:sz w:val="28"/>
          <w:szCs w:val="28"/>
        </w:rPr>
      </w:pPr>
      <w:r w:rsidRPr="00066F72">
        <w:rPr>
          <w:i/>
          <w:sz w:val="28"/>
          <w:szCs w:val="28"/>
        </w:rPr>
        <w:t>What is your role is this project?</w:t>
      </w:r>
    </w:p>
    <w:p w:rsidR="009518A4" w:rsidRPr="00066F72" w:rsidRDefault="00066F72">
      <w:pPr>
        <w:pStyle w:val="normal0"/>
        <w:numPr>
          <w:ilvl w:val="0"/>
          <w:numId w:val="7"/>
        </w:numPr>
        <w:spacing w:after="0"/>
        <w:ind w:hanging="360"/>
        <w:contextualSpacing/>
        <w:rPr>
          <w:i/>
          <w:sz w:val="28"/>
          <w:szCs w:val="28"/>
        </w:rPr>
      </w:pPr>
      <w:r w:rsidRPr="00066F72">
        <w:rPr>
          <w:i/>
          <w:sz w:val="28"/>
          <w:szCs w:val="28"/>
        </w:rPr>
        <w:lastRenderedPageBreak/>
        <w:t xml:space="preserve"> He asked me some more relevant questions on that project ?and also asked me write the code of it?</w:t>
      </w:r>
    </w:p>
    <w:p w:rsidR="009518A4" w:rsidRPr="00066F72" w:rsidRDefault="00066F72">
      <w:pPr>
        <w:pStyle w:val="normal0"/>
        <w:numPr>
          <w:ilvl w:val="0"/>
          <w:numId w:val="7"/>
        </w:numPr>
        <w:spacing w:after="0"/>
        <w:ind w:hanging="360"/>
        <w:contextualSpacing/>
        <w:rPr>
          <w:i/>
          <w:sz w:val="28"/>
          <w:szCs w:val="28"/>
        </w:rPr>
      </w:pPr>
      <w:r w:rsidRPr="00066F72">
        <w:rPr>
          <w:i/>
          <w:sz w:val="28"/>
          <w:szCs w:val="28"/>
        </w:rPr>
        <w:t xml:space="preserve"> Any questions from your side? I asked him to tell about the current running project in OpenText and Why Open Text is hiring candidates?</w:t>
      </w:r>
    </w:p>
    <w:p w:rsidR="009518A4" w:rsidRPr="00066F72" w:rsidRDefault="00066F72">
      <w:pPr>
        <w:pStyle w:val="normal0"/>
        <w:numPr>
          <w:ilvl w:val="0"/>
          <w:numId w:val="7"/>
        </w:numPr>
        <w:ind w:hanging="360"/>
        <w:contextualSpacing/>
        <w:rPr>
          <w:i/>
          <w:sz w:val="28"/>
          <w:szCs w:val="28"/>
        </w:rPr>
      </w:pPr>
      <w:r w:rsidRPr="00066F72">
        <w:rPr>
          <w:i/>
          <w:sz w:val="28"/>
          <w:szCs w:val="28"/>
        </w:rPr>
        <w:t xml:space="preserve">  He answered about his current projects and upcoming projects?</w:t>
      </w:r>
    </w:p>
    <w:p w:rsidR="009518A4" w:rsidRPr="00066F72" w:rsidRDefault="00066F72">
      <w:pPr>
        <w:pStyle w:val="normal0"/>
        <w:rPr>
          <w:i/>
        </w:rPr>
      </w:pPr>
      <w:r w:rsidRPr="00066F72">
        <w:rPr>
          <w:i/>
          <w:sz w:val="28"/>
          <w:szCs w:val="28"/>
        </w:rPr>
        <w:t>6</w:t>
      </w:r>
      <w:r w:rsidRPr="00066F72">
        <w:rPr>
          <w:i/>
          <w:sz w:val="28"/>
          <w:szCs w:val="28"/>
          <w:vertAlign w:val="superscript"/>
        </w:rPr>
        <w:t>th</w:t>
      </w:r>
      <w:r w:rsidRPr="00066F72">
        <w:rPr>
          <w:i/>
          <w:sz w:val="28"/>
          <w:szCs w:val="28"/>
        </w:rPr>
        <w:t xml:space="preserve"> Round</w:t>
      </w:r>
    </w:p>
    <w:p w:rsidR="009518A4" w:rsidRPr="00066F72" w:rsidRDefault="00066F72">
      <w:pPr>
        <w:pStyle w:val="normal0"/>
        <w:numPr>
          <w:ilvl w:val="0"/>
          <w:numId w:val="9"/>
        </w:numPr>
        <w:spacing w:after="0"/>
        <w:ind w:hanging="360"/>
        <w:contextualSpacing/>
        <w:rPr>
          <w:i/>
          <w:sz w:val="28"/>
          <w:szCs w:val="28"/>
        </w:rPr>
      </w:pPr>
      <w:r w:rsidRPr="00066F72">
        <w:rPr>
          <w:i/>
          <w:sz w:val="28"/>
          <w:szCs w:val="28"/>
        </w:rPr>
        <w:t>Tell me about yourself?</w:t>
      </w:r>
    </w:p>
    <w:p w:rsidR="009518A4" w:rsidRPr="00066F72" w:rsidRDefault="00066F72">
      <w:pPr>
        <w:pStyle w:val="normal0"/>
        <w:numPr>
          <w:ilvl w:val="0"/>
          <w:numId w:val="9"/>
        </w:numPr>
        <w:spacing w:after="0"/>
        <w:ind w:hanging="360"/>
        <w:contextualSpacing/>
        <w:rPr>
          <w:i/>
          <w:sz w:val="28"/>
          <w:szCs w:val="28"/>
        </w:rPr>
      </w:pPr>
      <w:r w:rsidRPr="00066F72">
        <w:rPr>
          <w:i/>
          <w:sz w:val="28"/>
          <w:szCs w:val="28"/>
        </w:rPr>
        <w:t>Tell me briefly about old and present projects?</w:t>
      </w:r>
    </w:p>
    <w:p w:rsidR="009518A4" w:rsidRPr="00066F72" w:rsidRDefault="00066F72">
      <w:pPr>
        <w:pStyle w:val="normal0"/>
        <w:numPr>
          <w:ilvl w:val="0"/>
          <w:numId w:val="9"/>
        </w:numPr>
        <w:spacing w:after="0"/>
        <w:ind w:hanging="360"/>
        <w:contextualSpacing/>
        <w:rPr>
          <w:i/>
          <w:sz w:val="28"/>
          <w:szCs w:val="28"/>
        </w:rPr>
      </w:pPr>
      <w:r w:rsidRPr="00066F72">
        <w:rPr>
          <w:i/>
          <w:sz w:val="28"/>
          <w:szCs w:val="28"/>
        </w:rPr>
        <w:t>What is the Team size of your old project? How do you communicate others?</w:t>
      </w:r>
    </w:p>
    <w:p w:rsidR="009518A4" w:rsidRPr="00066F72" w:rsidRDefault="00066F72">
      <w:pPr>
        <w:pStyle w:val="normal0"/>
        <w:numPr>
          <w:ilvl w:val="0"/>
          <w:numId w:val="9"/>
        </w:numPr>
        <w:spacing w:after="0"/>
        <w:ind w:hanging="360"/>
        <w:contextualSpacing/>
        <w:rPr>
          <w:i/>
          <w:sz w:val="28"/>
          <w:szCs w:val="28"/>
        </w:rPr>
      </w:pPr>
      <w:r w:rsidRPr="00066F72">
        <w:rPr>
          <w:i/>
          <w:sz w:val="28"/>
          <w:szCs w:val="28"/>
        </w:rPr>
        <w:t>Are they in your work location or in any other branch?</w:t>
      </w:r>
    </w:p>
    <w:p w:rsidR="009518A4" w:rsidRPr="00066F72" w:rsidRDefault="00066F72">
      <w:pPr>
        <w:pStyle w:val="normal0"/>
        <w:numPr>
          <w:ilvl w:val="0"/>
          <w:numId w:val="9"/>
        </w:numPr>
        <w:spacing w:after="0"/>
        <w:ind w:hanging="360"/>
        <w:contextualSpacing/>
        <w:rPr>
          <w:i/>
          <w:sz w:val="28"/>
          <w:szCs w:val="28"/>
        </w:rPr>
      </w:pPr>
      <w:r w:rsidRPr="00066F72">
        <w:rPr>
          <w:i/>
          <w:sz w:val="28"/>
          <w:szCs w:val="28"/>
        </w:rPr>
        <w:t>How do you get the requirement specification from your client?</w:t>
      </w:r>
    </w:p>
    <w:p w:rsidR="009518A4" w:rsidRPr="00066F72" w:rsidRDefault="00066F72">
      <w:pPr>
        <w:pStyle w:val="normal0"/>
        <w:numPr>
          <w:ilvl w:val="0"/>
          <w:numId w:val="9"/>
        </w:numPr>
        <w:spacing w:after="0"/>
        <w:ind w:hanging="360"/>
        <w:contextualSpacing/>
        <w:rPr>
          <w:i/>
          <w:sz w:val="28"/>
          <w:szCs w:val="28"/>
        </w:rPr>
      </w:pPr>
      <w:r w:rsidRPr="00066F72">
        <w:rPr>
          <w:i/>
          <w:sz w:val="28"/>
          <w:szCs w:val="28"/>
        </w:rPr>
        <w:t>How do you communicate your manager?</w:t>
      </w:r>
    </w:p>
    <w:p w:rsidR="009518A4" w:rsidRPr="00066F72" w:rsidRDefault="00066F72">
      <w:pPr>
        <w:pStyle w:val="normal0"/>
        <w:numPr>
          <w:ilvl w:val="0"/>
          <w:numId w:val="9"/>
        </w:numPr>
        <w:spacing w:after="0"/>
        <w:ind w:hanging="360"/>
        <w:contextualSpacing/>
        <w:rPr>
          <w:i/>
          <w:sz w:val="28"/>
          <w:szCs w:val="28"/>
        </w:rPr>
      </w:pPr>
      <w:r w:rsidRPr="00066F72">
        <w:rPr>
          <w:i/>
          <w:sz w:val="28"/>
          <w:szCs w:val="28"/>
        </w:rPr>
        <w:t>In your Team how does work share among the team of members?</w:t>
      </w:r>
    </w:p>
    <w:p w:rsidR="009518A4" w:rsidRPr="00066F72" w:rsidRDefault="00066F72">
      <w:pPr>
        <w:pStyle w:val="normal0"/>
        <w:numPr>
          <w:ilvl w:val="0"/>
          <w:numId w:val="9"/>
        </w:numPr>
        <w:spacing w:after="0"/>
        <w:ind w:hanging="360"/>
        <w:contextualSpacing/>
        <w:rPr>
          <w:i/>
          <w:sz w:val="28"/>
          <w:szCs w:val="28"/>
        </w:rPr>
      </w:pPr>
      <w:r w:rsidRPr="00066F72">
        <w:rPr>
          <w:i/>
          <w:sz w:val="28"/>
          <w:szCs w:val="28"/>
        </w:rPr>
        <w:t>To whom you report?</w:t>
      </w:r>
    </w:p>
    <w:p w:rsidR="009518A4" w:rsidRPr="00066F72" w:rsidRDefault="00066F72">
      <w:pPr>
        <w:pStyle w:val="normal0"/>
        <w:numPr>
          <w:ilvl w:val="0"/>
          <w:numId w:val="9"/>
        </w:numPr>
        <w:spacing w:after="0"/>
        <w:ind w:hanging="360"/>
        <w:contextualSpacing/>
        <w:rPr>
          <w:i/>
          <w:sz w:val="28"/>
          <w:szCs w:val="28"/>
        </w:rPr>
      </w:pPr>
      <w:r w:rsidRPr="00066F72">
        <w:rPr>
          <w:i/>
          <w:sz w:val="28"/>
          <w:szCs w:val="28"/>
        </w:rPr>
        <w:t>What is web server maintenance?</w:t>
      </w:r>
    </w:p>
    <w:p w:rsidR="009518A4" w:rsidRPr="00066F72" w:rsidRDefault="00066F72">
      <w:pPr>
        <w:pStyle w:val="normal0"/>
        <w:numPr>
          <w:ilvl w:val="0"/>
          <w:numId w:val="9"/>
        </w:numPr>
        <w:spacing w:after="0"/>
        <w:ind w:hanging="360"/>
        <w:contextualSpacing/>
        <w:rPr>
          <w:i/>
          <w:sz w:val="28"/>
          <w:szCs w:val="28"/>
        </w:rPr>
      </w:pPr>
      <w:r w:rsidRPr="00066F72">
        <w:rPr>
          <w:i/>
          <w:sz w:val="28"/>
          <w:szCs w:val="28"/>
        </w:rPr>
        <w:t>What are the frequent changes you do in web server?</w:t>
      </w:r>
    </w:p>
    <w:p w:rsidR="009518A4" w:rsidRPr="00066F72" w:rsidRDefault="00066F72">
      <w:pPr>
        <w:pStyle w:val="normal0"/>
        <w:numPr>
          <w:ilvl w:val="0"/>
          <w:numId w:val="9"/>
        </w:numPr>
        <w:spacing w:after="0"/>
        <w:ind w:hanging="360"/>
        <w:contextualSpacing/>
        <w:rPr>
          <w:i/>
          <w:sz w:val="28"/>
          <w:szCs w:val="28"/>
        </w:rPr>
      </w:pPr>
      <w:r w:rsidRPr="00066F72">
        <w:rPr>
          <w:i/>
          <w:sz w:val="28"/>
          <w:szCs w:val="28"/>
        </w:rPr>
        <w:t>Have you used Logging in your project?</w:t>
      </w:r>
    </w:p>
    <w:p w:rsidR="009518A4" w:rsidRPr="00066F72" w:rsidRDefault="007C59E5">
      <w:pPr>
        <w:pStyle w:val="normal0"/>
        <w:numPr>
          <w:ilvl w:val="0"/>
          <w:numId w:val="9"/>
        </w:numPr>
        <w:ind w:hanging="360"/>
        <w:contextualSpacing/>
        <w:rPr>
          <w:i/>
          <w:sz w:val="28"/>
          <w:szCs w:val="28"/>
        </w:rPr>
      </w:pPr>
      <w:r>
        <w:rPr>
          <w:i/>
          <w:sz w:val="28"/>
          <w:szCs w:val="28"/>
        </w:rPr>
        <w:t xml:space="preserve"> Do you </w:t>
      </w:r>
      <w:r w:rsidR="00066F72" w:rsidRPr="00066F72">
        <w:rPr>
          <w:i/>
          <w:sz w:val="28"/>
          <w:szCs w:val="28"/>
        </w:rPr>
        <w:t>ve any questions? I asked most likely question which I asked in the previous round?</w:t>
      </w:r>
    </w:p>
    <w:p w:rsidR="009518A4" w:rsidRPr="00066F72" w:rsidRDefault="009518A4">
      <w:pPr>
        <w:pStyle w:val="normal0"/>
        <w:ind w:left="360"/>
        <w:rPr>
          <w:i/>
        </w:rPr>
      </w:pPr>
    </w:p>
    <w:p w:rsidR="009518A4" w:rsidRPr="00066F72" w:rsidRDefault="009518A4">
      <w:pPr>
        <w:pStyle w:val="normal0"/>
        <w:jc w:val="center"/>
        <w:rPr>
          <w:i/>
        </w:rPr>
      </w:pPr>
    </w:p>
    <w:p w:rsidR="009518A4" w:rsidRPr="00066F72" w:rsidRDefault="00066F72">
      <w:pPr>
        <w:pStyle w:val="normal0"/>
        <w:jc w:val="center"/>
        <w:rPr>
          <w:i/>
        </w:rPr>
      </w:pPr>
      <w:r w:rsidRPr="00066F72">
        <w:rPr>
          <w:i/>
          <w:sz w:val="32"/>
          <w:szCs w:val="32"/>
        </w:rPr>
        <w:t>Randstad Interview Questions</w:t>
      </w:r>
    </w:p>
    <w:p w:rsidR="009518A4" w:rsidRPr="00066F72" w:rsidRDefault="00066F72">
      <w:pPr>
        <w:pStyle w:val="normal0"/>
        <w:spacing w:after="0" w:line="240" w:lineRule="auto"/>
        <w:rPr>
          <w:i/>
        </w:rPr>
      </w:pPr>
      <w:r w:rsidRPr="00066F72">
        <w:rPr>
          <w:rFonts w:ascii="Arial" w:eastAsia="Arial" w:hAnsi="Arial" w:cs="Arial"/>
          <w:i/>
          <w:color w:val="222222"/>
          <w:sz w:val="20"/>
          <w:szCs w:val="20"/>
        </w:rPr>
        <w:t>1) Write a Java Logic to find Leap Year?</w:t>
      </w:r>
    </w:p>
    <w:p w:rsidR="009518A4" w:rsidRPr="00066F72" w:rsidRDefault="00066F72">
      <w:pPr>
        <w:pStyle w:val="normal0"/>
        <w:spacing w:after="0" w:line="240" w:lineRule="auto"/>
        <w:rPr>
          <w:i/>
        </w:rPr>
      </w:pPr>
      <w:r w:rsidRPr="00066F72">
        <w:rPr>
          <w:rFonts w:ascii="Arial" w:eastAsia="Arial" w:hAnsi="Arial" w:cs="Arial"/>
          <w:i/>
          <w:color w:val="222222"/>
          <w:sz w:val="20"/>
          <w:szCs w:val="20"/>
        </w:rPr>
        <w:t>2) Write HTML code to Print TEST as Header and A, B and C as text definitions in table row.</w:t>
      </w:r>
    </w:p>
    <w:p w:rsidR="009518A4" w:rsidRPr="00066F72" w:rsidRDefault="00066F72">
      <w:pPr>
        <w:pStyle w:val="normal0"/>
        <w:spacing w:after="0" w:line="240" w:lineRule="auto"/>
        <w:rPr>
          <w:i/>
        </w:rPr>
      </w:pPr>
      <w:r w:rsidRPr="00066F72">
        <w:rPr>
          <w:rFonts w:ascii="Arial" w:eastAsia="Arial" w:hAnsi="Arial" w:cs="Arial"/>
          <w:i/>
          <w:color w:val="222222"/>
          <w:sz w:val="20"/>
          <w:szCs w:val="20"/>
        </w:rPr>
        <w:t>3)Write a Logic To Print Date in Jsp Script let?</w:t>
      </w:r>
    </w:p>
    <w:p w:rsidR="009518A4" w:rsidRPr="00066F72" w:rsidRDefault="00066F72">
      <w:pPr>
        <w:pStyle w:val="normal0"/>
        <w:spacing w:after="0" w:line="240" w:lineRule="auto"/>
        <w:rPr>
          <w:i/>
        </w:rPr>
      </w:pPr>
      <w:r w:rsidRPr="00066F72">
        <w:rPr>
          <w:rFonts w:ascii="Arial" w:eastAsia="Arial" w:hAnsi="Arial" w:cs="Arial"/>
          <w:i/>
          <w:color w:val="222222"/>
          <w:sz w:val="20"/>
          <w:szCs w:val="20"/>
        </w:rPr>
        <w:t>4)Write HTML code to Validate User Name Using JavaScript Validation and store it in HttpSession and Print In Jsp by Retrieving from Session?</w:t>
      </w:r>
    </w:p>
    <w:p w:rsidR="009518A4" w:rsidRPr="00066F72" w:rsidRDefault="00066F72">
      <w:pPr>
        <w:pStyle w:val="normal0"/>
        <w:spacing w:after="0" w:line="240" w:lineRule="auto"/>
        <w:rPr>
          <w:i/>
        </w:rPr>
      </w:pPr>
      <w:r w:rsidRPr="00066F72">
        <w:rPr>
          <w:rFonts w:ascii="Arial" w:eastAsia="Arial" w:hAnsi="Arial" w:cs="Arial"/>
          <w:i/>
          <w:color w:val="222222"/>
          <w:sz w:val="20"/>
          <w:szCs w:val="20"/>
        </w:rPr>
        <w:t>5) a)Write a Single SQL Query to Print first-name,last-name of all Persons in Person Table?</w:t>
      </w:r>
    </w:p>
    <w:p w:rsidR="009518A4" w:rsidRPr="00066F72" w:rsidRDefault="00066F72">
      <w:pPr>
        <w:pStyle w:val="normal0"/>
        <w:spacing w:after="0" w:line="240" w:lineRule="auto"/>
        <w:rPr>
          <w:i/>
        </w:rPr>
      </w:pPr>
      <w:r w:rsidRPr="00066F72">
        <w:rPr>
          <w:rFonts w:ascii="Arial" w:eastAsia="Arial" w:hAnsi="Arial" w:cs="Arial"/>
          <w:i/>
          <w:color w:val="222222"/>
          <w:sz w:val="20"/>
          <w:szCs w:val="20"/>
        </w:rPr>
        <w:t>    b)Write a Single SQL Query to Print first-name ,last-name,total orders where person whom average age is more and orders weight  Exceeds 100?</w:t>
      </w:r>
    </w:p>
    <w:p w:rsidR="009518A4" w:rsidRPr="00066F72" w:rsidRDefault="00066F72">
      <w:pPr>
        <w:pStyle w:val="normal0"/>
        <w:spacing w:after="0" w:line="240" w:lineRule="auto"/>
        <w:rPr>
          <w:i/>
        </w:rPr>
      </w:pPr>
      <w:r w:rsidRPr="00066F72">
        <w:rPr>
          <w:rFonts w:ascii="Arial" w:eastAsia="Arial" w:hAnsi="Arial" w:cs="Arial"/>
          <w:i/>
          <w:color w:val="222222"/>
          <w:sz w:val="20"/>
          <w:szCs w:val="20"/>
        </w:rPr>
        <w:t>Note:- Person id is a primary key in person table and it is foreign key in order table.</w:t>
      </w:r>
    </w:p>
    <w:p w:rsidR="009518A4" w:rsidRPr="00066F72" w:rsidRDefault="00066F72">
      <w:pPr>
        <w:pStyle w:val="normal0"/>
        <w:spacing w:after="0" w:line="240" w:lineRule="auto"/>
        <w:rPr>
          <w:i/>
        </w:rPr>
      </w:pPr>
      <w:r w:rsidRPr="00066F72">
        <w:rPr>
          <w:rFonts w:ascii="Arial" w:eastAsia="Arial" w:hAnsi="Arial" w:cs="Arial"/>
          <w:i/>
          <w:color w:val="222222"/>
          <w:sz w:val="20"/>
          <w:szCs w:val="20"/>
        </w:rPr>
        <w:t>Person table has 1) First Name 2) Last Name 3) Person Id 4) Weight</w:t>
      </w:r>
    </w:p>
    <w:p w:rsidR="009518A4" w:rsidRPr="00066F72" w:rsidRDefault="00066F72">
      <w:pPr>
        <w:pStyle w:val="normal0"/>
        <w:spacing w:after="0" w:line="240" w:lineRule="auto"/>
        <w:rPr>
          <w:i/>
        </w:rPr>
      </w:pPr>
      <w:r w:rsidRPr="00066F72">
        <w:rPr>
          <w:rFonts w:ascii="Arial" w:eastAsia="Arial" w:hAnsi="Arial" w:cs="Arial"/>
          <w:i/>
          <w:color w:val="222222"/>
          <w:sz w:val="20"/>
          <w:szCs w:val="20"/>
          <w:highlight w:val="white"/>
        </w:rPr>
        <w:lastRenderedPageBreak/>
        <w:t>Order table has  1)Order id 2)Person Id 3)Orders</w:t>
      </w:r>
    </w:p>
    <w:p w:rsidR="009518A4" w:rsidRPr="00066F72" w:rsidRDefault="00066F72">
      <w:pPr>
        <w:pStyle w:val="normal0"/>
        <w:spacing w:after="0" w:line="240" w:lineRule="auto"/>
        <w:rPr>
          <w:i/>
        </w:rPr>
      </w:pPr>
      <w:r w:rsidRPr="00066F72">
        <w:rPr>
          <w:rFonts w:ascii="Arial" w:eastAsia="Arial" w:hAnsi="Arial" w:cs="Arial"/>
          <w:i/>
          <w:color w:val="222222"/>
          <w:sz w:val="20"/>
          <w:szCs w:val="20"/>
        </w:rPr>
        <w:t>Note:- Query would be like this.No Wonder if it has some changes.I don't remember completely.</w:t>
      </w:r>
    </w:p>
    <w:p w:rsidR="009518A4" w:rsidRPr="00066F72" w:rsidRDefault="009518A4">
      <w:pPr>
        <w:pStyle w:val="normal0"/>
        <w:rPr>
          <w:i/>
        </w:rPr>
      </w:pPr>
    </w:p>
    <w:p w:rsidR="009518A4" w:rsidRPr="00066F72" w:rsidRDefault="009518A4">
      <w:pPr>
        <w:pStyle w:val="normal0"/>
        <w:jc w:val="center"/>
        <w:rPr>
          <w:i/>
        </w:rPr>
      </w:pPr>
    </w:p>
    <w:p w:rsidR="009518A4" w:rsidRPr="00066F72" w:rsidRDefault="00066F72">
      <w:pPr>
        <w:pStyle w:val="normal0"/>
        <w:jc w:val="center"/>
        <w:rPr>
          <w:i/>
        </w:rPr>
      </w:pPr>
      <w:r w:rsidRPr="00066F72">
        <w:rPr>
          <w:i/>
          <w:sz w:val="32"/>
          <w:szCs w:val="32"/>
        </w:rPr>
        <w:t>Yash Technologies</w:t>
      </w:r>
    </w:p>
    <w:p w:rsidR="009518A4" w:rsidRPr="00066F72" w:rsidRDefault="00066F72">
      <w:pPr>
        <w:pStyle w:val="normal0"/>
        <w:rPr>
          <w:i/>
        </w:rPr>
      </w:pPr>
      <w:r w:rsidRPr="00066F72">
        <w:rPr>
          <w:i/>
        </w:rPr>
        <w:t>1)Tell me about yourself briefly?</w:t>
      </w:r>
    </w:p>
    <w:p w:rsidR="009518A4" w:rsidRPr="00066F72" w:rsidRDefault="00066F72">
      <w:pPr>
        <w:pStyle w:val="normal0"/>
        <w:rPr>
          <w:i/>
        </w:rPr>
      </w:pPr>
      <w:r w:rsidRPr="00066F72">
        <w:rPr>
          <w:i/>
        </w:rPr>
        <w:t>2)how do you rate yourself in J2EE,Core Java,Struts,Spring and Hibernate?</w:t>
      </w:r>
    </w:p>
    <w:p w:rsidR="009518A4" w:rsidRPr="00066F72" w:rsidRDefault="00066F72">
      <w:pPr>
        <w:pStyle w:val="normal0"/>
        <w:rPr>
          <w:i/>
        </w:rPr>
      </w:pPr>
      <w:r w:rsidRPr="00066F72">
        <w:rPr>
          <w:i/>
        </w:rPr>
        <w:t>3)Could you Please explain me about OOPS Concept?</w:t>
      </w:r>
    </w:p>
    <w:p w:rsidR="009518A4" w:rsidRPr="00066F72" w:rsidRDefault="00066F72">
      <w:pPr>
        <w:pStyle w:val="normal0"/>
        <w:rPr>
          <w:i/>
        </w:rPr>
      </w:pPr>
      <w:r w:rsidRPr="00066F72">
        <w:rPr>
          <w:i/>
        </w:rPr>
        <w:t>4)What is the diff between overloading and overriding anything else for the difference?</w:t>
      </w:r>
    </w:p>
    <w:p w:rsidR="009518A4" w:rsidRPr="00066F72" w:rsidRDefault="00066F72">
      <w:pPr>
        <w:pStyle w:val="normal0"/>
        <w:rPr>
          <w:i/>
        </w:rPr>
      </w:pPr>
      <w:r w:rsidRPr="00066F72">
        <w:rPr>
          <w:i/>
        </w:rPr>
        <w:t>Its not enough I want the basic difference of overloading and overriding?</w:t>
      </w:r>
    </w:p>
    <w:p w:rsidR="009518A4" w:rsidRPr="00066F72" w:rsidRDefault="00066F72">
      <w:pPr>
        <w:pStyle w:val="normal0"/>
        <w:rPr>
          <w:i/>
        </w:rPr>
      </w:pPr>
      <w:r w:rsidRPr="00066F72">
        <w:rPr>
          <w:i/>
        </w:rPr>
        <w:t>What we can do in overloading and what we can do in overriding?</w:t>
      </w:r>
    </w:p>
    <w:p w:rsidR="009518A4" w:rsidRPr="00066F72" w:rsidRDefault="00066F72">
      <w:pPr>
        <w:pStyle w:val="normal0"/>
        <w:rPr>
          <w:i/>
        </w:rPr>
      </w:pPr>
      <w:r w:rsidRPr="00066F72">
        <w:rPr>
          <w:i/>
        </w:rPr>
        <w:t>5)Can we have constructors in abstract class n can we define constructors in abstract class?</w:t>
      </w:r>
    </w:p>
    <w:p w:rsidR="009518A4" w:rsidRPr="00066F72" w:rsidRDefault="00066F72">
      <w:pPr>
        <w:pStyle w:val="normal0"/>
        <w:rPr>
          <w:i/>
        </w:rPr>
      </w:pPr>
      <w:r w:rsidRPr="00066F72">
        <w:rPr>
          <w:i/>
        </w:rPr>
        <w:t>6)How do you override equals() method n what are the reasons to override equals() method?</w:t>
      </w:r>
    </w:p>
    <w:p w:rsidR="009518A4" w:rsidRPr="00066F72" w:rsidRDefault="00066F72">
      <w:pPr>
        <w:pStyle w:val="normal0"/>
        <w:rPr>
          <w:i/>
        </w:rPr>
      </w:pPr>
      <w:r w:rsidRPr="00066F72">
        <w:rPr>
          <w:i/>
        </w:rPr>
        <w:t>Anything else we have to do when overriding equals() method?</w:t>
      </w:r>
    </w:p>
    <w:p w:rsidR="009518A4" w:rsidRPr="00066F72" w:rsidRDefault="00066F72">
      <w:pPr>
        <w:pStyle w:val="normal0"/>
        <w:rPr>
          <w:i/>
        </w:rPr>
      </w:pPr>
      <w:r w:rsidRPr="00066F72">
        <w:rPr>
          <w:i/>
        </w:rPr>
        <w:t>7)Have u worked with Collection then what is SortedMap?</w:t>
      </w:r>
      <w:r w:rsidR="006D6484">
        <w:rPr>
          <w:i/>
        </w:rPr>
        <w:t>(d)</w:t>
      </w:r>
    </w:p>
    <w:p w:rsidR="009518A4" w:rsidRPr="00066F72" w:rsidRDefault="00066F72">
      <w:pPr>
        <w:pStyle w:val="normal0"/>
        <w:rPr>
          <w:i/>
        </w:rPr>
      </w:pPr>
      <w:r w:rsidRPr="00066F72">
        <w:rPr>
          <w:i/>
        </w:rPr>
        <w:t>8)How  SortedMap will do Ascending Order n Descending Order How it will works n is there anything to do by us?</w:t>
      </w:r>
    </w:p>
    <w:p w:rsidR="009518A4" w:rsidRDefault="00066F72">
      <w:pPr>
        <w:pStyle w:val="normal0"/>
        <w:rPr>
          <w:i/>
        </w:rPr>
      </w:pPr>
      <w:r w:rsidRPr="00066F72">
        <w:rPr>
          <w:i/>
        </w:rPr>
        <w:t xml:space="preserve">9)What is Load Factor in Hash Map and How it Works? </w:t>
      </w:r>
    </w:p>
    <w:p w:rsidR="00452FD1" w:rsidRPr="00066F72" w:rsidRDefault="00452FD1">
      <w:pPr>
        <w:pStyle w:val="normal0"/>
        <w:rPr>
          <w:i/>
        </w:rPr>
      </w:pPr>
      <w:r>
        <w:rPr>
          <w:i/>
        </w:rPr>
        <w:t>Ans:</w:t>
      </w:r>
      <w:r w:rsidRPr="00452FD1">
        <w:rPr>
          <w:rFonts w:ascii="Arial" w:hAnsi="Arial" w:cs="Arial"/>
          <w:color w:val="222222"/>
          <w:shd w:val="clear" w:color="auto" w:fill="FFFFFF"/>
        </w:rPr>
        <w:t xml:space="preserve"> </w:t>
      </w:r>
      <w:r>
        <w:rPr>
          <w:rFonts w:ascii="Arial" w:hAnsi="Arial" w:cs="Arial"/>
          <w:color w:val="222222"/>
          <w:shd w:val="clear" w:color="auto" w:fill="FFFFFF"/>
        </w:rPr>
        <w:t>An instance of</w:t>
      </w:r>
      <w:r>
        <w:rPr>
          <w:rStyle w:val="apple-converted-space"/>
          <w:rFonts w:ascii="Arial" w:hAnsi="Arial" w:cs="Arial"/>
          <w:color w:val="222222"/>
          <w:shd w:val="clear" w:color="auto" w:fill="FFFFFF"/>
        </w:rPr>
        <w:t> </w:t>
      </w:r>
      <w:r>
        <w:rPr>
          <w:rFonts w:ascii="Arial" w:hAnsi="Arial" w:cs="Arial"/>
          <w:b/>
          <w:bCs/>
          <w:color w:val="222222"/>
          <w:shd w:val="clear" w:color="auto" w:fill="FFFFFF"/>
        </w:rPr>
        <w:t>HashMap</w:t>
      </w:r>
      <w:r>
        <w:rPr>
          <w:rStyle w:val="apple-converted-space"/>
          <w:rFonts w:ascii="Arial" w:hAnsi="Arial" w:cs="Arial"/>
          <w:color w:val="222222"/>
          <w:shd w:val="clear" w:color="auto" w:fill="FFFFFF"/>
        </w:rPr>
        <w:t> </w:t>
      </w:r>
      <w:r>
        <w:rPr>
          <w:rFonts w:ascii="Arial" w:hAnsi="Arial" w:cs="Arial"/>
          <w:color w:val="222222"/>
          <w:shd w:val="clear" w:color="auto" w:fill="FFFFFF"/>
        </w:rPr>
        <w:t>has two parameters that affect its performance: initial capacity and</w:t>
      </w:r>
      <w:r>
        <w:rPr>
          <w:rStyle w:val="apple-converted-space"/>
          <w:rFonts w:ascii="Arial" w:hAnsi="Arial" w:cs="Arial"/>
          <w:color w:val="222222"/>
          <w:shd w:val="clear" w:color="auto" w:fill="FFFFFF"/>
        </w:rPr>
        <w:t> </w:t>
      </w:r>
      <w:r>
        <w:rPr>
          <w:rFonts w:ascii="Arial" w:hAnsi="Arial" w:cs="Arial"/>
          <w:b/>
          <w:bCs/>
          <w:color w:val="222222"/>
          <w:shd w:val="clear" w:color="auto" w:fill="FFFFFF"/>
        </w:rPr>
        <w:t>load factor</w:t>
      </w:r>
      <w:r>
        <w:rPr>
          <w:rFonts w:ascii="Arial" w:hAnsi="Arial" w:cs="Arial"/>
          <w:color w:val="222222"/>
          <w:shd w:val="clear" w:color="auto" w:fill="FFFFFF"/>
        </w:rPr>
        <w:t>. The capacity is the number of buckets in 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hash table</w:t>
      </w:r>
      <w:r>
        <w:rPr>
          <w:rFonts w:ascii="Arial" w:hAnsi="Arial" w:cs="Arial"/>
          <w:color w:val="222222"/>
          <w:shd w:val="clear" w:color="auto" w:fill="FFFFFF"/>
        </w:rPr>
        <w:t>, and the initial capacity is simply the capacity at the time 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hash table</w:t>
      </w:r>
      <w:r>
        <w:rPr>
          <w:rStyle w:val="apple-converted-space"/>
          <w:rFonts w:ascii="Arial" w:hAnsi="Arial" w:cs="Arial"/>
          <w:color w:val="222222"/>
          <w:shd w:val="clear" w:color="auto" w:fill="FFFFFF"/>
        </w:rPr>
        <w:t> </w:t>
      </w:r>
      <w:r>
        <w:rPr>
          <w:rFonts w:ascii="Arial" w:hAnsi="Arial" w:cs="Arial"/>
          <w:color w:val="222222"/>
          <w:shd w:val="clear" w:color="auto" w:fill="FFFFFF"/>
        </w:rPr>
        <w:t>is created.</w:t>
      </w:r>
    </w:p>
    <w:p w:rsidR="009518A4" w:rsidRPr="00066F72" w:rsidRDefault="00066F72">
      <w:pPr>
        <w:pStyle w:val="normal0"/>
        <w:rPr>
          <w:i/>
        </w:rPr>
      </w:pPr>
      <w:r w:rsidRPr="00066F72">
        <w:rPr>
          <w:i/>
        </w:rPr>
        <w:t>10)What is Diff Between Error and Exception?</w:t>
      </w:r>
    </w:p>
    <w:p w:rsidR="009518A4" w:rsidRPr="00066F72" w:rsidRDefault="00066F72">
      <w:pPr>
        <w:pStyle w:val="normal0"/>
        <w:rPr>
          <w:i/>
        </w:rPr>
      </w:pPr>
      <w:r w:rsidRPr="00066F72">
        <w:rPr>
          <w:i/>
        </w:rPr>
        <w:t>11)Have See anywhere out of memory error n how did u handle them?</w:t>
      </w:r>
    </w:p>
    <w:p w:rsidR="009518A4" w:rsidRPr="00066F72" w:rsidRDefault="00066F72">
      <w:pPr>
        <w:pStyle w:val="normal0"/>
        <w:rPr>
          <w:i/>
        </w:rPr>
      </w:pPr>
      <w:r w:rsidRPr="00066F72">
        <w:rPr>
          <w:i/>
        </w:rPr>
        <w:t>12)Can u Expand NullPointerException?</w:t>
      </w:r>
    </w:p>
    <w:p w:rsidR="009518A4" w:rsidRPr="00066F72" w:rsidRDefault="00066F72">
      <w:pPr>
        <w:pStyle w:val="normal0"/>
        <w:rPr>
          <w:i/>
        </w:rPr>
      </w:pPr>
      <w:r w:rsidRPr="00066F72">
        <w:rPr>
          <w:i/>
        </w:rPr>
        <w:t>13)What are the Other Exceptions you faced generally n what are they when did u get that exceptions n how did u handle?</w:t>
      </w:r>
      <w:r w:rsidR="00D95705">
        <w:rPr>
          <w:i/>
        </w:rPr>
        <w:t xml:space="preserve">  </w:t>
      </w:r>
    </w:p>
    <w:p w:rsidR="009518A4" w:rsidRPr="00066F72" w:rsidRDefault="00066F72">
      <w:pPr>
        <w:pStyle w:val="normal0"/>
        <w:rPr>
          <w:i/>
        </w:rPr>
      </w:pPr>
      <w:r w:rsidRPr="00066F72">
        <w:rPr>
          <w:i/>
        </w:rPr>
        <w:lastRenderedPageBreak/>
        <w:t>14) Can we clone ()  an Object?</w:t>
      </w:r>
    </w:p>
    <w:p w:rsidR="009518A4" w:rsidRPr="00066F72" w:rsidRDefault="00066F72">
      <w:pPr>
        <w:pStyle w:val="normal0"/>
        <w:rPr>
          <w:i/>
        </w:rPr>
      </w:pPr>
      <w:r w:rsidRPr="00066F72">
        <w:rPr>
          <w:i/>
        </w:rPr>
        <w:t>15) Can we define Marker Interface and what are the uses of marker interfaces?</w:t>
      </w:r>
    </w:p>
    <w:p w:rsidR="009518A4" w:rsidRPr="00066F72" w:rsidRDefault="00066F72">
      <w:pPr>
        <w:pStyle w:val="normal0"/>
        <w:rPr>
          <w:i/>
        </w:rPr>
      </w:pPr>
      <w:r w:rsidRPr="00066F72">
        <w:rPr>
          <w:i/>
        </w:rPr>
        <w:t>16)What is the diff Synchronized method and Synchronized block?</w:t>
      </w:r>
    </w:p>
    <w:p w:rsidR="009518A4" w:rsidRPr="00066F72" w:rsidRDefault="00066F72">
      <w:pPr>
        <w:pStyle w:val="normal0"/>
        <w:rPr>
          <w:i/>
        </w:rPr>
      </w:pPr>
      <w:r w:rsidRPr="00066F72">
        <w:rPr>
          <w:i/>
        </w:rPr>
        <w:t>17) Why we need Many-Many implementation in hibernate?</w:t>
      </w:r>
    </w:p>
    <w:p w:rsidR="009518A4" w:rsidRPr="00066F72" w:rsidRDefault="00066F72">
      <w:pPr>
        <w:pStyle w:val="normal0"/>
        <w:rPr>
          <w:i/>
        </w:rPr>
      </w:pPr>
      <w:r w:rsidRPr="00066F72">
        <w:rPr>
          <w:i/>
        </w:rPr>
        <w:t>18) What is LazyLoading in Hibernate?</w:t>
      </w:r>
    </w:p>
    <w:p w:rsidR="009518A4" w:rsidRPr="00066F72" w:rsidRDefault="00066F72">
      <w:pPr>
        <w:pStyle w:val="normal0"/>
        <w:rPr>
          <w:i/>
        </w:rPr>
      </w:pPr>
      <w:r w:rsidRPr="00066F72">
        <w:rPr>
          <w:i/>
        </w:rPr>
        <w:t>19)What is IOC in Spring?</w:t>
      </w:r>
    </w:p>
    <w:p w:rsidR="009518A4" w:rsidRPr="00066F72" w:rsidRDefault="00066F72">
      <w:pPr>
        <w:pStyle w:val="normal0"/>
        <w:rPr>
          <w:i/>
        </w:rPr>
      </w:pPr>
      <w:r w:rsidRPr="00066F72">
        <w:rPr>
          <w:i/>
        </w:rPr>
        <w:t>20)What is DirtyReads in  Hibernate?</w:t>
      </w:r>
    </w:p>
    <w:p w:rsidR="009518A4" w:rsidRPr="00066F72" w:rsidRDefault="00066F72">
      <w:pPr>
        <w:pStyle w:val="normal0"/>
        <w:rPr>
          <w:b/>
          <w:i/>
          <w:sz w:val="28"/>
          <w:szCs w:val="28"/>
        </w:rPr>
      </w:pPr>
      <w:r w:rsidRPr="00066F72">
        <w:rPr>
          <w:b/>
          <w:i/>
          <w:sz w:val="28"/>
          <w:szCs w:val="28"/>
        </w:rPr>
        <w:t>Hibernate Interview Questions</w:t>
      </w:r>
    </w:p>
    <w:p w:rsidR="009518A4" w:rsidRPr="00066F72" w:rsidRDefault="009518A4">
      <w:pPr>
        <w:pStyle w:val="normal0"/>
        <w:rPr>
          <w:i/>
        </w:rPr>
      </w:pPr>
    </w:p>
    <w:p w:rsidR="009518A4" w:rsidRPr="00066F72" w:rsidRDefault="00066F72">
      <w:pPr>
        <w:pStyle w:val="normal0"/>
        <w:rPr>
          <w:i/>
        </w:rPr>
      </w:pPr>
      <w:r w:rsidRPr="00066F72">
        <w:rPr>
          <w:i/>
        </w:rPr>
        <w:t>HOME_JAVA</w:t>
      </w:r>
    </w:p>
    <w:p w:rsidR="009518A4" w:rsidRPr="00066F72" w:rsidRDefault="00066F72">
      <w:pPr>
        <w:pStyle w:val="normal0"/>
        <w:rPr>
          <w:i/>
        </w:rPr>
      </w:pPr>
      <w:r w:rsidRPr="00066F72">
        <w:rPr>
          <w:i/>
        </w:rPr>
        <w:t>This Blog provides java faq's and java openings</w:t>
      </w:r>
    </w:p>
    <w:p w:rsidR="009518A4" w:rsidRPr="00066F72" w:rsidRDefault="009518A4">
      <w:pPr>
        <w:pStyle w:val="normal0"/>
        <w:rPr>
          <w:i/>
        </w:rPr>
      </w:pPr>
    </w:p>
    <w:p w:rsidR="009518A4" w:rsidRPr="00066F72" w:rsidRDefault="00066F72">
      <w:pPr>
        <w:pStyle w:val="normal0"/>
        <w:rPr>
          <w:i/>
        </w:rPr>
      </w:pPr>
      <w:r w:rsidRPr="00066F72">
        <w:rPr>
          <w:i/>
        </w:rPr>
        <w:t>Java OpeningsCoreJava RealtimeCoding SQL FaqsJDBC Servlets JSPStrutsHibernate Spring</w:t>
      </w:r>
    </w:p>
    <w:p w:rsidR="009518A4" w:rsidRPr="00066F72" w:rsidRDefault="00066F72">
      <w:pPr>
        <w:pStyle w:val="normal0"/>
        <w:rPr>
          <w:i/>
        </w:rPr>
      </w:pPr>
      <w:r w:rsidRPr="00066F72">
        <w:rPr>
          <w:i/>
        </w:rPr>
        <w:t>Hibernate</w:t>
      </w:r>
    </w:p>
    <w:p w:rsidR="009518A4" w:rsidRPr="00066F72" w:rsidRDefault="009518A4">
      <w:pPr>
        <w:pStyle w:val="normal0"/>
        <w:rPr>
          <w:i/>
        </w:rPr>
      </w:pPr>
    </w:p>
    <w:p w:rsidR="009518A4" w:rsidRPr="00066F72" w:rsidRDefault="00066F72">
      <w:pPr>
        <w:pStyle w:val="normal0"/>
        <w:rPr>
          <w:i/>
        </w:rPr>
      </w:pPr>
      <w:r w:rsidRPr="00066F72">
        <w:rPr>
          <w:i/>
        </w:rPr>
        <w:t>1.what is the advantage of Hibernate over jdbc?</w:t>
      </w:r>
    </w:p>
    <w:p w:rsidR="009518A4" w:rsidRPr="00066F72" w:rsidRDefault="00066F72">
      <w:pPr>
        <w:pStyle w:val="normal0"/>
        <w:rPr>
          <w:i/>
        </w:rPr>
      </w:pPr>
      <w:r w:rsidRPr="00066F72">
        <w:rPr>
          <w:i/>
        </w:rPr>
        <w:t xml:space="preserve">There are so many </w:t>
      </w:r>
    </w:p>
    <w:p w:rsidR="009518A4" w:rsidRPr="00066F72" w:rsidRDefault="00066F72">
      <w:pPr>
        <w:pStyle w:val="normal0"/>
        <w:rPr>
          <w:i/>
        </w:rPr>
      </w:pPr>
      <w:r w:rsidRPr="00066F72">
        <w:rPr>
          <w:i/>
        </w:rPr>
        <w:t xml:space="preserve">1)    Hibernate is data base independent, your code will work for all ORACLE,MySQL ,SQLServer etc. </w:t>
      </w:r>
    </w:p>
    <w:p w:rsidR="009518A4" w:rsidRPr="00066F72" w:rsidRDefault="00066F72">
      <w:pPr>
        <w:pStyle w:val="normal0"/>
        <w:rPr>
          <w:i/>
        </w:rPr>
      </w:pPr>
      <w:r w:rsidRPr="00066F72">
        <w:rPr>
          <w:i/>
        </w:rPr>
        <w:t xml:space="preserve">In case of JDBC query must be data base specific. So hibernate based persistance logic is database independent persistance logic and JDBC based persistance logic is database dependent logic. </w:t>
      </w:r>
    </w:p>
    <w:p w:rsidR="009518A4" w:rsidRPr="00066F72" w:rsidRDefault="00066F72">
      <w:pPr>
        <w:pStyle w:val="normal0"/>
        <w:rPr>
          <w:i/>
        </w:rPr>
      </w:pPr>
      <w:r w:rsidRPr="00066F72">
        <w:rPr>
          <w:i/>
        </w:rPr>
        <w:t xml:space="preserve">2)    As Hibernate is set of Objects , </w:t>
      </w:r>
    </w:p>
    <w:p w:rsidR="009518A4" w:rsidRPr="00066F72" w:rsidRDefault="00066F72">
      <w:pPr>
        <w:pStyle w:val="normal0"/>
        <w:rPr>
          <w:i/>
        </w:rPr>
      </w:pPr>
      <w:r w:rsidRPr="00066F72">
        <w:rPr>
          <w:i/>
        </w:rPr>
        <w:t xml:space="preserve">3) No need to learn SQL language.You can treat TABLE as a Object . Only Java knowledge is need. </w:t>
      </w:r>
    </w:p>
    <w:p w:rsidR="009518A4" w:rsidRPr="00066F72" w:rsidRDefault="00066F72">
      <w:pPr>
        <w:pStyle w:val="normal0"/>
        <w:rPr>
          <w:i/>
        </w:rPr>
      </w:pPr>
      <w:r w:rsidRPr="00066F72">
        <w:rPr>
          <w:i/>
        </w:rPr>
        <w:t xml:space="preserve">In case of JDBC you need to learn SQL. </w:t>
      </w:r>
    </w:p>
    <w:p w:rsidR="009518A4" w:rsidRPr="00066F72" w:rsidRDefault="00066F72">
      <w:pPr>
        <w:pStyle w:val="normal0"/>
        <w:rPr>
          <w:i/>
        </w:rPr>
      </w:pPr>
      <w:r w:rsidRPr="00066F72">
        <w:rPr>
          <w:i/>
        </w:rPr>
        <w:t xml:space="preserve">3)    Dont need Query tuning in case of Hibernate. If you use Criteria Quires in Hibernate then hibernate </w:t>
      </w:r>
      <w:r w:rsidRPr="00066F72">
        <w:rPr>
          <w:i/>
        </w:rPr>
        <w:lastRenderedPageBreak/>
        <w:t xml:space="preserve">automatically tuned your query and return best result with performance. </w:t>
      </w:r>
    </w:p>
    <w:p w:rsidR="009518A4" w:rsidRPr="00066F72" w:rsidRDefault="00066F72">
      <w:pPr>
        <w:pStyle w:val="normal0"/>
        <w:rPr>
          <w:i/>
        </w:rPr>
      </w:pPr>
      <w:r w:rsidRPr="00066F72">
        <w:rPr>
          <w:i/>
        </w:rPr>
        <w:t xml:space="preserve">In case of JDBC you need to tune your queries. </w:t>
      </w:r>
    </w:p>
    <w:p w:rsidR="009518A4" w:rsidRPr="00066F72" w:rsidRDefault="00066F72">
      <w:pPr>
        <w:pStyle w:val="normal0"/>
        <w:rPr>
          <w:i/>
        </w:rPr>
      </w:pPr>
      <w:r w:rsidRPr="00066F72">
        <w:rPr>
          <w:i/>
        </w:rPr>
        <w:t xml:space="preserve">4)     You will get benefit of Cache. Hibernate support two level of cache. First level and 2nd level. So you can store your data into Cache for better performance. </w:t>
      </w:r>
    </w:p>
    <w:p w:rsidR="009518A4" w:rsidRPr="00066F72" w:rsidRDefault="00066F72">
      <w:pPr>
        <w:pStyle w:val="normal0"/>
        <w:rPr>
          <w:i/>
        </w:rPr>
      </w:pPr>
      <w:r w:rsidRPr="00066F72">
        <w:rPr>
          <w:i/>
        </w:rPr>
        <w:t xml:space="preserve">In case of JDBC you need to implement your java cache . </w:t>
      </w:r>
    </w:p>
    <w:p w:rsidR="009518A4" w:rsidRPr="00066F72" w:rsidRDefault="00066F72">
      <w:pPr>
        <w:pStyle w:val="normal0"/>
        <w:rPr>
          <w:i/>
        </w:rPr>
      </w:pPr>
      <w:r w:rsidRPr="00066F72">
        <w:rPr>
          <w:i/>
        </w:rPr>
        <w:t xml:space="preserve">5)    Hibernate supports Query cache and It will provide the statistics about your query and database status. </w:t>
      </w:r>
    </w:p>
    <w:p w:rsidR="009518A4" w:rsidRPr="00066F72" w:rsidRDefault="00066F72">
      <w:pPr>
        <w:pStyle w:val="normal0"/>
        <w:rPr>
          <w:i/>
        </w:rPr>
      </w:pPr>
      <w:r w:rsidRPr="00066F72">
        <w:rPr>
          <w:i/>
        </w:rPr>
        <w:t xml:space="preserve">JDBC Not provides any statistics. </w:t>
      </w:r>
    </w:p>
    <w:p w:rsidR="009518A4" w:rsidRPr="00066F72" w:rsidRDefault="00066F72">
      <w:pPr>
        <w:pStyle w:val="normal0"/>
        <w:rPr>
          <w:i/>
        </w:rPr>
      </w:pPr>
      <w:r w:rsidRPr="00066F72">
        <w:rPr>
          <w:i/>
        </w:rPr>
        <w:t xml:space="preserve">6)    Development fast in case of Hibernate because you dont need to write queries </w:t>
      </w:r>
    </w:p>
    <w:p w:rsidR="009518A4" w:rsidRPr="00066F72" w:rsidRDefault="00066F72">
      <w:pPr>
        <w:pStyle w:val="normal0"/>
        <w:rPr>
          <w:i/>
        </w:rPr>
      </w:pPr>
      <w:r w:rsidRPr="00066F72">
        <w:rPr>
          <w:i/>
        </w:rPr>
        <w:t xml:space="preserve">7)    No need to create any connection pool in case of Hibernate. You can use c3p0. </w:t>
      </w:r>
    </w:p>
    <w:p w:rsidR="009518A4" w:rsidRPr="00066F72" w:rsidRDefault="00066F72">
      <w:pPr>
        <w:pStyle w:val="normal0"/>
        <w:rPr>
          <w:i/>
        </w:rPr>
      </w:pPr>
      <w:r w:rsidRPr="00066F72">
        <w:rPr>
          <w:i/>
        </w:rPr>
        <w:t xml:space="preserve">In case of JDBC you need to write your own connection pool </w:t>
      </w:r>
    </w:p>
    <w:p w:rsidR="009518A4" w:rsidRPr="00066F72" w:rsidRDefault="00066F72">
      <w:pPr>
        <w:pStyle w:val="normal0"/>
        <w:rPr>
          <w:i/>
        </w:rPr>
      </w:pPr>
      <w:r w:rsidRPr="00066F72">
        <w:rPr>
          <w:i/>
        </w:rPr>
        <w:t xml:space="preserve">8)    In the xml file you can see all the relations between tables in case of Hibernate. Easy readability. </w:t>
      </w:r>
    </w:p>
    <w:p w:rsidR="009518A4" w:rsidRPr="00066F72" w:rsidRDefault="00066F72">
      <w:pPr>
        <w:pStyle w:val="normal0"/>
        <w:rPr>
          <w:i/>
        </w:rPr>
      </w:pPr>
      <w:r w:rsidRPr="00066F72">
        <w:rPr>
          <w:i/>
        </w:rPr>
        <w:t xml:space="preserve">9)    You can load your objects on start up using lazy=false in case of Hibernate. </w:t>
      </w:r>
    </w:p>
    <w:p w:rsidR="009518A4" w:rsidRPr="00066F72" w:rsidRDefault="00066F72">
      <w:pPr>
        <w:pStyle w:val="normal0"/>
        <w:rPr>
          <w:i/>
        </w:rPr>
      </w:pPr>
      <w:r w:rsidRPr="00066F72">
        <w:rPr>
          <w:i/>
        </w:rPr>
        <w:t xml:space="preserve">JDBC Dont have such support. </w:t>
      </w:r>
    </w:p>
    <w:p w:rsidR="009518A4" w:rsidRPr="00066F72" w:rsidRDefault="00066F72">
      <w:pPr>
        <w:pStyle w:val="normal0"/>
        <w:rPr>
          <w:i/>
        </w:rPr>
      </w:pPr>
      <w:r w:rsidRPr="00066F72">
        <w:rPr>
          <w:i/>
        </w:rPr>
        <w:t>10 ) Hibernate Supports automatic versioning of rows but JDBC Not.</w:t>
      </w:r>
    </w:p>
    <w:p w:rsidR="009518A4" w:rsidRPr="00066F72" w:rsidRDefault="00066F72">
      <w:pPr>
        <w:pStyle w:val="normal0"/>
        <w:rPr>
          <w:i/>
        </w:rPr>
      </w:pPr>
      <w:r w:rsidRPr="00066F72">
        <w:rPr>
          <w:i/>
        </w:rPr>
        <w:t xml:space="preserve">2.What is Hibernate? </w:t>
      </w:r>
    </w:p>
    <w:p w:rsidR="009518A4" w:rsidRPr="00066F72" w:rsidRDefault="00066F72">
      <w:pPr>
        <w:pStyle w:val="normal0"/>
        <w:rPr>
          <w:i/>
        </w:rPr>
      </w:pPr>
      <w:r w:rsidRPr="00066F72">
        <w:rPr>
          <w:i/>
        </w:rPr>
        <w:t>Hibernate is an open source, light weight Object Relational Mapping tool to develop the database independent persistence login in java and j2ee based applications.</w:t>
      </w:r>
    </w:p>
    <w:p w:rsidR="009518A4" w:rsidRPr="00066F72" w:rsidRDefault="00066F72">
      <w:pPr>
        <w:pStyle w:val="normal0"/>
        <w:rPr>
          <w:i/>
        </w:rPr>
      </w:pPr>
      <w:r w:rsidRPr="00066F72">
        <w:rPr>
          <w:i/>
        </w:rPr>
        <w:t>Hibernate is a pure Java object-relational mapping (ORM) and persistence framework that allows you to map plain old Java objects to relational database tables using (XML) configuration and mapping files. Its purpose is to relieve the developer from a significant amount of relational data persistence-related programming tasks</w:t>
      </w:r>
    </w:p>
    <w:p w:rsidR="009518A4" w:rsidRPr="00066F72" w:rsidRDefault="00066F72">
      <w:pPr>
        <w:pStyle w:val="normal0"/>
        <w:rPr>
          <w:i/>
        </w:rPr>
      </w:pPr>
      <w:r w:rsidRPr="00066F72">
        <w:rPr>
          <w:i/>
        </w:rPr>
        <w:t xml:space="preserve">3.What is ORM ? </w:t>
      </w:r>
    </w:p>
    <w:p w:rsidR="009518A4" w:rsidRPr="00066F72" w:rsidRDefault="00066F72">
      <w:pPr>
        <w:pStyle w:val="normal0"/>
        <w:rPr>
          <w:i/>
        </w:rPr>
      </w:pPr>
      <w:r w:rsidRPr="00066F72">
        <w:rPr>
          <w:i/>
        </w:rPr>
        <w:t>ORM stands for object/relational mapping, means providing the mapping between class with table and member variables with columns is called ORM. ORM is the automated persistence of objects in a Java application to the tables in a relational database.</w:t>
      </w:r>
    </w:p>
    <w:p w:rsidR="009518A4" w:rsidRPr="00066F72" w:rsidRDefault="009518A4">
      <w:pPr>
        <w:pStyle w:val="normal0"/>
        <w:rPr>
          <w:i/>
        </w:rPr>
      </w:pPr>
    </w:p>
    <w:p w:rsidR="009518A4" w:rsidRPr="00066F72" w:rsidRDefault="00066F72">
      <w:pPr>
        <w:pStyle w:val="normal0"/>
        <w:rPr>
          <w:i/>
        </w:rPr>
      </w:pPr>
      <w:r w:rsidRPr="00066F72">
        <w:rPr>
          <w:i/>
        </w:rPr>
        <w:lastRenderedPageBreak/>
        <w:t xml:space="preserve">4.hat does ORM consists of ? </w:t>
      </w:r>
    </w:p>
    <w:p w:rsidR="009518A4" w:rsidRPr="00066F72" w:rsidRDefault="00066F72">
      <w:pPr>
        <w:pStyle w:val="normal0"/>
        <w:rPr>
          <w:i/>
        </w:rPr>
      </w:pPr>
      <w:r w:rsidRPr="00066F72">
        <w:rPr>
          <w:i/>
        </w:rPr>
        <w:t>An ORM solution consists of the following four pieces:</w:t>
      </w:r>
    </w:p>
    <w:p w:rsidR="009518A4" w:rsidRPr="00066F72" w:rsidRDefault="00066F72">
      <w:pPr>
        <w:pStyle w:val="normal0"/>
        <w:rPr>
          <w:i/>
        </w:rPr>
      </w:pPr>
      <w:r w:rsidRPr="00066F72">
        <w:rPr>
          <w:i/>
        </w:rPr>
        <w:t>API for performing basic CRUD operations</w:t>
      </w:r>
    </w:p>
    <w:p w:rsidR="009518A4" w:rsidRPr="00066F72" w:rsidRDefault="00066F72">
      <w:pPr>
        <w:pStyle w:val="normal0"/>
        <w:rPr>
          <w:i/>
        </w:rPr>
      </w:pPr>
      <w:r w:rsidRPr="00066F72">
        <w:rPr>
          <w:i/>
        </w:rPr>
        <w:t>API to express queries referring to classes</w:t>
      </w:r>
    </w:p>
    <w:p w:rsidR="009518A4" w:rsidRPr="00066F72" w:rsidRDefault="00066F72">
      <w:pPr>
        <w:pStyle w:val="normal0"/>
        <w:rPr>
          <w:i/>
        </w:rPr>
      </w:pPr>
      <w:r w:rsidRPr="00066F72">
        <w:rPr>
          <w:i/>
        </w:rPr>
        <w:t>Facilities to specify metadata</w:t>
      </w:r>
    </w:p>
    <w:p w:rsidR="009518A4" w:rsidRPr="00066F72" w:rsidRDefault="00066F72">
      <w:pPr>
        <w:pStyle w:val="normal0"/>
        <w:rPr>
          <w:i/>
        </w:rPr>
      </w:pPr>
      <w:r w:rsidRPr="00066F72">
        <w:rPr>
          <w:i/>
        </w:rPr>
        <w:t>Optimization facilities : dirty checking,lazy associations fetching</w:t>
      </w:r>
    </w:p>
    <w:p w:rsidR="009518A4" w:rsidRPr="00066F72" w:rsidRDefault="00066F72">
      <w:pPr>
        <w:pStyle w:val="normal0"/>
        <w:rPr>
          <w:i/>
        </w:rPr>
      </w:pPr>
      <w:r w:rsidRPr="00066F72">
        <w:rPr>
          <w:i/>
        </w:rPr>
        <w:t xml:space="preserve">5.What are the ORM levels ? </w:t>
      </w:r>
    </w:p>
    <w:p w:rsidR="009518A4" w:rsidRPr="00066F72" w:rsidRDefault="00066F72">
      <w:pPr>
        <w:pStyle w:val="normal0"/>
        <w:rPr>
          <w:i/>
        </w:rPr>
      </w:pPr>
      <w:r w:rsidRPr="00066F72">
        <w:rPr>
          <w:i/>
        </w:rPr>
        <w:t>The ORM levels are:</w:t>
      </w:r>
    </w:p>
    <w:p w:rsidR="009518A4" w:rsidRPr="00066F72" w:rsidRDefault="00066F72">
      <w:pPr>
        <w:pStyle w:val="normal0"/>
        <w:rPr>
          <w:i/>
        </w:rPr>
      </w:pPr>
      <w:r w:rsidRPr="00066F72">
        <w:rPr>
          <w:i/>
        </w:rPr>
        <w:t>Pure relational (stored procedure.)</w:t>
      </w:r>
    </w:p>
    <w:p w:rsidR="009518A4" w:rsidRPr="00066F72" w:rsidRDefault="00066F72">
      <w:pPr>
        <w:pStyle w:val="normal0"/>
        <w:rPr>
          <w:i/>
        </w:rPr>
      </w:pPr>
      <w:r w:rsidRPr="00066F72">
        <w:rPr>
          <w:i/>
        </w:rPr>
        <w:t>Light objects mapping (JDBC)</w:t>
      </w:r>
    </w:p>
    <w:p w:rsidR="009518A4" w:rsidRPr="00066F72" w:rsidRDefault="00066F72">
      <w:pPr>
        <w:pStyle w:val="normal0"/>
        <w:rPr>
          <w:i/>
        </w:rPr>
      </w:pPr>
      <w:r w:rsidRPr="00066F72">
        <w:rPr>
          <w:i/>
        </w:rPr>
        <w:t>Medium object mapping</w:t>
      </w:r>
    </w:p>
    <w:p w:rsidR="009518A4" w:rsidRPr="00066F72" w:rsidRDefault="00066F72">
      <w:pPr>
        <w:pStyle w:val="normal0"/>
        <w:rPr>
          <w:i/>
        </w:rPr>
      </w:pPr>
      <w:r w:rsidRPr="00066F72">
        <w:rPr>
          <w:i/>
        </w:rPr>
        <w:t>Full object Mapping (composition,inheritance, polymorphism, persistence by reachability)</w:t>
      </w:r>
    </w:p>
    <w:p w:rsidR="009518A4" w:rsidRPr="00066F72" w:rsidRDefault="00066F72">
      <w:pPr>
        <w:pStyle w:val="normal0"/>
        <w:rPr>
          <w:i/>
        </w:rPr>
      </w:pPr>
      <w:r w:rsidRPr="00066F72">
        <w:rPr>
          <w:i/>
        </w:rPr>
        <w:t>.</w:t>
      </w:r>
    </w:p>
    <w:p w:rsidR="009518A4" w:rsidRPr="00066F72" w:rsidRDefault="00066F72">
      <w:pPr>
        <w:pStyle w:val="normal0"/>
        <w:rPr>
          <w:i/>
        </w:rPr>
      </w:pPr>
      <w:r w:rsidRPr="00066F72">
        <w:rPr>
          <w:i/>
        </w:rPr>
        <w:t xml:space="preserve">6.Why do you need ORM tools like hibernate? </w:t>
      </w:r>
    </w:p>
    <w:p w:rsidR="009518A4" w:rsidRPr="00066F72" w:rsidRDefault="00066F72">
      <w:pPr>
        <w:pStyle w:val="normal0"/>
        <w:rPr>
          <w:i/>
        </w:rPr>
      </w:pPr>
      <w:r w:rsidRPr="00066F72">
        <w:rPr>
          <w:i/>
        </w:rPr>
        <w:t>The main advantage of ORM like hibernate is that it can develop the database independent persistence logic. Apart from this, ORM provides following benefits:</w:t>
      </w:r>
    </w:p>
    <w:p w:rsidR="009518A4" w:rsidRPr="00066F72" w:rsidRDefault="00066F72">
      <w:pPr>
        <w:pStyle w:val="normal0"/>
        <w:rPr>
          <w:i/>
        </w:rPr>
      </w:pPr>
      <w:r w:rsidRPr="00066F72">
        <w:rPr>
          <w:i/>
        </w:rPr>
        <w:t>Improved productivity</w:t>
      </w:r>
    </w:p>
    <w:p w:rsidR="009518A4" w:rsidRPr="00066F72" w:rsidRDefault="00066F72">
      <w:pPr>
        <w:pStyle w:val="normal0"/>
        <w:rPr>
          <w:i/>
        </w:rPr>
      </w:pPr>
      <w:r w:rsidRPr="00066F72">
        <w:rPr>
          <w:i/>
        </w:rPr>
        <w:t>High-level object-oriented API</w:t>
      </w:r>
    </w:p>
    <w:p w:rsidR="009518A4" w:rsidRPr="00066F72" w:rsidRDefault="00066F72">
      <w:pPr>
        <w:pStyle w:val="normal0"/>
        <w:rPr>
          <w:i/>
        </w:rPr>
      </w:pPr>
      <w:r w:rsidRPr="00066F72">
        <w:rPr>
          <w:i/>
        </w:rPr>
        <w:t>Less Java code to write</w:t>
      </w:r>
    </w:p>
    <w:p w:rsidR="009518A4" w:rsidRPr="00066F72" w:rsidRDefault="00066F72">
      <w:pPr>
        <w:pStyle w:val="normal0"/>
        <w:rPr>
          <w:i/>
        </w:rPr>
      </w:pPr>
      <w:r w:rsidRPr="00066F72">
        <w:rPr>
          <w:i/>
        </w:rPr>
        <w:t>No SQL to write</w:t>
      </w:r>
    </w:p>
    <w:p w:rsidR="009518A4" w:rsidRPr="00066F72" w:rsidRDefault="00066F72">
      <w:pPr>
        <w:pStyle w:val="normal0"/>
        <w:rPr>
          <w:i/>
        </w:rPr>
      </w:pPr>
      <w:r w:rsidRPr="00066F72">
        <w:rPr>
          <w:i/>
        </w:rPr>
        <w:t>Improved performance</w:t>
      </w:r>
    </w:p>
    <w:p w:rsidR="009518A4" w:rsidRPr="00066F72" w:rsidRDefault="00066F72">
      <w:pPr>
        <w:pStyle w:val="normal0"/>
        <w:rPr>
          <w:i/>
        </w:rPr>
      </w:pPr>
      <w:r w:rsidRPr="00066F72">
        <w:rPr>
          <w:i/>
        </w:rPr>
        <w:t>Sophisticated caching</w:t>
      </w:r>
    </w:p>
    <w:p w:rsidR="009518A4" w:rsidRPr="00066F72" w:rsidRDefault="00066F72">
      <w:pPr>
        <w:pStyle w:val="normal0"/>
        <w:rPr>
          <w:i/>
        </w:rPr>
      </w:pPr>
      <w:r w:rsidRPr="00066F72">
        <w:rPr>
          <w:i/>
        </w:rPr>
        <w:t>Lazy loading</w:t>
      </w:r>
    </w:p>
    <w:p w:rsidR="009518A4" w:rsidRPr="00066F72" w:rsidRDefault="00066F72">
      <w:pPr>
        <w:pStyle w:val="normal0"/>
        <w:rPr>
          <w:i/>
        </w:rPr>
      </w:pPr>
      <w:r w:rsidRPr="00066F72">
        <w:rPr>
          <w:i/>
        </w:rPr>
        <w:t>Eager loading</w:t>
      </w:r>
    </w:p>
    <w:p w:rsidR="009518A4" w:rsidRPr="00066F72" w:rsidRDefault="00066F72">
      <w:pPr>
        <w:pStyle w:val="normal0"/>
        <w:rPr>
          <w:i/>
        </w:rPr>
      </w:pPr>
      <w:r w:rsidRPr="00066F72">
        <w:rPr>
          <w:i/>
        </w:rPr>
        <w:lastRenderedPageBreak/>
        <w:t>Improved maintainability</w:t>
      </w:r>
    </w:p>
    <w:p w:rsidR="009518A4" w:rsidRPr="00066F72" w:rsidRDefault="00066F72">
      <w:pPr>
        <w:pStyle w:val="normal0"/>
        <w:rPr>
          <w:i/>
        </w:rPr>
      </w:pPr>
      <w:r w:rsidRPr="00066F72">
        <w:rPr>
          <w:i/>
        </w:rPr>
        <w:t>A lot less code to write</w:t>
      </w:r>
    </w:p>
    <w:p w:rsidR="009518A4" w:rsidRPr="00066F72" w:rsidRDefault="00066F72">
      <w:pPr>
        <w:pStyle w:val="normal0"/>
        <w:rPr>
          <w:i/>
        </w:rPr>
      </w:pPr>
      <w:r w:rsidRPr="00066F72">
        <w:rPr>
          <w:i/>
        </w:rPr>
        <w:t>Improved portability</w:t>
      </w:r>
    </w:p>
    <w:p w:rsidR="009518A4" w:rsidRPr="00066F72" w:rsidRDefault="00066F72">
      <w:pPr>
        <w:pStyle w:val="normal0"/>
        <w:rPr>
          <w:i/>
        </w:rPr>
      </w:pPr>
      <w:r w:rsidRPr="00066F72">
        <w:rPr>
          <w:i/>
        </w:rPr>
        <w:t>ORM framework generates database-specific SQL for you</w:t>
      </w:r>
    </w:p>
    <w:p w:rsidR="009518A4" w:rsidRPr="00066F72" w:rsidRDefault="009518A4">
      <w:pPr>
        <w:pStyle w:val="normal0"/>
        <w:rPr>
          <w:i/>
        </w:rPr>
      </w:pPr>
    </w:p>
    <w:p w:rsidR="009518A4" w:rsidRPr="00066F72" w:rsidRDefault="00066F72">
      <w:pPr>
        <w:pStyle w:val="normal0"/>
        <w:rPr>
          <w:i/>
        </w:rPr>
      </w:pPr>
      <w:r w:rsidRPr="00066F72">
        <w:rPr>
          <w:i/>
        </w:rPr>
        <w:t xml:space="preserve">7.What Does Hibernate Simplify? </w:t>
      </w:r>
    </w:p>
    <w:p w:rsidR="009518A4" w:rsidRPr="00066F72" w:rsidRDefault="00066F72">
      <w:pPr>
        <w:pStyle w:val="normal0"/>
        <w:rPr>
          <w:i/>
        </w:rPr>
      </w:pPr>
      <w:r w:rsidRPr="00066F72">
        <w:rPr>
          <w:i/>
        </w:rPr>
        <w:t>Hibernate simplifies:</w:t>
      </w:r>
    </w:p>
    <w:p w:rsidR="009518A4" w:rsidRPr="00066F72" w:rsidRDefault="00066F72">
      <w:pPr>
        <w:pStyle w:val="normal0"/>
        <w:rPr>
          <w:i/>
        </w:rPr>
      </w:pPr>
      <w:r w:rsidRPr="00066F72">
        <w:rPr>
          <w:i/>
        </w:rPr>
        <w:t>Saving and retrieving your domain objects</w:t>
      </w:r>
    </w:p>
    <w:p w:rsidR="009518A4" w:rsidRPr="00066F72" w:rsidRDefault="00066F72">
      <w:pPr>
        <w:pStyle w:val="normal0"/>
        <w:rPr>
          <w:i/>
        </w:rPr>
      </w:pPr>
      <w:r w:rsidRPr="00066F72">
        <w:rPr>
          <w:i/>
        </w:rPr>
        <w:t>Making database column and table name changes</w:t>
      </w:r>
    </w:p>
    <w:p w:rsidR="009518A4" w:rsidRPr="00066F72" w:rsidRDefault="00066F72">
      <w:pPr>
        <w:pStyle w:val="normal0"/>
        <w:rPr>
          <w:i/>
        </w:rPr>
      </w:pPr>
      <w:r w:rsidRPr="00066F72">
        <w:rPr>
          <w:i/>
        </w:rPr>
        <w:t>Centralizing pre save and post retrieve logic</w:t>
      </w:r>
    </w:p>
    <w:p w:rsidR="009518A4" w:rsidRPr="00066F72" w:rsidRDefault="00066F72">
      <w:pPr>
        <w:pStyle w:val="normal0"/>
        <w:rPr>
          <w:i/>
        </w:rPr>
      </w:pPr>
      <w:r w:rsidRPr="00066F72">
        <w:rPr>
          <w:i/>
        </w:rPr>
        <w:t>Complex joins for retrieving related items</w:t>
      </w:r>
    </w:p>
    <w:p w:rsidR="009518A4" w:rsidRPr="00066F72" w:rsidRDefault="00066F72">
      <w:pPr>
        <w:pStyle w:val="normal0"/>
        <w:rPr>
          <w:i/>
        </w:rPr>
      </w:pPr>
      <w:r w:rsidRPr="00066F72">
        <w:rPr>
          <w:i/>
        </w:rPr>
        <w:t>Schema creation from object model</w:t>
      </w:r>
    </w:p>
    <w:p w:rsidR="009518A4" w:rsidRPr="00066F72" w:rsidRDefault="00066F72">
      <w:pPr>
        <w:pStyle w:val="normal0"/>
        <w:rPr>
          <w:i/>
        </w:rPr>
      </w:pPr>
      <w:r w:rsidRPr="00066F72">
        <w:rPr>
          <w:i/>
        </w:rPr>
        <w:t xml:space="preserve"> 8.What is the main difference between Entity Beans and Hibernate ?</w:t>
      </w:r>
    </w:p>
    <w:p w:rsidR="009518A4" w:rsidRPr="00066F72" w:rsidRDefault="00066F72">
      <w:pPr>
        <w:pStyle w:val="normal0"/>
        <w:rPr>
          <w:i/>
        </w:rPr>
      </w:pPr>
      <w:r w:rsidRPr="00066F72">
        <w:rPr>
          <w:i/>
        </w:rPr>
        <w:t>1)In Entity Bean at a time we can interact with only one data Base. Where as in Hibernate we can able to establishes the connections to more than One Data Base. Only thing we need to write one more configuration file.</w:t>
      </w:r>
    </w:p>
    <w:p w:rsidR="009518A4" w:rsidRPr="00066F72" w:rsidRDefault="009518A4">
      <w:pPr>
        <w:pStyle w:val="normal0"/>
        <w:rPr>
          <w:i/>
        </w:rPr>
      </w:pPr>
    </w:p>
    <w:p w:rsidR="009518A4" w:rsidRPr="00066F72" w:rsidRDefault="00066F72">
      <w:pPr>
        <w:pStyle w:val="normal0"/>
        <w:rPr>
          <w:i/>
        </w:rPr>
      </w:pPr>
      <w:r w:rsidRPr="00066F72">
        <w:rPr>
          <w:i/>
        </w:rPr>
        <w:t>2) EJB need container like Weblogic, WebSphare but hibernate don't nned. It can be run on tomcat.</w:t>
      </w:r>
    </w:p>
    <w:p w:rsidR="009518A4" w:rsidRPr="00066F72" w:rsidRDefault="009518A4">
      <w:pPr>
        <w:pStyle w:val="normal0"/>
        <w:rPr>
          <w:i/>
        </w:rPr>
      </w:pPr>
    </w:p>
    <w:p w:rsidR="009518A4" w:rsidRPr="00066F72" w:rsidRDefault="009518A4">
      <w:pPr>
        <w:pStyle w:val="normal0"/>
        <w:rPr>
          <w:i/>
        </w:rPr>
      </w:pPr>
    </w:p>
    <w:p w:rsidR="009518A4" w:rsidRPr="00066F72" w:rsidRDefault="00066F72">
      <w:pPr>
        <w:pStyle w:val="normal0"/>
        <w:rPr>
          <w:i/>
        </w:rPr>
      </w:pPr>
      <w:r w:rsidRPr="00066F72">
        <w:rPr>
          <w:i/>
        </w:rPr>
        <w:t>3) Entity Beans does not support OOPS concepts where as Hibernate does.</w:t>
      </w:r>
    </w:p>
    <w:p w:rsidR="009518A4" w:rsidRPr="00066F72" w:rsidRDefault="009518A4">
      <w:pPr>
        <w:pStyle w:val="normal0"/>
        <w:rPr>
          <w:i/>
        </w:rPr>
      </w:pPr>
    </w:p>
    <w:p w:rsidR="009518A4" w:rsidRPr="00066F72" w:rsidRDefault="00066F72">
      <w:pPr>
        <w:pStyle w:val="normal0"/>
        <w:rPr>
          <w:i/>
        </w:rPr>
      </w:pPr>
      <w:r w:rsidRPr="00066F72">
        <w:rPr>
          <w:i/>
        </w:rPr>
        <w:t>4) Hibernate supports multi level cacheing, where as Entity Beans doesn't.</w:t>
      </w:r>
    </w:p>
    <w:p w:rsidR="009518A4" w:rsidRPr="00066F72" w:rsidRDefault="009518A4">
      <w:pPr>
        <w:pStyle w:val="normal0"/>
        <w:rPr>
          <w:i/>
        </w:rPr>
      </w:pPr>
    </w:p>
    <w:p w:rsidR="009518A4" w:rsidRPr="00066F72" w:rsidRDefault="00066F72">
      <w:pPr>
        <w:pStyle w:val="normal0"/>
        <w:rPr>
          <w:i/>
        </w:rPr>
      </w:pPr>
      <w:r w:rsidRPr="00066F72">
        <w:rPr>
          <w:i/>
        </w:rPr>
        <w:t>5) In Hibernate C3P0 can be used as a connection pool.</w:t>
      </w:r>
    </w:p>
    <w:p w:rsidR="009518A4" w:rsidRPr="00066F72" w:rsidRDefault="009518A4">
      <w:pPr>
        <w:pStyle w:val="normal0"/>
        <w:rPr>
          <w:i/>
        </w:rPr>
      </w:pPr>
    </w:p>
    <w:p w:rsidR="009518A4" w:rsidRPr="00066F72" w:rsidRDefault="00066F72">
      <w:pPr>
        <w:pStyle w:val="normal0"/>
        <w:rPr>
          <w:i/>
        </w:rPr>
      </w:pPr>
      <w:r w:rsidRPr="00066F72">
        <w:rPr>
          <w:i/>
        </w:rPr>
        <w:t>6) Hibernate is container independent. EJB not.</w:t>
      </w:r>
    </w:p>
    <w:p w:rsidR="009518A4" w:rsidRPr="00066F72" w:rsidRDefault="009518A4">
      <w:pPr>
        <w:pStyle w:val="normal0"/>
        <w:rPr>
          <w:i/>
        </w:rPr>
      </w:pPr>
    </w:p>
    <w:p w:rsidR="009518A4" w:rsidRPr="00066F72" w:rsidRDefault="009518A4">
      <w:pPr>
        <w:pStyle w:val="normal0"/>
        <w:rPr>
          <w:i/>
        </w:rPr>
      </w:pPr>
    </w:p>
    <w:p w:rsidR="009518A4" w:rsidRPr="00066F72" w:rsidRDefault="00066F72">
      <w:pPr>
        <w:pStyle w:val="normal0"/>
        <w:rPr>
          <w:i/>
        </w:rPr>
      </w:pPr>
      <w:r w:rsidRPr="00066F72">
        <w:rPr>
          <w:i/>
        </w:rPr>
        <w:t xml:space="preserve">9.What are the Core interfaces and classes of Hibernate framework? </w:t>
      </w:r>
    </w:p>
    <w:p w:rsidR="009518A4" w:rsidRPr="00066F72" w:rsidRDefault="00066F72">
      <w:pPr>
        <w:pStyle w:val="normal0"/>
        <w:rPr>
          <w:i/>
        </w:rPr>
      </w:pPr>
      <w:r w:rsidRPr="00066F72">
        <w:rPr>
          <w:i/>
        </w:rPr>
        <w:t>The five core interfaces are used in just about every Hibernate application. Using these interfaces, you can store and retrieve persistent objects and control transactions.</w:t>
      </w:r>
    </w:p>
    <w:p w:rsidR="009518A4" w:rsidRPr="00066F72" w:rsidRDefault="00066F72">
      <w:pPr>
        <w:pStyle w:val="normal0"/>
        <w:rPr>
          <w:i/>
        </w:rPr>
      </w:pPr>
      <w:r w:rsidRPr="00066F72">
        <w:rPr>
          <w:i/>
        </w:rPr>
        <w:t>Configuration class (org.hibernate.cfg package)</w:t>
      </w:r>
    </w:p>
    <w:p w:rsidR="009518A4" w:rsidRPr="00066F72" w:rsidRDefault="00066F72">
      <w:pPr>
        <w:pStyle w:val="normal0"/>
        <w:rPr>
          <w:i/>
        </w:rPr>
      </w:pPr>
      <w:r w:rsidRPr="00066F72">
        <w:rPr>
          <w:i/>
        </w:rPr>
        <w:t>Session interface (org.hibernate package)</w:t>
      </w:r>
    </w:p>
    <w:p w:rsidR="009518A4" w:rsidRPr="00066F72" w:rsidRDefault="00066F72">
      <w:pPr>
        <w:pStyle w:val="normal0"/>
        <w:rPr>
          <w:i/>
        </w:rPr>
      </w:pPr>
      <w:r w:rsidRPr="00066F72">
        <w:rPr>
          <w:i/>
        </w:rPr>
        <w:t>SessionFactory interface  (org.hibernate package)</w:t>
      </w:r>
    </w:p>
    <w:p w:rsidR="009518A4" w:rsidRPr="00066F72" w:rsidRDefault="00066F72">
      <w:pPr>
        <w:pStyle w:val="normal0"/>
        <w:rPr>
          <w:i/>
        </w:rPr>
      </w:pPr>
      <w:r w:rsidRPr="00066F72">
        <w:rPr>
          <w:i/>
        </w:rPr>
        <w:t>Transaction interface (org.hibernate package)</w:t>
      </w:r>
    </w:p>
    <w:p w:rsidR="009518A4" w:rsidRPr="00066F72" w:rsidRDefault="00066F72">
      <w:pPr>
        <w:pStyle w:val="normal0"/>
        <w:rPr>
          <w:i/>
        </w:rPr>
      </w:pPr>
      <w:r w:rsidRPr="00066F72">
        <w:rPr>
          <w:i/>
        </w:rPr>
        <w:t>Query and Criteria interfaces (org.hibernate package)</w:t>
      </w:r>
    </w:p>
    <w:p w:rsidR="009518A4" w:rsidRPr="00066F72" w:rsidRDefault="00066F72">
      <w:pPr>
        <w:pStyle w:val="normal0"/>
        <w:rPr>
          <w:i/>
        </w:rPr>
      </w:pPr>
      <w:r w:rsidRPr="00066F72">
        <w:rPr>
          <w:i/>
        </w:rPr>
        <w:t xml:space="preserve">10.What is the general flow of Hibernate communication with RDBMS? </w:t>
      </w:r>
    </w:p>
    <w:p w:rsidR="009518A4" w:rsidRPr="00066F72" w:rsidRDefault="00066F72">
      <w:pPr>
        <w:pStyle w:val="normal0"/>
        <w:rPr>
          <w:i/>
        </w:rPr>
      </w:pPr>
      <w:r w:rsidRPr="00066F72">
        <w:rPr>
          <w:i/>
        </w:rPr>
        <w:t>The general flow of Hibernate communication with RDBMS is :</w:t>
      </w:r>
    </w:p>
    <w:p w:rsidR="009518A4" w:rsidRPr="00066F72" w:rsidRDefault="00066F72">
      <w:pPr>
        <w:pStyle w:val="normal0"/>
        <w:rPr>
          <w:i/>
        </w:rPr>
      </w:pPr>
      <w:r w:rsidRPr="00066F72">
        <w:rPr>
          <w:i/>
        </w:rPr>
        <w:t>Load the Hibernate configuration file and create configuration object. It will automatically load all hbm mapping files because mapping file can be configured in configuration file.</w:t>
      </w:r>
    </w:p>
    <w:p w:rsidR="009518A4" w:rsidRPr="00066F72" w:rsidRDefault="00066F72">
      <w:pPr>
        <w:pStyle w:val="normal0"/>
        <w:rPr>
          <w:i/>
        </w:rPr>
      </w:pPr>
      <w:r w:rsidRPr="00066F72">
        <w:rPr>
          <w:i/>
        </w:rPr>
        <w:t>Create session factory from configuration object</w:t>
      </w:r>
    </w:p>
    <w:p w:rsidR="009518A4" w:rsidRPr="00066F72" w:rsidRDefault="00066F72">
      <w:pPr>
        <w:pStyle w:val="normal0"/>
        <w:rPr>
          <w:i/>
        </w:rPr>
      </w:pPr>
      <w:r w:rsidRPr="00066F72">
        <w:rPr>
          <w:i/>
        </w:rPr>
        <w:t>Get one session from this session factory</w:t>
      </w:r>
    </w:p>
    <w:p w:rsidR="009518A4" w:rsidRPr="00066F72" w:rsidRDefault="00066F72">
      <w:pPr>
        <w:pStyle w:val="normal0"/>
        <w:rPr>
          <w:i/>
        </w:rPr>
      </w:pPr>
      <w:r w:rsidRPr="00066F72">
        <w:rPr>
          <w:i/>
        </w:rPr>
        <w:t>Create HQL Query</w:t>
      </w:r>
    </w:p>
    <w:p w:rsidR="009518A4" w:rsidRPr="00066F72" w:rsidRDefault="00066F72">
      <w:pPr>
        <w:pStyle w:val="normal0"/>
        <w:rPr>
          <w:i/>
        </w:rPr>
      </w:pPr>
      <w:r w:rsidRPr="00066F72">
        <w:rPr>
          <w:i/>
        </w:rPr>
        <w:t>Execute query to get list containing Java objects.</w:t>
      </w:r>
    </w:p>
    <w:p w:rsidR="009518A4" w:rsidRPr="00066F72" w:rsidRDefault="009518A4">
      <w:pPr>
        <w:pStyle w:val="normal0"/>
        <w:rPr>
          <w:i/>
        </w:rPr>
      </w:pPr>
    </w:p>
    <w:p w:rsidR="009518A4" w:rsidRPr="00066F72" w:rsidRDefault="00066F72">
      <w:pPr>
        <w:pStyle w:val="normal0"/>
        <w:rPr>
          <w:i/>
        </w:rPr>
      </w:pPr>
      <w:r w:rsidRPr="00066F72">
        <w:rPr>
          <w:i/>
        </w:rPr>
        <w:t xml:space="preserve">11.What is the need for Hibernate mapping file? </w:t>
      </w:r>
    </w:p>
    <w:p w:rsidR="009518A4" w:rsidRPr="00066F72" w:rsidRDefault="00066F72">
      <w:pPr>
        <w:pStyle w:val="normal0"/>
        <w:rPr>
          <w:i/>
        </w:rPr>
      </w:pPr>
      <w:r w:rsidRPr="00066F72">
        <w:rPr>
          <w:i/>
        </w:rPr>
        <w:t>Hibernate mapping file is used to provides the mapping between java class with table member variables with column names of the table. And also we can configure primary key generation algorithm, relations and so on. Typical mapping file look as follows:</w:t>
      </w:r>
    </w:p>
    <w:p w:rsidR="009518A4" w:rsidRPr="00066F72" w:rsidRDefault="009518A4">
      <w:pPr>
        <w:pStyle w:val="normal0"/>
        <w:rPr>
          <w:i/>
        </w:rPr>
      </w:pPr>
    </w:p>
    <w:p w:rsidR="009518A4" w:rsidRPr="00066F72" w:rsidRDefault="00066F72">
      <w:pPr>
        <w:pStyle w:val="normal0"/>
        <w:rPr>
          <w:i/>
        </w:rPr>
      </w:pPr>
      <w:r w:rsidRPr="00066F72">
        <w:rPr>
          <w:i/>
        </w:rPr>
        <w:t>12.What are the important tags of hibernate.cfg.xml?</w:t>
      </w:r>
    </w:p>
    <w:p w:rsidR="009518A4" w:rsidRPr="00066F72" w:rsidRDefault="00066F72">
      <w:pPr>
        <w:pStyle w:val="normal0"/>
        <w:rPr>
          <w:i/>
        </w:rPr>
      </w:pPr>
      <w:r w:rsidRPr="00066F72">
        <w:rPr>
          <w:i/>
        </w:rPr>
        <w:t>This file can be used to provide the database information like driverclass name, url, database usename, database password, dialect, connection pooling mapping file and so on.</w:t>
      </w:r>
    </w:p>
    <w:p w:rsidR="009518A4" w:rsidRPr="00066F72" w:rsidRDefault="00066F72">
      <w:pPr>
        <w:pStyle w:val="normal0"/>
        <w:rPr>
          <w:i/>
        </w:rPr>
      </w:pPr>
      <w:r w:rsidRPr="00066F72">
        <w:rPr>
          <w:i/>
        </w:rPr>
        <w:t>Following are the important tags of hibernate.cfg.xml:</w:t>
      </w:r>
    </w:p>
    <w:p w:rsidR="009518A4" w:rsidRPr="00066F72" w:rsidRDefault="00066F72">
      <w:pPr>
        <w:pStyle w:val="normal0"/>
        <w:rPr>
          <w:i/>
        </w:rPr>
      </w:pPr>
      <w:r w:rsidRPr="00066F72">
        <w:rPr>
          <w:i/>
        </w:rPr>
        <w:t xml:space="preserve">13.What role does the Session interface play in Hibernate? </w:t>
      </w:r>
    </w:p>
    <w:p w:rsidR="009518A4" w:rsidRPr="00066F72" w:rsidRDefault="00066F72">
      <w:pPr>
        <w:pStyle w:val="normal0"/>
        <w:rPr>
          <w:i/>
        </w:rPr>
      </w:pPr>
      <w:r w:rsidRPr="00066F72">
        <w:rPr>
          <w:i/>
        </w:rPr>
        <w:t>The main runtime interface between a Java application and Hibernate The Session interface is the primary interface used by Hibernate applications. It is a single-threaded, short-lived object representing a conversation between the application and the persistent store. It allows you to create query objects to retrieve persistent objects.</w:t>
      </w:r>
    </w:p>
    <w:p w:rsidR="009518A4" w:rsidRPr="00066F72" w:rsidRDefault="00066F72">
      <w:pPr>
        <w:pStyle w:val="normal0"/>
        <w:rPr>
          <w:i/>
        </w:rPr>
      </w:pPr>
      <w:r w:rsidRPr="00066F72">
        <w:rPr>
          <w:i/>
        </w:rPr>
        <w:t>The main function of the Session is to offer create, read and delete operations for instances of mapped entity classes. Instances may exist in one of three states:</w:t>
      </w:r>
    </w:p>
    <w:p w:rsidR="009518A4" w:rsidRPr="00066F72" w:rsidRDefault="009518A4">
      <w:pPr>
        <w:pStyle w:val="normal0"/>
        <w:rPr>
          <w:i/>
        </w:rPr>
      </w:pPr>
    </w:p>
    <w:p w:rsidR="009518A4" w:rsidRPr="00066F72" w:rsidRDefault="00066F72">
      <w:pPr>
        <w:pStyle w:val="normal0"/>
        <w:rPr>
          <w:i/>
        </w:rPr>
      </w:pPr>
      <w:r w:rsidRPr="00066F72">
        <w:rPr>
          <w:i/>
        </w:rPr>
        <w:t>transient: never persistent, not associated with any Session</w:t>
      </w:r>
    </w:p>
    <w:p w:rsidR="009518A4" w:rsidRPr="00066F72" w:rsidRDefault="00066F72">
      <w:pPr>
        <w:pStyle w:val="normal0"/>
        <w:rPr>
          <w:i/>
        </w:rPr>
      </w:pPr>
      <w:r w:rsidRPr="00066F72">
        <w:rPr>
          <w:i/>
        </w:rPr>
        <w:t>persistent: associated with a unique Session</w:t>
      </w:r>
    </w:p>
    <w:p w:rsidR="009518A4" w:rsidRPr="00066F72" w:rsidRDefault="00066F72">
      <w:pPr>
        <w:pStyle w:val="normal0"/>
        <w:rPr>
          <w:i/>
        </w:rPr>
      </w:pPr>
      <w:r w:rsidRPr="00066F72">
        <w:rPr>
          <w:i/>
        </w:rPr>
        <w:t>detached: previously persistent, not associated with any Session</w:t>
      </w:r>
    </w:p>
    <w:p w:rsidR="009518A4" w:rsidRPr="00066F72" w:rsidRDefault="009518A4">
      <w:pPr>
        <w:pStyle w:val="normal0"/>
        <w:rPr>
          <w:i/>
        </w:rPr>
      </w:pPr>
    </w:p>
    <w:p w:rsidR="009518A4" w:rsidRPr="00066F72" w:rsidRDefault="00066F72">
      <w:pPr>
        <w:pStyle w:val="normal0"/>
        <w:rPr>
          <w:i/>
        </w:rPr>
      </w:pPr>
      <w:r w:rsidRPr="00066F72">
        <w:rPr>
          <w:i/>
        </w:rPr>
        <w:t>Session session = sessionFactory.openSession();</w:t>
      </w:r>
    </w:p>
    <w:p w:rsidR="009518A4" w:rsidRPr="00066F72" w:rsidRDefault="00066F72">
      <w:pPr>
        <w:pStyle w:val="normal0"/>
        <w:rPr>
          <w:i/>
        </w:rPr>
      </w:pPr>
      <w:r w:rsidRPr="00066F72">
        <w:rPr>
          <w:i/>
        </w:rPr>
        <w:t>Session interface role:</w:t>
      </w:r>
    </w:p>
    <w:p w:rsidR="009518A4" w:rsidRPr="00066F72" w:rsidRDefault="00066F72">
      <w:pPr>
        <w:pStyle w:val="normal0"/>
        <w:rPr>
          <w:i/>
        </w:rPr>
      </w:pPr>
      <w:r w:rsidRPr="00066F72">
        <w:rPr>
          <w:i/>
        </w:rPr>
        <w:t>Wraps a JDBC connection</w:t>
      </w:r>
    </w:p>
    <w:p w:rsidR="009518A4" w:rsidRPr="00066F72" w:rsidRDefault="00066F72">
      <w:pPr>
        <w:pStyle w:val="normal0"/>
        <w:rPr>
          <w:i/>
        </w:rPr>
      </w:pPr>
      <w:r w:rsidRPr="00066F72">
        <w:rPr>
          <w:i/>
        </w:rPr>
        <w:t>Factory for Transaction</w:t>
      </w:r>
    </w:p>
    <w:p w:rsidR="009518A4" w:rsidRPr="00066F72" w:rsidRDefault="00066F72">
      <w:pPr>
        <w:pStyle w:val="normal0"/>
        <w:rPr>
          <w:i/>
        </w:rPr>
      </w:pPr>
      <w:r w:rsidRPr="00066F72">
        <w:rPr>
          <w:i/>
        </w:rPr>
        <w:t>Holds a mandatory (first-level) cache of persistent objects, used when navigating the object graph or looking up objects by identifier</w:t>
      </w:r>
    </w:p>
    <w:p w:rsidR="009518A4" w:rsidRPr="00066F72" w:rsidRDefault="009518A4">
      <w:pPr>
        <w:pStyle w:val="normal0"/>
        <w:rPr>
          <w:i/>
        </w:rPr>
      </w:pPr>
    </w:p>
    <w:p w:rsidR="009518A4" w:rsidRPr="00066F72" w:rsidRDefault="00066F72">
      <w:pPr>
        <w:pStyle w:val="normal0"/>
        <w:rPr>
          <w:i/>
        </w:rPr>
      </w:pPr>
      <w:r w:rsidRPr="00066F72">
        <w:rPr>
          <w:i/>
        </w:rPr>
        <w:t xml:space="preserve">14.What role does the SessionFactory interface play in Hibernate? </w:t>
      </w:r>
    </w:p>
    <w:p w:rsidR="009518A4" w:rsidRPr="00066F72" w:rsidRDefault="00066F72">
      <w:pPr>
        <w:pStyle w:val="normal0"/>
        <w:rPr>
          <w:i/>
        </w:rPr>
      </w:pPr>
      <w:r w:rsidRPr="00066F72">
        <w:rPr>
          <w:i/>
        </w:rPr>
        <w:t xml:space="preserve">SessionFactorys are immutable. The behaviour of a SessionFactory is controlled by properties supplied at </w:t>
      </w:r>
      <w:r w:rsidRPr="00066F72">
        <w:rPr>
          <w:i/>
        </w:rPr>
        <w:lastRenderedPageBreak/>
        <w:t>configuration time. These properties are defined on Environment.</w:t>
      </w:r>
    </w:p>
    <w:p w:rsidR="009518A4" w:rsidRPr="00066F72" w:rsidRDefault="00066F72">
      <w:pPr>
        <w:pStyle w:val="normal0"/>
        <w:rPr>
          <w:i/>
        </w:rPr>
      </w:pPr>
      <w:r w:rsidRPr="00066F72">
        <w:rPr>
          <w:i/>
        </w:rPr>
        <w:t>The application obtains Session instances from a SessionFactory. There is typically a single SessionFactory for the whole application—created during application initialization. The SessionFactory caches generate SQL statements and other mapping metadata that Hibernate uses at runtime. It also holds cached data that has been read in one unit of work and may be reused in a future unit of work</w:t>
      </w:r>
    </w:p>
    <w:p w:rsidR="009518A4" w:rsidRPr="00066F72" w:rsidRDefault="00066F72">
      <w:pPr>
        <w:pStyle w:val="normal0"/>
        <w:rPr>
          <w:i/>
        </w:rPr>
      </w:pPr>
      <w:r w:rsidRPr="00066F72">
        <w:rPr>
          <w:i/>
        </w:rPr>
        <w:t>Implementors must be threadsafe.</w:t>
      </w:r>
    </w:p>
    <w:p w:rsidR="009518A4" w:rsidRPr="00066F72" w:rsidRDefault="00066F72">
      <w:pPr>
        <w:pStyle w:val="normal0"/>
        <w:rPr>
          <w:i/>
        </w:rPr>
      </w:pPr>
      <w:r w:rsidRPr="00066F72">
        <w:rPr>
          <w:i/>
        </w:rPr>
        <w:t>SessionFactory sessionFactory = configuration.buildSessionFactory();</w:t>
      </w:r>
    </w:p>
    <w:p w:rsidR="009518A4" w:rsidRPr="00066F72" w:rsidRDefault="00066F72">
      <w:pPr>
        <w:pStyle w:val="normal0"/>
        <w:rPr>
          <w:i/>
        </w:rPr>
      </w:pPr>
      <w:r w:rsidRPr="00066F72">
        <w:rPr>
          <w:i/>
        </w:rPr>
        <w:t>15.What are the most common ways to specify the  Hibernate configuration properties?</w:t>
      </w:r>
    </w:p>
    <w:p w:rsidR="009518A4" w:rsidRPr="00066F72" w:rsidRDefault="00066F72">
      <w:pPr>
        <w:pStyle w:val="normal0"/>
        <w:rPr>
          <w:i/>
        </w:rPr>
      </w:pPr>
      <w:r w:rsidRPr="00066F72">
        <w:rPr>
          <w:i/>
        </w:rPr>
        <w:t>The most common methods of Hibernate configuration are:</w:t>
      </w:r>
    </w:p>
    <w:p w:rsidR="009518A4" w:rsidRPr="00066F72" w:rsidRDefault="00066F72">
      <w:pPr>
        <w:pStyle w:val="normal0"/>
        <w:rPr>
          <w:i/>
        </w:rPr>
      </w:pPr>
      <w:r w:rsidRPr="00066F72">
        <w:rPr>
          <w:i/>
        </w:rPr>
        <w:t>Programmatic configuration</w:t>
      </w:r>
    </w:p>
    <w:p w:rsidR="009518A4" w:rsidRPr="00066F72" w:rsidRDefault="00066F72">
      <w:pPr>
        <w:pStyle w:val="normal0"/>
        <w:rPr>
          <w:i/>
        </w:rPr>
      </w:pPr>
      <w:r w:rsidRPr="00066F72">
        <w:rPr>
          <w:i/>
        </w:rPr>
        <w:t xml:space="preserve">        By using setProperty(-) method of org.hibernate.cfg.Configuration.</w:t>
      </w:r>
    </w:p>
    <w:p w:rsidR="009518A4" w:rsidRPr="00066F72" w:rsidRDefault="00066F72">
      <w:pPr>
        <w:pStyle w:val="normal0"/>
        <w:rPr>
          <w:i/>
        </w:rPr>
      </w:pPr>
      <w:r w:rsidRPr="00066F72">
        <w:rPr>
          <w:i/>
        </w:rPr>
        <w:t>XML configuration (hibernate.cfg.xml)</w:t>
      </w:r>
    </w:p>
    <w:p w:rsidR="009518A4" w:rsidRPr="00066F72" w:rsidRDefault="00066F72">
      <w:pPr>
        <w:pStyle w:val="normal0"/>
        <w:rPr>
          <w:i/>
        </w:rPr>
      </w:pPr>
      <w:r w:rsidRPr="00066F72">
        <w:rPr>
          <w:i/>
        </w:rPr>
        <w:t>By using .properties file</w:t>
      </w:r>
    </w:p>
    <w:p w:rsidR="009518A4" w:rsidRPr="00066F72" w:rsidRDefault="00066F72">
      <w:pPr>
        <w:pStyle w:val="normal0"/>
        <w:rPr>
          <w:i/>
        </w:rPr>
      </w:pPr>
      <w:r w:rsidRPr="00066F72">
        <w:rPr>
          <w:i/>
        </w:rPr>
        <w:t>By Using annotaions.(from Hibernate 3.3 on words)</w:t>
      </w:r>
    </w:p>
    <w:p w:rsidR="009518A4" w:rsidRPr="00066F72" w:rsidRDefault="00066F72">
      <w:pPr>
        <w:pStyle w:val="normal0"/>
        <w:rPr>
          <w:i/>
        </w:rPr>
      </w:pPr>
      <w:r w:rsidRPr="00066F72">
        <w:rPr>
          <w:i/>
        </w:rPr>
        <w:t>16.How do you map Java Objects with Database tables?</w:t>
      </w:r>
    </w:p>
    <w:p w:rsidR="009518A4" w:rsidRPr="00066F72" w:rsidRDefault="00066F72">
      <w:pPr>
        <w:pStyle w:val="normal0"/>
        <w:rPr>
          <w:i/>
        </w:rPr>
      </w:pPr>
      <w:r w:rsidRPr="00066F72">
        <w:rPr>
          <w:i/>
        </w:rPr>
        <w:t>First we need to write Java domain objects (beans with setter and getter).</w:t>
      </w:r>
    </w:p>
    <w:p w:rsidR="009518A4" w:rsidRPr="00066F72" w:rsidRDefault="00066F72">
      <w:pPr>
        <w:pStyle w:val="normal0"/>
        <w:rPr>
          <w:i/>
        </w:rPr>
      </w:pPr>
      <w:r w:rsidRPr="00066F72">
        <w:rPr>
          <w:i/>
        </w:rPr>
        <w:t>Write hbm.xml, where we map java class to table and database columns to Java class variables.</w:t>
      </w:r>
    </w:p>
    <w:p w:rsidR="009518A4" w:rsidRPr="00066F72" w:rsidRDefault="00066F72">
      <w:pPr>
        <w:pStyle w:val="normal0"/>
        <w:rPr>
          <w:i/>
        </w:rPr>
      </w:pPr>
      <w:r w:rsidRPr="00066F72">
        <w:rPr>
          <w:i/>
        </w:rPr>
        <w:t>Example :</w:t>
      </w:r>
    </w:p>
    <w:p w:rsidR="009518A4" w:rsidRPr="00066F72" w:rsidRDefault="009518A4">
      <w:pPr>
        <w:pStyle w:val="normal0"/>
        <w:rPr>
          <w:i/>
        </w:rPr>
      </w:pPr>
    </w:p>
    <w:p w:rsidR="009518A4" w:rsidRPr="00066F72" w:rsidRDefault="00066F72">
      <w:pPr>
        <w:pStyle w:val="normal0"/>
        <w:rPr>
          <w:i/>
        </w:rPr>
      </w:pPr>
      <w:r w:rsidRPr="00066F72">
        <w:rPr>
          <w:i/>
        </w:rPr>
        <w:t xml:space="preserve">  </w:t>
      </w:r>
    </w:p>
    <w:p w:rsidR="009518A4" w:rsidRPr="00066F72" w:rsidRDefault="00066F72">
      <w:pPr>
        <w:pStyle w:val="normal0"/>
        <w:rPr>
          <w:i/>
        </w:rPr>
      </w:pPr>
      <w:r w:rsidRPr="00066F72">
        <w:rPr>
          <w:i/>
        </w:rPr>
        <w:t xml:space="preserve">     </w:t>
      </w:r>
    </w:p>
    <w:p w:rsidR="009518A4" w:rsidRPr="00066F72" w:rsidRDefault="00066F72">
      <w:pPr>
        <w:pStyle w:val="normal0"/>
        <w:rPr>
          <w:i/>
        </w:rPr>
      </w:pPr>
      <w:r w:rsidRPr="00066F72">
        <w:rPr>
          <w:i/>
        </w:rPr>
        <w:t xml:space="preserve">        not-null="true"  type="java.lang.String"/&gt;</w:t>
      </w:r>
    </w:p>
    <w:p w:rsidR="009518A4" w:rsidRPr="00066F72" w:rsidRDefault="00066F72">
      <w:pPr>
        <w:pStyle w:val="normal0"/>
        <w:rPr>
          <w:i/>
        </w:rPr>
      </w:pPr>
      <w:r w:rsidRPr="00066F72">
        <w:rPr>
          <w:i/>
        </w:rPr>
        <w:t xml:space="preserve">        not-null="true"  type="java.lang.String"/&gt;</w:t>
      </w:r>
    </w:p>
    <w:p w:rsidR="009518A4" w:rsidRPr="00066F72" w:rsidRDefault="00066F72">
      <w:pPr>
        <w:pStyle w:val="normal0"/>
        <w:rPr>
          <w:i/>
        </w:rPr>
      </w:pPr>
      <w:r w:rsidRPr="00066F72">
        <w:rPr>
          <w:i/>
        </w:rPr>
        <w:t xml:space="preserve"> </w:t>
      </w:r>
    </w:p>
    <w:p w:rsidR="009518A4" w:rsidRPr="00066F72" w:rsidRDefault="00066F72">
      <w:pPr>
        <w:pStyle w:val="normal0"/>
        <w:rPr>
          <w:i/>
        </w:rPr>
      </w:pPr>
      <w:r w:rsidRPr="00066F72">
        <w:rPr>
          <w:i/>
        </w:rPr>
        <w:t xml:space="preserve">17.How do you define sequence generated primary key algorithm in hibernate? </w:t>
      </w:r>
    </w:p>
    <w:p w:rsidR="009518A4" w:rsidRPr="00066F72" w:rsidRDefault="00066F72">
      <w:pPr>
        <w:pStyle w:val="normal0"/>
        <w:rPr>
          <w:i/>
        </w:rPr>
      </w:pPr>
      <w:r w:rsidRPr="00066F72">
        <w:rPr>
          <w:i/>
        </w:rPr>
        <w:lastRenderedPageBreak/>
        <w:t>By using , tags we can configure the primary key and primary key generation algorithm.</w:t>
      </w:r>
    </w:p>
    <w:p w:rsidR="009518A4" w:rsidRPr="00066F72" w:rsidRDefault="00066F72">
      <w:pPr>
        <w:pStyle w:val="normal0"/>
        <w:rPr>
          <w:i/>
        </w:rPr>
      </w:pPr>
      <w:r w:rsidRPr="00066F72">
        <w:rPr>
          <w:i/>
        </w:rPr>
        <w:t>Example:-</w:t>
      </w:r>
    </w:p>
    <w:p w:rsidR="009518A4" w:rsidRPr="00066F72" w:rsidRDefault="009518A4">
      <w:pPr>
        <w:pStyle w:val="normal0"/>
        <w:rPr>
          <w:i/>
        </w:rPr>
      </w:pPr>
    </w:p>
    <w:p w:rsidR="009518A4" w:rsidRPr="00066F72" w:rsidRDefault="00066F72">
      <w:pPr>
        <w:pStyle w:val="normal0"/>
        <w:rPr>
          <w:i/>
        </w:rPr>
      </w:pPr>
      <w:r w:rsidRPr="00066F72">
        <w:rPr>
          <w:i/>
        </w:rPr>
        <w:t xml:space="preserve">   </w:t>
      </w:r>
    </w:p>
    <w:p w:rsidR="009518A4" w:rsidRPr="00066F72" w:rsidRDefault="00066F72">
      <w:pPr>
        <w:pStyle w:val="normal0"/>
        <w:rPr>
          <w:i/>
        </w:rPr>
      </w:pPr>
      <w:r w:rsidRPr="00066F72">
        <w:rPr>
          <w:i/>
        </w:rPr>
        <w:t xml:space="preserve">     SEQ_NAME</w:t>
      </w:r>
    </w:p>
    <w:p w:rsidR="009518A4" w:rsidRPr="00066F72" w:rsidRDefault="00066F72">
      <w:pPr>
        <w:pStyle w:val="normal0"/>
        <w:rPr>
          <w:i/>
        </w:rPr>
      </w:pPr>
      <w:r w:rsidRPr="00066F72">
        <w:rPr>
          <w:i/>
        </w:rPr>
        <w:t xml:space="preserve">   </w:t>
      </w:r>
    </w:p>
    <w:p w:rsidR="009518A4" w:rsidRPr="00066F72" w:rsidRDefault="00066F72">
      <w:pPr>
        <w:pStyle w:val="normal0"/>
        <w:rPr>
          <w:i/>
        </w:rPr>
      </w:pPr>
      <w:r w:rsidRPr="00066F72">
        <w:rPr>
          <w:i/>
        </w:rPr>
        <w:t>18.What is component mapping in Hibernate?</w:t>
      </w:r>
    </w:p>
    <w:p w:rsidR="009518A4" w:rsidRPr="00066F72" w:rsidRDefault="00066F72">
      <w:pPr>
        <w:pStyle w:val="normal0"/>
        <w:rPr>
          <w:i/>
        </w:rPr>
      </w:pPr>
      <w:r w:rsidRPr="00066F72">
        <w:rPr>
          <w:i/>
        </w:rPr>
        <w:t>A component is an object saved as a value, not as a reference</w:t>
      </w:r>
    </w:p>
    <w:p w:rsidR="009518A4" w:rsidRPr="00066F72" w:rsidRDefault="00066F72">
      <w:pPr>
        <w:pStyle w:val="normal0"/>
        <w:rPr>
          <w:i/>
        </w:rPr>
      </w:pPr>
      <w:r w:rsidRPr="00066F72">
        <w:rPr>
          <w:i/>
        </w:rPr>
        <w:t>A component can be saved directly without needing to declare interfaces or identifier properties</w:t>
      </w:r>
    </w:p>
    <w:p w:rsidR="009518A4" w:rsidRPr="00066F72" w:rsidRDefault="00066F72">
      <w:pPr>
        <w:pStyle w:val="normal0"/>
        <w:rPr>
          <w:i/>
        </w:rPr>
      </w:pPr>
      <w:r w:rsidRPr="00066F72">
        <w:rPr>
          <w:i/>
        </w:rPr>
        <w:t>Required to define an empty constructor</w:t>
      </w:r>
    </w:p>
    <w:p w:rsidR="009518A4" w:rsidRPr="00066F72" w:rsidRDefault="00066F72">
      <w:pPr>
        <w:pStyle w:val="normal0"/>
        <w:rPr>
          <w:i/>
        </w:rPr>
      </w:pPr>
      <w:r w:rsidRPr="00066F72">
        <w:rPr>
          <w:i/>
        </w:rPr>
        <w:t>Shared references not supported</w:t>
      </w:r>
    </w:p>
    <w:p w:rsidR="009518A4" w:rsidRPr="00066F72" w:rsidRDefault="009518A4">
      <w:pPr>
        <w:pStyle w:val="normal0"/>
        <w:rPr>
          <w:i/>
        </w:rPr>
      </w:pPr>
    </w:p>
    <w:p w:rsidR="009518A4" w:rsidRPr="00066F72" w:rsidRDefault="00066F72">
      <w:pPr>
        <w:pStyle w:val="normal0"/>
        <w:rPr>
          <w:i/>
        </w:rPr>
      </w:pPr>
      <w:r w:rsidRPr="00066F72">
        <w:rPr>
          <w:i/>
        </w:rPr>
        <w:t>19 . Difference between getCurrentSession() and openSession() in Hibernate ?</w:t>
      </w:r>
    </w:p>
    <w:p w:rsidR="009518A4" w:rsidRPr="00066F72" w:rsidRDefault="00066F72">
      <w:pPr>
        <w:pStyle w:val="normal0"/>
        <w:rPr>
          <w:i/>
        </w:rPr>
      </w:pPr>
      <w:r w:rsidRPr="00066F72">
        <w:rPr>
          <w:i/>
        </w:rPr>
        <w:t xml:space="preserve">getCurrentSession() : </w:t>
      </w:r>
    </w:p>
    <w:p w:rsidR="009518A4" w:rsidRPr="00066F72" w:rsidRDefault="00066F72">
      <w:pPr>
        <w:pStyle w:val="normal0"/>
        <w:rPr>
          <w:i/>
        </w:rPr>
      </w:pPr>
      <w:r w:rsidRPr="00066F72">
        <w:rPr>
          <w:i/>
        </w:rPr>
        <w:t xml:space="preserve">Obtains the current session. The "current session" refers to a Hibernate Session bound by Hibernate behind the scenes, to the transaction scope. </w:t>
      </w:r>
    </w:p>
    <w:p w:rsidR="009518A4" w:rsidRPr="00066F72" w:rsidRDefault="00066F72">
      <w:pPr>
        <w:pStyle w:val="normal0"/>
        <w:rPr>
          <w:i/>
        </w:rPr>
      </w:pPr>
      <w:r w:rsidRPr="00066F72">
        <w:rPr>
          <w:i/>
        </w:rPr>
        <w:t xml:space="preserve">A Session is opened when getCurrentSession() is called for the first time and closed when the transaction ends. It is also flushed automatically before the transaction commits. You can call getCurrentSession() as often and anywhere you want as long as the transaction runs. Only the Session that you obtained with sf.getCurrentSession() is flushed and closed automatically. </w:t>
      </w:r>
    </w:p>
    <w:p w:rsidR="009518A4" w:rsidRPr="00066F72" w:rsidRDefault="009518A4">
      <w:pPr>
        <w:pStyle w:val="normal0"/>
        <w:rPr>
          <w:i/>
        </w:rPr>
      </w:pPr>
    </w:p>
    <w:p w:rsidR="009518A4" w:rsidRPr="00066F72" w:rsidRDefault="00066F72">
      <w:pPr>
        <w:pStyle w:val="normal0"/>
        <w:rPr>
          <w:i/>
        </w:rPr>
      </w:pPr>
      <w:r w:rsidRPr="00066F72">
        <w:rPr>
          <w:i/>
        </w:rPr>
        <w:t xml:space="preserve">openSession() : </w:t>
      </w:r>
    </w:p>
    <w:p w:rsidR="009518A4" w:rsidRPr="00066F72" w:rsidRDefault="00066F72">
      <w:pPr>
        <w:pStyle w:val="normal0"/>
        <w:rPr>
          <w:i/>
        </w:rPr>
      </w:pPr>
      <w:r w:rsidRPr="00066F72">
        <w:rPr>
          <w:i/>
        </w:rPr>
        <w:t xml:space="preserve">If you decide to use manage the Session yourself the go for sf.openSession() , you have to flush() and close() it. </w:t>
      </w:r>
    </w:p>
    <w:p w:rsidR="009518A4" w:rsidRPr="00066F72" w:rsidRDefault="00066F72">
      <w:pPr>
        <w:pStyle w:val="normal0"/>
        <w:rPr>
          <w:i/>
        </w:rPr>
      </w:pPr>
      <w:r w:rsidRPr="00066F72">
        <w:rPr>
          <w:i/>
        </w:rPr>
        <w:t xml:space="preserve">It does not flush and close() automatically. </w:t>
      </w:r>
    </w:p>
    <w:p w:rsidR="009518A4" w:rsidRPr="00066F72" w:rsidRDefault="00066F72">
      <w:pPr>
        <w:pStyle w:val="normal0"/>
        <w:rPr>
          <w:i/>
        </w:rPr>
      </w:pPr>
      <w:r w:rsidRPr="00066F72">
        <w:rPr>
          <w:i/>
        </w:rPr>
        <w:t xml:space="preserve">Example : </w:t>
      </w:r>
    </w:p>
    <w:p w:rsidR="009518A4" w:rsidRPr="00066F72" w:rsidRDefault="00066F72">
      <w:pPr>
        <w:pStyle w:val="normal0"/>
        <w:rPr>
          <w:i/>
        </w:rPr>
      </w:pPr>
      <w:r w:rsidRPr="00066F72">
        <w:rPr>
          <w:i/>
        </w:rPr>
        <w:lastRenderedPageBreak/>
        <w:t xml:space="preserve">Transaction tx =session.beginTransaction(); </w:t>
      </w:r>
    </w:p>
    <w:p w:rsidR="009518A4" w:rsidRPr="00066F72" w:rsidRDefault="009518A4">
      <w:pPr>
        <w:pStyle w:val="normal0"/>
        <w:rPr>
          <w:i/>
        </w:rPr>
      </w:pPr>
    </w:p>
    <w:p w:rsidR="009518A4" w:rsidRPr="00066F72" w:rsidRDefault="00066F72">
      <w:pPr>
        <w:pStyle w:val="normal0"/>
        <w:rPr>
          <w:i/>
        </w:rPr>
      </w:pPr>
      <w:r w:rsidRPr="00066F72">
        <w:rPr>
          <w:i/>
        </w:rPr>
        <w:t xml:space="preserve">Session session = factory.openSession(); </w:t>
      </w:r>
    </w:p>
    <w:p w:rsidR="009518A4" w:rsidRPr="00066F72" w:rsidRDefault="009518A4">
      <w:pPr>
        <w:pStyle w:val="normal0"/>
        <w:rPr>
          <w:i/>
        </w:rPr>
      </w:pPr>
    </w:p>
    <w:p w:rsidR="009518A4" w:rsidRPr="00066F72" w:rsidRDefault="00066F72">
      <w:pPr>
        <w:pStyle w:val="normal0"/>
        <w:rPr>
          <w:i/>
        </w:rPr>
      </w:pPr>
      <w:r w:rsidRPr="00066F72">
        <w:rPr>
          <w:i/>
        </w:rPr>
        <w:t xml:space="preserve">try { </w:t>
      </w:r>
    </w:p>
    <w:p w:rsidR="009518A4" w:rsidRPr="00066F72" w:rsidRDefault="00066F72">
      <w:pPr>
        <w:pStyle w:val="normal0"/>
        <w:rPr>
          <w:i/>
        </w:rPr>
      </w:pPr>
      <w:r w:rsidRPr="00066F72">
        <w:rPr>
          <w:i/>
        </w:rPr>
        <w:t xml:space="preserve">tx.begin(); </w:t>
      </w:r>
    </w:p>
    <w:p w:rsidR="009518A4" w:rsidRPr="00066F72" w:rsidRDefault="009518A4">
      <w:pPr>
        <w:pStyle w:val="normal0"/>
        <w:rPr>
          <w:i/>
        </w:rPr>
      </w:pPr>
    </w:p>
    <w:p w:rsidR="009518A4" w:rsidRPr="00066F72" w:rsidRDefault="00066F72">
      <w:pPr>
        <w:pStyle w:val="normal0"/>
        <w:rPr>
          <w:i/>
        </w:rPr>
      </w:pPr>
      <w:r w:rsidRPr="00066F72">
        <w:rPr>
          <w:i/>
        </w:rPr>
        <w:t xml:space="preserve">// Do some work </w:t>
      </w:r>
    </w:p>
    <w:p w:rsidR="009518A4" w:rsidRPr="00066F72" w:rsidRDefault="00066F72">
      <w:pPr>
        <w:pStyle w:val="normal0"/>
        <w:rPr>
          <w:i/>
        </w:rPr>
      </w:pPr>
      <w:r w:rsidRPr="00066F72">
        <w:rPr>
          <w:i/>
        </w:rPr>
        <w:t xml:space="preserve">session.createQuery(...); </w:t>
      </w:r>
    </w:p>
    <w:p w:rsidR="009518A4" w:rsidRPr="00066F72" w:rsidRDefault="00066F72">
      <w:pPr>
        <w:pStyle w:val="normal0"/>
        <w:rPr>
          <w:i/>
        </w:rPr>
      </w:pPr>
      <w:r w:rsidRPr="00066F72">
        <w:rPr>
          <w:i/>
        </w:rPr>
        <w:t xml:space="preserve">session.persist(...); </w:t>
      </w:r>
    </w:p>
    <w:p w:rsidR="009518A4" w:rsidRPr="00066F72" w:rsidRDefault="009518A4">
      <w:pPr>
        <w:pStyle w:val="normal0"/>
        <w:rPr>
          <w:i/>
        </w:rPr>
      </w:pPr>
    </w:p>
    <w:p w:rsidR="009518A4" w:rsidRPr="00066F72" w:rsidRDefault="00066F72">
      <w:pPr>
        <w:pStyle w:val="normal0"/>
        <w:rPr>
          <w:i/>
        </w:rPr>
      </w:pPr>
      <w:r w:rsidRPr="00066F72">
        <w:rPr>
          <w:i/>
        </w:rPr>
        <w:t xml:space="preserve">session.flush(); // Extra work you need to do </w:t>
      </w:r>
    </w:p>
    <w:p w:rsidR="009518A4" w:rsidRPr="00066F72" w:rsidRDefault="009518A4">
      <w:pPr>
        <w:pStyle w:val="normal0"/>
        <w:rPr>
          <w:i/>
        </w:rPr>
      </w:pPr>
    </w:p>
    <w:p w:rsidR="009518A4" w:rsidRPr="00066F72" w:rsidRDefault="00066F72">
      <w:pPr>
        <w:pStyle w:val="normal0"/>
        <w:rPr>
          <w:i/>
        </w:rPr>
      </w:pPr>
      <w:r w:rsidRPr="00066F72">
        <w:rPr>
          <w:i/>
        </w:rPr>
        <w:t xml:space="preserve">tx.commit(); </w:t>
      </w:r>
    </w:p>
    <w:p w:rsidR="009518A4" w:rsidRPr="00066F72" w:rsidRDefault="00066F72">
      <w:pPr>
        <w:pStyle w:val="normal0"/>
        <w:rPr>
          <w:i/>
        </w:rPr>
      </w:pPr>
      <w:r w:rsidRPr="00066F72">
        <w:rPr>
          <w:i/>
        </w:rPr>
        <w:t xml:space="preserve">} </w:t>
      </w:r>
    </w:p>
    <w:p w:rsidR="009518A4" w:rsidRPr="00066F72" w:rsidRDefault="00066F72">
      <w:pPr>
        <w:pStyle w:val="normal0"/>
        <w:rPr>
          <w:i/>
        </w:rPr>
      </w:pPr>
      <w:r w:rsidRPr="00066F72">
        <w:rPr>
          <w:i/>
        </w:rPr>
        <w:t xml:space="preserve">catch (RuntimeException e) { </w:t>
      </w:r>
    </w:p>
    <w:p w:rsidR="009518A4" w:rsidRPr="00066F72" w:rsidRDefault="00066F72">
      <w:pPr>
        <w:pStyle w:val="normal0"/>
        <w:rPr>
          <w:i/>
        </w:rPr>
      </w:pPr>
      <w:r w:rsidRPr="00066F72">
        <w:rPr>
          <w:i/>
        </w:rPr>
        <w:t xml:space="preserve">tx.rollback(); </w:t>
      </w:r>
    </w:p>
    <w:p w:rsidR="009518A4" w:rsidRPr="00066F72" w:rsidRDefault="00066F72">
      <w:pPr>
        <w:pStyle w:val="normal0"/>
        <w:rPr>
          <w:i/>
        </w:rPr>
      </w:pPr>
      <w:r w:rsidRPr="00066F72">
        <w:rPr>
          <w:i/>
        </w:rPr>
        <w:t xml:space="preserve">throw e; // or display error message </w:t>
      </w:r>
    </w:p>
    <w:p w:rsidR="009518A4" w:rsidRPr="00066F72" w:rsidRDefault="00066F72">
      <w:pPr>
        <w:pStyle w:val="normal0"/>
        <w:rPr>
          <w:i/>
        </w:rPr>
      </w:pPr>
      <w:r w:rsidRPr="00066F72">
        <w:rPr>
          <w:i/>
        </w:rPr>
        <w:t xml:space="preserve">} </w:t>
      </w:r>
    </w:p>
    <w:p w:rsidR="009518A4" w:rsidRPr="00066F72" w:rsidRDefault="00066F72">
      <w:pPr>
        <w:pStyle w:val="normal0"/>
        <w:rPr>
          <w:i/>
        </w:rPr>
      </w:pPr>
      <w:r w:rsidRPr="00066F72">
        <w:rPr>
          <w:i/>
        </w:rPr>
        <w:t xml:space="preserve">finally { </w:t>
      </w:r>
    </w:p>
    <w:p w:rsidR="009518A4" w:rsidRPr="00066F72" w:rsidRDefault="00066F72">
      <w:pPr>
        <w:pStyle w:val="normal0"/>
        <w:rPr>
          <w:i/>
        </w:rPr>
      </w:pPr>
      <w:r w:rsidRPr="00066F72">
        <w:rPr>
          <w:i/>
        </w:rPr>
        <w:t xml:space="preserve">session.close(); // Extra work you need to do </w:t>
      </w:r>
    </w:p>
    <w:p w:rsidR="009518A4" w:rsidRPr="00066F72" w:rsidRDefault="00066F72">
      <w:pPr>
        <w:pStyle w:val="normal0"/>
        <w:rPr>
          <w:i/>
        </w:rPr>
      </w:pPr>
      <w:r w:rsidRPr="00066F72">
        <w:rPr>
          <w:i/>
        </w:rPr>
        <w:t>}</w:t>
      </w:r>
    </w:p>
    <w:p w:rsidR="009518A4" w:rsidRPr="00066F72" w:rsidRDefault="00066F72">
      <w:pPr>
        <w:pStyle w:val="normal0"/>
        <w:rPr>
          <w:i/>
        </w:rPr>
      </w:pPr>
      <w:r w:rsidRPr="00066F72">
        <w:rPr>
          <w:i/>
        </w:rPr>
        <w:t xml:space="preserve">20.What are the types of Hibernate instance states ? </w:t>
      </w:r>
    </w:p>
    <w:p w:rsidR="009518A4" w:rsidRPr="00066F72" w:rsidRDefault="00066F72">
      <w:pPr>
        <w:pStyle w:val="normal0"/>
        <w:rPr>
          <w:i/>
        </w:rPr>
      </w:pPr>
      <w:r w:rsidRPr="00066F72">
        <w:rPr>
          <w:i/>
        </w:rPr>
        <w:t>Three types of instance states:</w:t>
      </w:r>
    </w:p>
    <w:p w:rsidR="009518A4" w:rsidRPr="00066F72" w:rsidRDefault="00066F72">
      <w:pPr>
        <w:pStyle w:val="normal0"/>
        <w:rPr>
          <w:i/>
        </w:rPr>
      </w:pPr>
      <w:r w:rsidRPr="00066F72">
        <w:rPr>
          <w:i/>
        </w:rPr>
        <w:lastRenderedPageBreak/>
        <w:t>Transient -The instance is not associated with any persistence context</w:t>
      </w:r>
    </w:p>
    <w:p w:rsidR="009518A4" w:rsidRPr="00066F72" w:rsidRDefault="00066F72">
      <w:pPr>
        <w:pStyle w:val="normal0"/>
        <w:rPr>
          <w:i/>
        </w:rPr>
      </w:pPr>
      <w:r w:rsidRPr="00066F72">
        <w:rPr>
          <w:i/>
        </w:rPr>
        <w:t>Persistent -The instance is associated with a persistence context</w:t>
      </w:r>
    </w:p>
    <w:p w:rsidR="009518A4" w:rsidRPr="00066F72" w:rsidRDefault="00066F72">
      <w:pPr>
        <w:pStyle w:val="normal0"/>
        <w:rPr>
          <w:i/>
        </w:rPr>
      </w:pPr>
      <w:r w:rsidRPr="00066F72">
        <w:rPr>
          <w:i/>
        </w:rPr>
        <w:t>Detached -The instance was associated with a persistence context which has been closed – currently not associated</w:t>
      </w:r>
    </w:p>
    <w:p w:rsidR="009518A4" w:rsidRPr="00066F72" w:rsidRDefault="00066F72">
      <w:pPr>
        <w:pStyle w:val="normal0"/>
        <w:rPr>
          <w:i/>
        </w:rPr>
      </w:pPr>
      <w:r w:rsidRPr="00066F72">
        <w:rPr>
          <w:i/>
        </w:rPr>
        <w:t xml:space="preserve">21.What are the types of inheritance models in Hibernate? </w:t>
      </w:r>
    </w:p>
    <w:p w:rsidR="009518A4" w:rsidRPr="00066F72" w:rsidRDefault="00066F72">
      <w:pPr>
        <w:pStyle w:val="normal0"/>
        <w:rPr>
          <w:i/>
        </w:rPr>
      </w:pPr>
      <w:r w:rsidRPr="00066F72">
        <w:rPr>
          <w:i/>
        </w:rPr>
        <w:t>There are three types of inheritance models in Hibernate:</w:t>
      </w:r>
    </w:p>
    <w:p w:rsidR="009518A4" w:rsidRPr="00066F72" w:rsidRDefault="00066F72">
      <w:pPr>
        <w:pStyle w:val="normal0"/>
        <w:rPr>
          <w:i/>
        </w:rPr>
      </w:pPr>
      <w:r w:rsidRPr="00066F72">
        <w:rPr>
          <w:i/>
        </w:rPr>
        <w:t>Table per class hierarchy</w:t>
      </w:r>
    </w:p>
    <w:p w:rsidR="009518A4" w:rsidRPr="00066F72" w:rsidRDefault="00066F72">
      <w:pPr>
        <w:pStyle w:val="normal0"/>
        <w:rPr>
          <w:i/>
        </w:rPr>
      </w:pPr>
      <w:r w:rsidRPr="00066F72">
        <w:rPr>
          <w:i/>
        </w:rPr>
        <w:t>Table per subclass</w:t>
      </w:r>
    </w:p>
    <w:p w:rsidR="009518A4" w:rsidRPr="00066F72" w:rsidRDefault="00066F72">
      <w:pPr>
        <w:pStyle w:val="normal0"/>
        <w:rPr>
          <w:i/>
        </w:rPr>
      </w:pPr>
      <w:r w:rsidRPr="00066F72">
        <w:rPr>
          <w:i/>
        </w:rPr>
        <w:t xml:space="preserve"> Table per concrete class</w:t>
      </w:r>
    </w:p>
    <w:p w:rsidR="009518A4" w:rsidRPr="00066F72" w:rsidRDefault="00066F72">
      <w:pPr>
        <w:pStyle w:val="normal0"/>
        <w:rPr>
          <w:i/>
        </w:rPr>
      </w:pPr>
      <w:r w:rsidRPr="00066F72">
        <w:rPr>
          <w:i/>
        </w:rPr>
        <w:t xml:space="preserve">22.What is Hibernate Query Language (HQL)? </w:t>
      </w:r>
    </w:p>
    <w:p w:rsidR="009518A4" w:rsidRPr="00066F72" w:rsidRDefault="00066F72">
      <w:pPr>
        <w:pStyle w:val="normal0"/>
        <w:rPr>
          <w:i/>
        </w:rPr>
      </w:pPr>
      <w:r w:rsidRPr="00066F72">
        <w:rPr>
          <w:i/>
        </w:rPr>
        <w:t>Hibernate Query Language is query language which is used to develop the data independent query language in the application. This HQL queries are not related to any database. Hibernate offers a query language that embodies a very powerful and flexible mechanism to query, store, update, and retrieve objects from a database. This language, the Hibernate query Language (HQL), is an object-oriented extension to SQL.</w:t>
      </w:r>
    </w:p>
    <w:p w:rsidR="009518A4" w:rsidRPr="00066F72" w:rsidRDefault="00066F72">
      <w:pPr>
        <w:pStyle w:val="normal0"/>
        <w:rPr>
          <w:i/>
        </w:rPr>
      </w:pPr>
      <w:r w:rsidRPr="00066F72">
        <w:rPr>
          <w:i/>
        </w:rPr>
        <w:t xml:space="preserve">23.What are the ways to express joins in HQL? </w:t>
      </w:r>
    </w:p>
    <w:p w:rsidR="009518A4" w:rsidRPr="00066F72" w:rsidRDefault="00066F72">
      <w:pPr>
        <w:pStyle w:val="normal0"/>
        <w:rPr>
          <w:i/>
        </w:rPr>
      </w:pPr>
      <w:r w:rsidRPr="00066F72">
        <w:rPr>
          <w:i/>
        </w:rPr>
        <w:t>HQL provides four ways of expressing (inner and outer) joins:-</w:t>
      </w:r>
    </w:p>
    <w:p w:rsidR="009518A4" w:rsidRPr="00066F72" w:rsidRDefault="00066F72">
      <w:pPr>
        <w:pStyle w:val="normal0"/>
        <w:rPr>
          <w:i/>
        </w:rPr>
      </w:pPr>
      <w:r w:rsidRPr="00066F72">
        <w:rPr>
          <w:i/>
        </w:rPr>
        <w:t>An implicit association join</w:t>
      </w:r>
    </w:p>
    <w:p w:rsidR="009518A4" w:rsidRPr="00066F72" w:rsidRDefault="00066F72">
      <w:pPr>
        <w:pStyle w:val="normal0"/>
        <w:rPr>
          <w:i/>
        </w:rPr>
      </w:pPr>
      <w:r w:rsidRPr="00066F72">
        <w:rPr>
          <w:i/>
        </w:rPr>
        <w:t>An ordinary join in the FROM clause</w:t>
      </w:r>
    </w:p>
    <w:p w:rsidR="009518A4" w:rsidRPr="00066F72" w:rsidRDefault="00066F72">
      <w:pPr>
        <w:pStyle w:val="normal0"/>
        <w:rPr>
          <w:i/>
        </w:rPr>
      </w:pPr>
      <w:r w:rsidRPr="00066F72">
        <w:rPr>
          <w:i/>
        </w:rPr>
        <w:t>A fetch join in the FROM clause.</w:t>
      </w:r>
    </w:p>
    <w:p w:rsidR="009518A4" w:rsidRPr="00066F72" w:rsidRDefault="00066F72">
      <w:pPr>
        <w:pStyle w:val="normal0"/>
        <w:rPr>
          <w:i/>
        </w:rPr>
      </w:pPr>
      <w:r w:rsidRPr="00066F72">
        <w:rPr>
          <w:i/>
        </w:rPr>
        <w:t>A theta-style join in the WHERE clause.</w:t>
      </w:r>
    </w:p>
    <w:p w:rsidR="009518A4" w:rsidRPr="00066F72" w:rsidRDefault="00066F72">
      <w:pPr>
        <w:pStyle w:val="normal0"/>
        <w:rPr>
          <w:i/>
        </w:rPr>
      </w:pPr>
      <w:r w:rsidRPr="00066F72">
        <w:rPr>
          <w:i/>
        </w:rPr>
        <w:t>24 . Transaction with plain JDBC in Hibernate ?</w:t>
      </w:r>
    </w:p>
    <w:p w:rsidR="009518A4" w:rsidRPr="00066F72" w:rsidRDefault="00066F72">
      <w:pPr>
        <w:pStyle w:val="normal0"/>
        <w:rPr>
          <w:i/>
        </w:rPr>
      </w:pPr>
      <w:r w:rsidRPr="00066F72">
        <w:rPr>
          <w:i/>
        </w:rPr>
        <w:t xml:space="preserve">If you don't have JTA and don't want to deploy it along with your application, you will usually have to fall back to JDBC transaction demarcation. Instead of calling the JDBC API you better use Hibernate's Transaction and the built-in session-per-request functionality: </w:t>
      </w:r>
    </w:p>
    <w:p w:rsidR="009518A4" w:rsidRPr="00066F72" w:rsidRDefault="009518A4">
      <w:pPr>
        <w:pStyle w:val="normal0"/>
        <w:rPr>
          <w:i/>
        </w:rPr>
      </w:pPr>
    </w:p>
    <w:p w:rsidR="009518A4" w:rsidRPr="00066F72" w:rsidRDefault="00066F72">
      <w:pPr>
        <w:pStyle w:val="normal0"/>
        <w:rPr>
          <w:i/>
        </w:rPr>
      </w:pPr>
      <w:r w:rsidRPr="00066F72">
        <w:rPr>
          <w:i/>
        </w:rPr>
        <w:lastRenderedPageBreak/>
        <w:t xml:space="preserve">To enable the thread-bound strategy in your Hibernate configuration: </w:t>
      </w:r>
    </w:p>
    <w:p w:rsidR="009518A4" w:rsidRPr="00066F72" w:rsidRDefault="009518A4">
      <w:pPr>
        <w:pStyle w:val="normal0"/>
        <w:rPr>
          <w:i/>
        </w:rPr>
      </w:pPr>
    </w:p>
    <w:p w:rsidR="009518A4" w:rsidRPr="00066F72" w:rsidRDefault="00066F72">
      <w:pPr>
        <w:pStyle w:val="normal0"/>
        <w:rPr>
          <w:i/>
        </w:rPr>
      </w:pPr>
      <w:r w:rsidRPr="00066F72">
        <w:rPr>
          <w:i/>
        </w:rPr>
        <w:t xml:space="preserve">set hibernate.transaction.factory_class to org.hibernate.transaction.JDBCTransactionFactory </w:t>
      </w:r>
    </w:p>
    <w:p w:rsidR="009518A4" w:rsidRPr="00066F72" w:rsidRDefault="00066F72">
      <w:pPr>
        <w:pStyle w:val="normal0"/>
        <w:rPr>
          <w:i/>
        </w:rPr>
      </w:pPr>
      <w:r w:rsidRPr="00066F72">
        <w:rPr>
          <w:i/>
        </w:rPr>
        <w:t xml:space="preserve">set hibernate.current_session_context_class to thread </w:t>
      </w:r>
    </w:p>
    <w:p w:rsidR="009518A4" w:rsidRPr="00066F72" w:rsidRDefault="009518A4">
      <w:pPr>
        <w:pStyle w:val="normal0"/>
        <w:rPr>
          <w:i/>
        </w:rPr>
      </w:pPr>
    </w:p>
    <w:p w:rsidR="009518A4" w:rsidRPr="00066F72" w:rsidRDefault="00066F72">
      <w:pPr>
        <w:pStyle w:val="normal0"/>
        <w:rPr>
          <w:i/>
        </w:rPr>
      </w:pPr>
      <w:r w:rsidRPr="00066F72">
        <w:rPr>
          <w:i/>
        </w:rPr>
        <w:t xml:space="preserve">Session session = factory.openSession(); </w:t>
      </w:r>
    </w:p>
    <w:p w:rsidR="009518A4" w:rsidRPr="00066F72" w:rsidRDefault="00066F72">
      <w:pPr>
        <w:pStyle w:val="normal0"/>
        <w:rPr>
          <w:i/>
        </w:rPr>
      </w:pPr>
      <w:r w:rsidRPr="00066F72">
        <w:rPr>
          <w:i/>
        </w:rPr>
        <w:t xml:space="preserve">Transaction tx = null; </w:t>
      </w:r>
    </w:p>
    <w:p w:rsidR="009518A4" w:rsidRPr="00066F72" w:rsidRDefault="00066F72">
      <w:pPr>
        <w:pStyle w:val="normal0"/>
        <w:rPr>
          <w:i/>
        </w:rPr>
      </w:pPr>
      <w:r w:rsidRPr="00066F72">
        <w:rPr>
          <w:i/>
        </w:rPr>
        <w:t xml:space="preserve">try { </w:t>
      </w:r>
    </w:p>
    <w:p w:rsidR="009518A4" w:rsidRPr="00066F72" w:rsidRDefault="00066F72">
      <w:pPr>
        <w:pStyle w:val="normal0"/>
        <w:rPr>
          <w:i/>
        </w:rPr>
      </w:pPr>
      <w:r w:rsidRPr="00066F72">
        <w:rPr>
          <w:i/>
        </w:rPr>
        <w:t xml:space="preserve">tx = session.beginTransaction(); </w:t>
      </w:r>
    </w:p>
    <w:p w:rsidR="009518A4" w:rsidRPr="00066F72" w:rsidRDefault="009518A4">
      <w:pPr>
        <w:pStyle w:val="normal0"/>
        <w:rPr>
          <w:i/>
        </w:rPr>
      </w:pPr>
    </w:p>
    <w:p w:rsidR="009518A4" w:rsidRPr="00066F72" w:rsidRDefault="00066F72">
      <w:pPr>
        <w:pStyle w:val="normal0"/>
        <w:rPr>
          <w:i/>
        </w:rPr>
      </w:pPr>
      <w:r w:rsidRPr="00066F72">
        <w:rPr>
          <w:i/>
        </w:rPr>
        <w:t xml:space="preserve">// Do some work </w:t>
      </w:r>
    </w:p>
    <w:p w:rsidR="009518A4" w:rsidRPr="00066F72" w:rsidRDefault="00066F72">
      <w:pPr>
        <w:pStyle w:val="normal0"/>
        <w:rPr>
          <w:i/>
        </w:rPr>
      </w:pPr>
      <w:r w:rsidRPr="00066F72">
        <w:rPr>
          <w:i/>
        </w:rPr>
        <w:t xml:space="preserve">session.load(...); </w:t>
      </w:r>
    </w:p>
    <w:p w:rsidR="009518A4" w:rsidRPr="00066F72" w:rsidRDefault="00066F72">
      <w:pPr>
        <w:pStyle w:val="normal0"/>
        <w:rPr>
          <w:i/>
        </w:rPr>
      </w:pPr>
      <w:r w:rsidRPr="00066F72">
        <w:rPr>
          <w:i/>
        </w:rPr>
        <w:t xml:space="preserve">session.persist(...); </w:t>
      </w:r>
    </w:p>
    <w:p w:rsidR="009518A4" w:rsidRPr="00066F72" w:rsidRDefault="009518A4">
      <w:pPr>
        <w:pStyle w:val="normal0"/>
        <w:rPr>
          <w:i/>
        </w:rPr>
      </w:pPr>
    </w:p>
    <w:p w:rsidR="009518A4" w:rsidRPr="00066F72" w:rsidRDefault="00066F72">
      <w:pPr>
        <w:pStyle w:val="normal0"/>
        <w:rPr>
          <w:i/>
        </w:rPr>
      </w:pPr>
      <w:r w:rsidRPr="00066F72">
        <w:rPr>
          <w:i/>
        </w:rPr>
        <w:t xml:space="preserve">tx.commit(); // Flush happens automatically </w:t>
      </w:r>
    </w:p>
    <w:p w:rsidR="009518A4" w:rsidRPr="00066F72" w:rsidRDefault="00066F72">
      <w:pPr>
        <w:pStyle w:val="normal0"/>
        <w:rPr>
          <w:i/>
        </w:rPr>
      </w:pPr>
      <w:r w:rsidRPr="00066F72">
        <w:rPr>
          <w:i/>
        </w:rPr>
        <w:t xml:space="preserve">} </w:t>
      </w:r>
    </w:p>
    <w:p w:rsidR="009518A4" w:rsidRPr="00066F72" w:rsidRDefault="00066F72">
      <w:pPr>
        <w:pStyle w:val="normal0"/>
        <w:rPr>
          <w:i/>
        </w:rPr>
      </w:pPr>
      <w:r w:rsidRPr="00066F72">
        <w:rPr>
          <w:i/>
        </w:rPr>
        <w:t xml:space="preserve">catch (RuntimeException e) { </w:t>
      </w:r>
    </w:p>
    <w:p w:rsidR="009518A4" w:rsidRPr="00066F72" w:rsidRDefault="00066F72">
      <w:pPr>
        <w:pStyle w:val="normal0"/>
        <w:rPr>
          <w:i/>
        </w:rPr>
      </w:pPr>
      <w:r w:rsidRPr="00066F72">
        <w:rPr>
          <w:i/>
        </w:rPr>
        <w:t xml:space="preserve">tx.rollback(); </w:t>
      </w:r>
    </w:p>
    <w:p w:rsidR="009518A4" w:rsidRPr="00066F72" w:rsidRDefault="00066F72">
      <w:pPr>
        <w:pStyle w:val="normal0"/>
        <w:rPr>
          <w:i/>
        </w:rPr>
      </w:pPr>
      <w:r w:rsidRPr="00066F72">
        <w:rPr>
          <w:i/>
        </w:rPr>
        <w:t xml:space="preserve">throw e; // or display error message </w:t>
      </w:r>
    </w:p>
    <w:p w:rsidR="009518A4" w:rsidRPr="00066F72" w:rsidRDefault="00066F72">
      <w:pPr>
        <w:pStyle w:val="normal0"/>
        <w:rPr>
          <w:i/>
        </w:rPr>
      </w:pPr>
      <w:r w:rsidRPr="00066F72">
        <w:rPr>
          <w:i/>
        </w:rPr>
        <w:t xml:space="preserve">} </w:t>
      </w:r>
    </w:p>
    <w:p w:rsidR="009518A4" w:rsidRPr="00066F72" w:rsidRDefault="00066F72">
      <w:pPr>
        <w:pStyle w:val="normal0"/>
        <w:rPr>
          <w:i/>
        </w:rPr>
      </w:pPr>
      <w:r w:rsidRPr="00066F72">
        <w:rPr>
          <w:i/>
        </w:rPr>
        <w:t xml:space="preserve">finally { </w:t>
      </w:r>
    </w:p>
    <w:p w:rsidR="009518A4" w:rsidRPr="00066F72" w:rsidRDefault="00066F72">
      <w:pPr>
        <w:pStyle w:val="normal0"/>
        <w:rPr>
          <w:i/>
        </w:rPr>
      </w:pPr>
      <w:r w:rsidRPr="00066F72">
        <w:rPr>
          <w:i/>
        </w:rPr>
        <w:t xml:space="preserve">session.close(); </w:t>
      </w:r>
    </w:p>
    <w:p w:rsidR="009518A4" w:rsidRPr="00066F72" w:rsidRDefault="00066F72">
      <w:pPr>
        <w:pStyle w:val="normal0"/>
        <w:rPr>
          <w:i/>
        </w:rPr>
      </w:pPr>
      <w:r w:rsidRPr="00066F72">
        <w:rPr>
          <w:i/>
        </w:rPr>
        <w:t>}</w:t>
      </w:r>
    </w:p>
    <w:p w:rsidR="009518A4" w:rsidRPr="00066F72" w:rsidRDefault="00066F72">
      <w:pPr>
        <w:pStyle w:val="normal0"/>
        <w:rPr>
          <w:i/>
        </w:rPr>
      </w:pPr>
      <w:r w:rsidRPr="00066F72">
        <w:rPr>
          <w:i/>
        </w:rPr>
        <w:t>25 . What are the general considerations or best practices for defining your Hibernate persistent classes?</w:t>
      </w:r>
    </w:p>
    <w:p w:rsidR="009518A4" w:rsidRPr="00066F72" w:rsidRDefault="00066F72">
      <w:pPr>
        <w:pStyle w:val="normal0"/>
        <w:rPr>
          <w:i/>
        </w:rPr>
      </w:pPr>
      <w:r w:rsidRPr="00066F72">
        <w:rPr>
          <w:i/>
        </w:rPr>
        <w:lastRenderedPageBreak/>
        <w:t xml:space="preserve">1.You must have a default no-argument constructor for your persistent classes and there should be getXXX()and setXXX() methods for all your persistable instance variables. </w:t>
      </w:r>
    </w:p>
    <w:p w:rsidR="009518A4" w:rsidRPr="00066F72" w:rsidRDefault="009518A4">
      <w:pPr>
        <w:pStyle w:val="normal0"/>
        <w:rPr>
          <w:i/>
        </w:rPr>
      </w:pPr>
    </w:p>
    <w:p w:rsidR="009518A4" w:rsidRPr="00066F72" w:rsidRDefault="00066F72">
      <w:pPr>
        <w:pStyle w:val="normal0"/>
        <w:rPr>
          <w:i/>
        </w:rPr>
      </w:pPr>
      <w:r w:rsidRPr="00066F72">
        <w:rPr>
          <w:i/>
        </w:rPr>
        <w:t xml:space="preserve">2.You should implement the equals() and hashCode() methods based on your business key and it is important not to use the id field in your equals() and hashCode() definition if the id field is a surrogate key (i.e. Hibernate managed identifier). This is because the Hibernate only generates and sets the field when saving the object. </w:t>
      </w:r>
    </w:p>
    <w:p w:rsidR="009518A4" w:rsidRPr="00066F72" w:rsidRDefault="009518A4">
      <w:pPr>
        <w:pStyle w:val="normal0"/>
        <w:rPr>
          <w:i/>
        </w:rPr>
      </w:pPr>
    </w:p>
    <w:p w:rsidR="009518A4" w:rsidRPr="00066F72" w:rsidRDefault="00066F72">
      <w:pPr>
        <w:pStyle w:val="normal0"/>
        <w:rPr>
          <w:i/>
        </w:rPr>
      </w:pPr>
      <w:r w:rsidRPr="00066F72">
        <w:rPr>
          <w:i/>
        </w:rPr>
        <w:t xml:space="preserve">3. It is recommended to implement the Serializable interface. This is potentially useful if you want to migrate around a multi-processor cluster. </w:t>
      </w:r>
    </w:p>
    <w:p w:rsidR="009518A4" w:rsidRPr="00066F72" w:rsidRDefault="009518A4">
      <w:pPr>
        <w:pStyle w:val="normal0"/>
        <w:rPr>
          <w:i/>
        </w:rPr>
      </w:pPr>
    </w:p>
    <w:p w:rsidR="009518A4" w:rsidRPr="00066F72" w:rsidRDefault="00066F72">
      <w:pPr>
        <w:pStyle w:val="normal0"/>
        <w:rPr>
          <w:i/>
        </w:rPr>
      </w:pPr>
      <w:r w:rsidRPr="00066F72">
        <w:rPr>
          <w:i/>
        </w:rPr>
        <w:t>4.The persistent class should not be final because if it is final then lazy loading cannot be used by creating proxy objects.</w:t>
      </w:r>
    </w:p>
    <w:p w:rsidR="009518A4" w:rsidRPr="00066F72" w:rsidRDefault="00066F72">
      <w:pPr>
        <w:pStyle w:val="normal0"/>
        <w:rPr>
          <w:i/>
        </w:rPr>
      </w:pPr>
      <w:r w:rsidRPr="00066F72">
        <w:rPr>
          <w:i/>
        </w:rPr>
        <w:t>26 . Difference between session.update() and session.lock() in Hibernate ?</w:t>
      </w:r>
    </w:p>
    <w:p w:rsidR="009518A4" w:rsidRPr="00066F72" w:rsidRDefault="00066F72">
      <w:pPr>
        <w:pStyle w:val="normal0"/>
        <w:rPr>
          <w:i/>
        </w:rPr>
      </w:pPr>
      <w:r w:rsidRPr="00066F72">
        <w:rPr>
          <w:i/>
        </w:rPr>
        <w:t>The session.update method is used to update the persistence object in the in the database.</w:t>
      </w:r>
    </w:p>
    <w:p w:rsidR="009518A4" w:rsidRPr="00066F72" w:rsidRDefault="00066F72">
      <w:pPr>
        <w:pStyle w:val="normal0"/>
        <w:rPr>
          <w:i/>
        </w:rPr>
      </w:pPr>
      <w:r w:rsidRPr="00066F72">
        <w:rPr>
          <w:i/>
        </w:rPr>
        <w:t xml:space="preserve"> The session.lock() method simply reattaches the object to the session without checking or updating the database on the assumption that the database in sync with the detached object. It is the best practice to use either session.update(..) or session.saveOrUpdate(). Use session.lock() only if you are absolutely sure that the detached object is in sync with your detached object or if it does not matter because you will be overwriting all the columns that would have changed later on within the same transaction.</w:t>
      </w:r>
    </w:p>
    <w:p w:rsidR="009518A4" w:rsidRPr="00066F72" w:rsidRDefault="00066F72">
      <w:pPr>
        <w:pStyle w:val="normal0"/>
        <w:rPr>
          <w:i/>
        </w:rPr>
      </w:pPr>
      <w:r w:rsidRPr="00066F72">
        <w:rPr>
          <w:i/>
        </w:rPr>
        <w:t>27.What are the Collection types in Hibernate ?</w:t>
      </w:r>
    </w:p>
    <w:p w:rsidR="009518A4" w:rsidRPr="00066F72" w:rsidRDefault="00066F72">
      <w:pPr>
        <w:pStyle w:val="normal0"/>
        <w:rPr>
          <w:i/>
        </w:rPr>
      </w:pPr>
      <w:r w:rsidRPr="00066F72">
        <w:rPr>
          <w:i/>
        </w:rPr>
        <w:t>Set</w:t>
      </w:r>
    </w:p>
    <w:p w:rsidR="009518A4" w:rsidRPr="00066F72" w:rsidRDefault="00066F72">
      <w:pPr>
        <w:pStyle w:val="normal0"/>
        <w:rPr>
          <w:i/>
        </w:rPr>
      </w:pPr>
      <w:r w:rsidRPr="00066F72">
        <w:rPr>
          <w:i/>
        </w:rPr>
        <w:t>List</w:t>
      </w:r>
    </w:p>
    <w:p w:rsidR="009518A4" w:rsidRPr="00066F72" w:rsidRDefault="00066F72">
      <w:pPr>
        <w:pStyle w:val="normal0"/>
        <w:rPr>
          <w:i/>
        </w:rPr>
      </w:pPr>
      <w:r w:rsidRPr="00066F72">
        <w:rPr>
          <w:i/>
        </w:rPr>
        <w:t>Array</w:t>
      </w:r>
    </w:p>
    <w:p w:rsidR="009518A4" w:rsidRPr="00066F72" w:rsidRDefault="00066F72">
      <w:pPr>
        <w:pStyle w:val="normal0"/>
        <w:rPr>
          <w:i/>
        </w:rPr>
      </w:pPr>
      <w:r w:rsidRPr="00066F72">
        <w:rPr>
          <w:i/>
        </w:rPr>
        <w:t>Map</w:t>
      </w:r>
    </w:p>
    <w:p w:rsidR="009518A4" w:rsidRPr="00066F72" w:rsidRDefault="00066F72">
      <w:pPr>
        <w:pStyle w:val="normal0"/>
        <w:rPr>
          <w:i/>
        </w:rPr>
      </w:pPr>
      <w:r w:rsidRPr="00066F72">
        <w:rPr>
          <w:i/>
        </w:rPr>
        <w:t>Bag</w:t>
      </w:r>
    </w:p>
    <w:p w:rsidR="009518A4" w:rsidRPr="00066F72" w:rsidRDefault="009518A4">
      <w:pPr>
        <w:pStyle w:val="normal0"/>
        <w:rPr>
          <w:i/>
        </w:rPr>
      </w:pPr>
    </w:p>
    <w:p w:rsidR="009518A4" w:rsidRPr="00066F72" w:rsidRDefault="009518A4">
      <w:pPr>
        <w:pStyle w:val="normal0"/>
        <w:rPr>
          <w:i/>
        </w:rPr>
      </w:pPr>
    </w:p>
    <w:p w:rsidR="009518A4" w:rsidRPr="00066F72" w:rsidRDefault="00066F72">
      <w:pPr>
        <w:pStyle w:val="normal0"/>
        <w:rPr>
          <w:i/>
        </w:rPr>
      </w:pPr>
      <w:r w:rsidRPr="00066F72">
        <w:rPr>
          <w:i/>
        </w:rPr>
        <w:lastRenderedPageBreak/>
        <w:t xml:space="preserve">28.What is the difference between sorted and ordered collection in hibernate? </w:t>
      </w:r>
    </w:p>
    <w:p w:rsidR="009518A4" w:rsidRPr="00066F72" w:rsidRDefault="00066F72">
      <w:pPr>
        <w:pStyle w:val="normal0"/>
        <w:rPr>
          <w:i/>
        </w:rPr>
      </w:pPr>
      <w:r w:rsidRPr="00066F72">
        <w:rPr>
          <w:i/>
        </w:rPr>
        <w:t>sorted collection vs. order collection :-</w:t>
      </w:r>
    </w:p>
    <w:p w:rsidR="009518A4" w:rsidRPr="00066F72" w:rsidRDefault="00066F72">
      <w:pPr>
        <w:pStyle w:val="normal0"/>
        <w:rPr>
          <w:i/>
        </w:rPr>
      </w:pPr>
      <w:r w:rsidRPr="00066F72">
        <w:rPr>
          <w:i/>
        </w:rPr>
        <w:t xml:space="preserve">sorted collection </w:t>
      </w:r>
    </w:p>
    <w:p w:rsidR="009518A4" w:rsidRPr="00066F72" w:rsidRDefault="009518A4">
      <w:pPr>
        <w:pStyle w:val="normal0"/>
        <w:rPr>
          <w:i/>
        </w:rPr>
      </w:pPr>
    </w:p>
    <w:p w:rsidR="009518A4" w:rsidRPr="00066F72" w:rsidRDefault="00066F72">
      <w:pPr>
        <w:pStyle w:val="normal0"/>
        <w:rPr>
          <w:i/>
        </w:rPr>
      </w:pPr>
      <w:r w:rsidRPr="00066F72">
        <w:rPr>
          <w:i/>
        </w:rPr>
        <w:t xml:space="preserve">order collection </w:t>
      </w:r>
    </w:p>
    <w:p w:rsidR="009518A4" w:rsidRPr="00066F72" w:rsidRDefault="00066F72">
      <w:pPr>
        <w:pStyle w:val="normal0"/>
        <w:rPr>
          <w:i/>
        </w:rPr>
      </w:pPr>
      <w:r w:rsidRPr="00066F72">
        <w:rPr>
          <w:i/>
        </w:rPr>
        <w:t xml:space="preserve">A sorted collection is sorting a collection by utilizing the sorting features provided by the Java collections framework. The sorting occurs in the memory of JVM which running Hibernate, after the data being read from database using java comparator. </w:t>
      </w:r>
    </w:p>
    <w:p w:rsidR="009518A4" w:rsidRPr="00066F72" w:rsidRDefault="00066F72">
      <w:pPr>
        <w:pStyle w:val="normal0"/>
        <w:rPr>
          <w:i/>
        </w:rPr>
      </w:pPr>
      <w:r w:rsidRPr="00066F72">
        <w:rPr>
          <w:i/>
        </w:rPr>
        <w:t xml:space="preserve">Order collection is sorting a collection by specifying the order-by clause for sorting this collection when retrieval. </w:t>
      </w:r>
    </w:p>
    <w:p w:rsidR="009518A4" w:rsidRPr="00066F72" w:rsidRDefault="00066F72">
      <w:pPr>
        <w:pStyle w:val="normal0"/>
        <w:rPr>
          <w:i/>
        </w:rPr>
      </w:pPr>
      <w:r w:rsidRPr="00066F72">
        <w:rPr>
          <w:i/>
        </w:rPr>
        <w:t xml:space="preserve">If your collection is not large, it will be more efficient way to sort it. </w:t>
      </w:r>
    </w:p>
    <w:p w:rsidR="009518A4" w:rsidRPr="00066F72" w:rsidRDefault="00066F72">
      <w:pPr>
        <w:pStyle w:val="normal0"/>
        <w:rPr>
          <w:i/>
        </w:rPr>
      </w:pPr>
      <w:r w:rsidRPr="00066F72">
        <w:rPr>
          <w:i/>
        </w:rPr>
        <w:t xml:space="preserve">If your collection is very large, it will be more efficient way to sort it . </w:t>
      </w:r>
    </w:p>
    <w:p w:rsidR="009518A4" w:rsidRPr="00066F72" w:rsidRDefault="00066F72">
      <w:pPr>
        <w:pStyle w:val="normal0"/>
        <w:rPr>
          <w:i/>
        </w:rPr>
      </w:pPr>
      <w:r w:rsidRPr="00066F72">
        <w:rPr>
          <w:i/>
        </w:rPr>
        <w:t xml:space="preserve">29.What are the ways to express joins in HQL? </w:t>
      </w:r>
    </w:p>
    <w:p w:rsidR="009518A4" w:rsidRPr="00066F72" w:rsidRDefault="00066F72">
      <w:pPr>
        <w:pStyle w:val="normal0"/>
        <w:rPr>
          <w:i/>
        </w:rPr>
      </w:pPr>
      <w:r w:rsidRPr="00066F72">
        <w:rPr>
          <w:i/>
        </w:rPr>
        <w:t>HQL provides four ways of expressing (inner and outer) joins:-</w:t>
      </w:r>
    </w:p>
    <w:p w:rsidR="009518A4" w:rsidRPr="00066F72" w:rsidRDefault="00066F72">
      <w:pPr>
        <w:pStyle w:val="normal0"/>
        <w:rPr>
          <w:i/>
        </w:rPr>
      </w:pPr>
      <w:r w:rsidRPr="00066F72">
        <w:rPr>
          <w:i/>
        </w:rPr>
        <w:t>An implicit association join</w:t>
      </w:r>
    </w:p>
    <w:p w:rsidR="009518A4" w:rsidRPr="00066F72" w:rsidRDefault="00066F72">
      <w:pPr>
        <w:pStyle w:val="normal0"/>
        <w:rPr>
          <w:i/>
        </w:rPr>
      </w:pPr>
      <w:r w:rsidRPr="00066F72">
        <w:rPr>
          <w:i/>
        </w:rPr>
        <w:t>An ordinary join in the FROM clause</w:t>
      </w:r>
    </w:p>
    <w:p w:rsidR="009518A4" w:rsidRPr="00066F72" w:rsidRDefault="00066F72">
      <w:pPr>
        <w:pStyle w:val="normal0"/>
        <w:rPr>
          <w:i/>
        </w:rPr>
      </w:pPr>
      <w:r w:rsidRPr="00066F72">
        <w:rPr>
          <w:i/>
        </w:rPr>
        <w:t>A fetch join in the FROM clause.</w:t>
      </w:r>
    </w:p>
    <w:p w:rsidR="009518A4" w:rsidRPr="00066F72" w:rsidRDefault="00066F72">
      <w:pPr>
        <w:pStyle w:val="normal0"/>
        <w:rPr>
          <w:i/>
        </w:rPr>
      </w:pPr>
      <w:r w:rsidRPr="00066F72">
        <w:rPr>
          <w:i/>
        </w:rPr>
        <w:t>A theta-style join in the WHERE clause.</w:t>
      </w:r>
    </w:p>
    <w:p w:rsidR="009518A4" w:rsidRPr="00066F72" w:rsidRDefault="009518A4">
      <w:pPr>
        <w:pStyle w:val="normal0"/>
        <w:rPr>
          <w:i/>
        </w:rPr>
      </w:pPr>
    </w:p>
    <w:p w:rsidR="009518A4" w:rsidRPr="00066F72" w:rsidRDefault="00066F72">
      <w:pPr>
        <w:pStyle w:val="normal0"/>
        <w:rPr>
          <w:i/>
        </w:rPr>
      </w:pPr>
      <w:r w:rsidRPr="00066F72">
        <w:rPr>
          <w:i/>
        </w:rPr>
        <w:t xml:space="preserve">30.What do you mean by Named – SQL query? </w:t>
      </w:r>
    </w:p>
    <w:p w:rsidR="009518A4" w:rsidRPr="00066F72" w:rsidRDefault="00066F72">
      <w:pPr>
        <w:pStyle w:val="normal0"/>
        <w:rPr>
          <w:i/>
        </w:rPr>
      </w:pPr>
      <w:r w:rsidRPr="00066F72">
        <w:rPr>
          <w:i/>
        </w:rPr>
        <w:t>Named SQL queries are defined in the mapping xml document and called wherever required.</w:t>
      </w:r>
    </w:p>
    <w:p w:rsidR="009518A4" w:rsidRPr="00066F72" w:rsidRDefault="00066F72">
      <w:pPr>
        <w:pStyle w:val="normal0"/>
        <w:rPr>
          <w:i/>
        </w:rPr>
      </w:pPr>
      <w:r w:rsidRPr="00066F72">
        <w:rPr>
          <w:i/>
        </w:rPr>
        <w:t>Example:</w:t>
      </w:r>
    </w:p>
    <w:p w:rsidR="009518A4" w:rsidRPr="00066F72" w:rsidRDefault="009518A4">
      <w:pPr>
        <w:pStyle w:val="normal0"/>
        <w:rPr>
          <w:i/>
        </w:rPr>
      </w:pPr>
    </w:p>
    <w:p w:rsidR="009518A4" w:rsidRPr="00066F72" w:rsidRDefault="00066F72">
      <w:pPr>
        <w:pStyle w:val="normal0"/>
        <w:rPr>
          <w:i/>
        </w:rPr>
      </w:pPr>
      <w:r w:rsidRPr="00066F72">
        <w:rPr>
          <w:i/>
        </w:rPr>
        <w:t xml:space="preserve">   </w:t>
      </w:r>
    </w:p>
    <w:p w:rsidR="009518A4" w:rsidRPr="00066F72" w:rsidRDefault="00066F72">
      <w:pPr>
        <w:pStyle w:val="normal0"/>
        <w:rPr>
          <w:i/>
        </w:rPr>
      </w:pPr>
      <w:r w:rsidRPr="00066F72">
        <w:rPr>
          <w:i/>
        </w:rPr>
        <w:t xml:space="preserve">      SELECT emp.EMP_ID AS {emp.empid},</w:t>
      </w:r>
    </w:p>
    <w:p w:rsidR="009518A4" w:rsidRPr="00066F72" w:rsidRDefault="00066F72">
      <w:pPr>
        <w:pStyle w:val="normal0"/>
        <w:rPr>
          <w:i/>
        </w:rPr>
      </w:pPr>
      <w:r w:rsidRPr="00066F72">
        <w:rPr>
          <w:i/>
        </w:rPr>
        <w:lastRenderedPageBreak/>
        <w:t xml:space="preserve">                 emp.EMP_ADDRESS AS {emp.address},</w:t>
      </w:r>
    </w:p>
    <w:p w:rsidR="009518A4" w:rsidRPr="00066F72" w:rsidRDefault="00066F72">
      <w:pPr>
        <w:pStyle w:val="normal0"/>
        <w:rPr>
          <w:i/>
        </w:rPr>
      </w:pPr>
      <w:r w:rsidRPr="00066F72">
        <w:rPr>
          <w:i/>
        </w:rPr>
        <w:t xml:space="preserve">                 emp.EMP_NAME AS {emp.name} </w:t>
      </w:r>
    </w:p>
    <w:p w:rsidR="009518A4" w:rsidRPr="00066F72" w:rsidRDefault="00066F72">
      <w:pPr>
        <w:pStyle w:val="normal0"/>
        <w:rPr>
          <w:i/>
        </w:rPr>
      </w:pPr>
      <w:r w:rsidRPr="00066F72">
        <w:rPr>
          <w:i/>
        </w:rPr>
        <w:t xml:space="preserve">      FROM Employee EMP WHERE emp.NAME LIKE :name</w:t>
      </w:r>
    </w:p>
    <w:p w:rsidR="009518A4" w:rsidRPr="00066F72" w:rsidRDefault="00066F72">
      <w:pPr>
        <w:pStyle w:val="normal0"/>
        <w:rPr>
          <w:i/>
        </w:rPr>
      </w:pPr>
      <w:r w:rsidRPr="00066F72">
        <w:rPr>
          <w:i/>
        </w:rPr>
        <w:t>Invoke Named Query :</w:t>
      </w:r>
    </w:p>
    <w:p w:rsidR="009518A4" w:rsidRPr="00066F72" w:rsidRDefault="00066F72">
      <w:pPr>
        <w:pStyle w:val="normal0"/>
        <w:rPr>
          <w:i/>
        </w:rPr>
      </w:pPr>
      <w:r w:rsidRPr="00066F72">
        <w:rPr>
          <w:i/>
        </w:rPr>
        <w:t>List people = session.getNamedQuery("empdetails")</w:t>
      </w:r>
    </w:p>
    <w:p w:rsidR="009518A4" w:rsidRPr="00066F72" w:rsidRDefault="00066F72">
      <w:pPr>
        <w:pStyle w:val="normal0"/>
        <w:rPr>
          <w:i/>
        </w:rPr>
      </w:pPr>
      <w:r w:rsidRPr="00066F72">
        <w:rPr>
          <w:i/>
        </w:rPr>
        <w:t xml:space="preserve">                     .setString("TomBrady", name)</w:t>
      </w:r>
    </w:p>
    <w:p w:rsidR="009518A4" w:rsidRPr="00066F72" w:rsidRDefault="00066F72">
      <w:pPr>
        <w:pStyle w:val="normal0"/>
        <w:rPr>
          <w:i/>
        </w:rPr>
      </w:pPr>
      <w:r w:rsidRPr="00066F72">
        <w:rPr>
          <w:i/>
        </w:rPr>
        <w:t xml:space="preserve">                     .setMaxResults(50)</w:t>
      </w:r>
    </w:p>
    <w:p w:rsidR="009518A4" w:rsidRPr="00066F72" w:rsidRDefault="00066F72">
      <w:pPr>
        <w:pStyle w:val="normal0"/>
        <w:rPr>
          <w:i/>
        </w:rPr>
      </w:pPr>
      <w:r w:rsidRPr="00066F72">
        <w:rPr>
          <w:i/>
        </w:rPr>
        <w:t xml:space="preserve">                     .list();</w:t>
      </w:r>
    </w:p>
    <w:p w:rsidR="009518A4" w:rsidRPr="00066F72" w:rsidRDefault="009518A4">
      <w:pPr>
        <w:pStyle w:val="normal0"/>
        <w:rPr>
          <w:i/>
        </w:rPr>
      </w:pPr>
    </w:p>
    <w:p w:rsidR="009518A4" w:rsidRPr="00066F72" w:rsidRDefault="00066F72">
      <w:pPr>
        <w:pStyle w:val="normal0"/>
        <w:rPr>
          <w:i/>
        </w:rPr>
      </w:pPr>
      <w:r w:rsidRPr="00066F72">
        <w:rPr>
          <w:i/>
        </w:rPr>
        <w:t>31.How do you invoke Stored Procedures?</w:t>
      </w:r>
    </w:p>
    <w:p w:rsidR="009518A4" w:rsidRPr="00066F72" w:rsidRDefault="009518A4">
      <w:pPr>
        <w:pStyle w:val="normal0"/>
        <w:rPr>
          <w:i/>
        </w:rPr>
      </w:pPr>
    </w:p>
    <w:p w:rsidR="009518A4" w:rsidRPr="00066F72" w:rsidRDefault="00066F72">
      <w:pPr>
        <w:pStyle w:val="normal0"/>
        <w:rPr>
          <w:i/>
        </w:rPr>
      </w:pPr>
      <w:r w:rsidRPr="00066F72">
        <w:rPr>
          <w:i/>
        </w:rPr>
        <w:t xml:space="preserve"> </w:t>
      </w:r>
    </w:p>
    <w:p w:rsidR="009518A4" w:rsidRPr="00066F72" w:rsidRDefault="00066F72">
      <w:pPr>
        <w:pStyle w:val="normal0"/>
        <w:rPr>
          <w:i/>
        </w:rPr>
      </w:pPr>
      <w:r w:rsidRPr="00066F72">
        <w:rPr>
          <w:i/>
        </w:rPr>
        <w:t xml:space="preserve">         </w:t>
      </w:r>
    </w:p>
    <w:p w:rsidR="009518A4" w:rsidRPr="00066F72" w:rsidRDefault="00066F72">
      <w:pPr>
        <w:pStyle w:val="normal0"/>
        <w:rPr>
          <w:i/>
        </w:rPr>
      </w:pPr>
      <w:r w:rsidRPr="00066F72">
        <w:rPr>
          <w:i/>
        </w:rPr>
        <w:t xml:space="preserve">         </w:t>
      </w:r>
    </w:p>
    <w:p w:rsidR="009518A4" w:rsidRPr="00066F72" w:rsidRDefault="00066F72">
      <w:pPr>
        <w:pStyle w:val="normal0"/>
        <w:rPr>
          <w:i/>
        </w:rPr>
      </w:pPr>
      <w:r w:rsidRPr="00066F72">
        <w:rPr>
          <w:i/>
        </w:rPr>
        <w:t xml:space="preserve">   </w:t>
      </w:r>
    </w:p>
    <w:p w:rsidR="009518A4" w:rsidRPr="00066F72" w:rsidRDefault="00066F72">
      <w:pPr>
        <w:pStyle w:val="normal0"/>
        <w:rPr>
          <w:i/>
        </w:rPr>
      </w:pPr>
      <w:r w:rsidRPr="00066F72">
        <w:rPr>
          <w:i/>
        </w:rPr>
        <w:t xml:space="preserve">    { ? = call selectAllEmployees() }</w:t>
      </w:r>
    </w:p>
    <w:p w:rsidR="009518A4" w:rsidRPr="00066F72" w:rsidRDefault="00066F72">
      <w:pPr>
        <w:pStyle w:val="normal0"/>
        <w:rPr>
          <w:i/>
        </w:rPr>
      </w:pPr>
      <w:r w:rsidRPr="00066F72">
        <w:rPr>
          <w:i/>
        </w:rPr>
        <w:t xml:space="preserve"> </w:t>
      </w:r>
    </w:p>
    <w:p w:rsidR="009518A4" w:rsidRPr="00066F72" w:rsidRDefault="009518A4">
      <w:pPr>
        <w:pStyle w:val="normal0"/>
        <w:rPr>
          <w:i/>
        </w:rPr>
      </w:pPr>
    </w:p>
    <w:p w:rsidR="009518A4" w:rsidRPr="00066F72" w:rsidRDefault="00066F72">
      <w:pPr>
        <w:pStyle w:val="normal0"/>
        <w:rPr>
          <w:i/>
        </w:rPr>
      </w:pPr>
      <w:r w:rsidRPr="00066F72">
        <w:rPr>
          <w:i/>
        </w:rPr>
        <w:t xml:space="preserve">32.Explain Criteria API </w:t>
      </w:r>
    </w:p>
    <w:p w:rsidR="009518A4" w:rsidRPr="00066F72" w:rsidRDefault="00066F72">
      <w:pPr>
        <w:pStyle w:val="normal0"/>
        <w:rPr>
          <w:i/>
        </w:rPr>
      </w:pPr>
      <w:r w:rsidRPr="00066F72">
        <w:rPr>
          <w:i/>
        </w:rPr>
        <w:t>The interface org.hibernate.Criteria represents a query against a particular persistent class. The Session is a factory for Criteria instances. Criteria is a simplified API for retrieving entities by composing Criterion objects. This is a very convenient approach for functionality like "search" screens where there is a variable number of conditions to be placed upon the result set.</w:t>
      </w:r>
    </w:p>
    <w:p w:rsidR="009518A4" w:rsidRPr="00066F72" w:rsidRDefault="00066F72">
      <w:pPr>
        <w:pStyle w:val="normal0"/>
        <w:rPr>
          <w:i/>
        </w:rPr>
      </w:pPr>
      <w:r w:rsidRPr="00066F72">
        <w:rPr>
          <w:i/>
        </w:rPr>
        <w:t>Example :</w:t>
      </w:r>
    </w:p>
    <w:p w:rsidR="009518A4" w:rsidRPr="00066F72" w:rsidRDefault="00066F72">
      <w:pPr>
        <w:pStyle w:val="normal0"/>
        <w:rPr>
          <w:i/>
        </w:rPr>
      </w:pPr>
      <w:r w:rsidRPr="00066F72">
        <w:rPr>
          <w:i/>
        </w:rPr>
        <w:t>List employees = session.createCriteria(Employee.class)</w:t>
      </w:r>
    </w:p>
    <w:p w:rsidR="009518A4" w:rsidRPr="00066F72" w:rsidRDefault="00066F72">
      <w:pPr>
        <w:pStyle w:val="normal0"/>
        <w:rPr>
          <w:i/>
        </w:rPr>
      </w:pPr>
      <w:r w:rsidRPr="00066F72">
        <w:rPr>
          <w:i/>
        </w:rPr>
        <w:lastRenderedPageBreak/>
        <w:t xml:space="preserve">                         .add(Restrictions.like("name", "a%") )</w:t>
      </w:r>
    </w:p>
    <w:p w:rsidR="009518A4" w:rsidRPr="00066F72" w:rsidRDefault="00066F72">
      <w:pPr>
        <w:pStyle w:val="normal0"/>
        <w:rPr>
          <w:i/>
        </w:rPr>
      </w:pPr>
      <w:r w:rsidRPr="00066F72">
        <w:rPr>
          <w:i/>
        </w:rPr>
        <w:t xml:space="preserve">                         .add(Restrictions.like("address", "Boston"))</w:t>
      </w:r>
    </w:p>
    <w:p w:rsidR="009518A4" w:rsidRPr="00066F72" w:rsidRDefault="00066F72">
      <w:pPr>
        <w:pStyle w:val="normal0"/>
        <w:rPr>
          <w:i/>
        </w:rPr>
      </w:pPr>
      <w:r w:rsidRPr="00066F72">
        <w:rPr>
          <w:i/>
        </w:rPr>
        <w:t xml:space="preserve">                         .addOrder(Order.asc("name") )</w:t>
      </w:r>
    </w:p>
    <w:p w:rsidR="009518A4" w:rsidRPr="00066F72" w:rsidRDefault="00066F72">
      <w:pPr>
        <w:pStyle w:val="normal0"/>
        <w:rPr>
          <w:i/>
        </w:rPr>
      </w:pPr>
      <w:r w:rsidRPr="00066F72">
        <w:rPr>
          <w:i/>
        </w:rPr>
        <w:t xml:space="preserve">                         .list();</w:t>
      </w:r>
    </w:p>
    <w:p w:rsidR="009518A4" w:rsidRPr="00066F72" w:rsidRDefault="009518A4">
      <w:pPr>
        <w:pStyle w:val="normal0"/>
        <w:rPr>
          <w:i/>
        </w:rPr>
      </w:pPr>
    </w:p>
    <w:p w:rsidR="009518A4" w:rsidRPr="00066F72" w:rsidRDefault="009518A4">
      <w:pPr>
        <w:pStyle w:val="normal0"/>
        <w:rPr>
          <w:i/>
        </w:rPr>
      </w:pPr>
    </w:p>
    <w:p w:rsidR="009518A4" w:rsidRPr="00066F72" w:rsidRDefault="00066F72">
      <w:pPr>
        <w:pStyle w:val="normal0"/>
        <w:rPr>
          <w:i/>
        </w:rPr>
      </w:pPr>
      <w:r w:rsidRPr="00066F72">
        <w:rPr>
          <w:i/>
        </w:rPr>
        <w:t>33.What’s the difference between load() and get()?</w:t>
      </w:r>
    </w:p>
    <w:p w:rsidR="009518A4" w:rsidRPr="00066F72" w:rsidRDefault="009518A4">
      <w:pPr>
        <w:pStyle w:val="normal0"/>
        <w:rPr>
          <w:i/>
        </w:rPr>
      </w:pPr>
    </w:p>
    <w:p w:rsidR="009518A4" w:rsidRPr="00066F72" w:rsidRDefault="00066F72">
      <w:pPr>
        <w:pStyle w:val="normal0"/>
        <w:rPr>
          <w:i/>
        </w:rPr>
      </w:pPr>
      <w:r w:rsidRPr="00066F72">
        <w:rPr>
          <w:i/>
        </w:rPr>
        <w:t xml:space="preserve">load() </w:t>
      </w:r>
    </w:p>
    <w:p w:rsidR="009518A4" w:rsidRPr="00066F72" w:rsidRDefault="00066F72">
      <w:pPr>
        <w:pStyle w:val="normal0"/>
        <w:rPr>
          <w:i/>
        </w:rPr>
      </w:pPr>
      <w:r w:rsidRPr="00066F72">
        <w:rPr>
          <w:i/>
        </w:rPr>
        <w:t xml:space="preserve">get() </w:t>
      </w:r>
    </w:p>
    <w:p w:rsidR="009518A4" w:rsidRPr="00066F72" w:rsidRDefault="00066F72">
      <w:pPr>
        <w:pStyle w:val="normal0"/>
        <w:rPr>
          <w:i/>
        </w:rPr>
      </w:pPr>
      <w:r w:rsidRPr="00066F72">
        <w:rPr>
          <w:i/>
        </w:rPr>
        <w:t xml:space="preserve">Only use the load() method if you are sure that the object exists. </w:t>
      </w:r>
    </w:p>
    <w:p w:rsidR="009518A4" w:rsidRPr="00066F72" w:rsidRDefault="00066F72">
      <w:pPr>
        <w:pStyle w:val="normal0"/>
        <w:rPr>
          <w:i/>
        </w:rPr>
      </w:pPr>
      <w:r w:rsidRPr="00066F72">
        <w:rPr>
          <w:i/>
        </w:rPr>
        <w:t xml:space="preserve">If you are not sure that the object exists, then use one of the get() methods. </w:t>
      </w:r>
    </w:p>
    <w:p w:rsidR="009518A4" w:rsidRPr="00066F72" w:rsidRDefault="00066F72">
      <w:pPr>
        <w:pStyle w:val="normal0"/>
        <w:rPr>
          <w:i/>
        </w:rPr>
      </w:pPr>
      <w:r w:rsidRPr="00066F72">
        <w:rPr>
          <w:i/>
        </w:rPr>
        <w:t xml:space="preserve">load() method will throw an exception if the unique id is not found in the database. </w:t>
      </w:r>
    </w:p>
    <w:p w:rsidR="009518A4" w:rsidRPr="00066F72" w:rsidRDefault="00066F72">
      <w:pPr>
        <w:pStyle w:val="normal0"/>
        <w:rPr>
          <w:i/>
        </w:rPr>
      </w:pPr>
      <w:r w:rsidRPr="00066F72">
        <w:rPr>
          <w:i/>
        </w:rPr>
        <w:t xml:space="preserve">get() method will return null if the unique id is not found in the database. </w:t>
      </w:r>
    </w:p>
    <w:p w:rsidR="009518A4" w:rsidRPr="00066F72" w:rsidRDefault="00066F72">
      <w:pPr>
        <w:pStyle w:val="normal0"/>
        <w:rPr>
          <w:i/>
        </w:rPr>
      </w:pPr>
      <w:r w:rsidRPr="00066F72">
        <w:rPr>
          <w:i/>
        </w:rPr>
        <w:t xml:space="preserve">load() just returns a proxy by default and database won’t be hit until the proxy is first invoked.  </w:t>
      </w:r>
    </w:p>
    <w:p w:rsidR="009518A4" w:rsidRPr="00066F72" w:rsidRDefault="00066F72">
      <w:pPr>
        <w:pStyle w:val="normal0"/>
        <w:rPr>
          <w:i/>
        </w:rPr>
      </w:pPr>
      <w:r w:rsidRPr="00066F72">
        <w:rPr>
          <w:i/>
        </w:rPr>
        <w:t xml:space="preserve">get() will hit the database immediately. </w:t>
      </w:r>
    </w:p>
    <w:p w:rsidR="009518A4" w:rsidRPr="00066F72" w:rsidRDefault="009518A4">
      <w:pPr>
        <w:pStyle w:val="normal0"/>
        <w:rPr>
          <w:i/>
        </w:rPr>
      </w:pPr>
    </w:p>
    <w:p w:rsidR="009518A4" w:rsidRPr="00066F72" w:rsidRDefault="00066F72">
      <w:pPr>
        <w:pStyle w:val="normal0"/>
        <w:rPr>
          <w:i/>
        </w:rPr>
      </w:pPr>
      <w:r w:rsidRPr="00066F72">
        <w:rPr>
          <w:i/>
        </w:rPr>
        <w:t xml:space="preserve">34.What is the difference between and merge and update ? </w:t>
      </w:r>
    </w:p>
    <w:p w:rsidR="009518A4" w:rsidRPr="00066F72" w:rsidRDefault="00066F72">
      <w:pPr>
        <w:pStyle w:val="normal0"/>
        <w:rPr>
          <w:i/>
        </w:rPr>
      </w:pPr>
      <w:r w:rsidRPr="00066F72">
        <w:rPr>
          <w:i/>
        </w:rPr>
        <w:t>Use update() if you are sure that the session does not contain an already persistent instance with the same identifier, and merge() if you want to merge your modifications at any time without consideration of the state of the session.</w:t>
      </w:r>
    </w:p>
    <w:p w:rsidR="009518A4" w:rsidRPr="00066F72" w:rsidRDefault="009518A4">
      <w:pPr>
        <w:pStyle w:val="normal0"/>
        <w:rPr>
          <w:i/>
        </w:rPr>
      </w:pPr>
    </w:p>
    <w:p w:rsidR="009518A4" w:rsidRPr="00066F72" w:rsidRDefault="00066F72">
      <w:pPr>
        <w:pStyle w:val="normal0"/>
        <w:rPr>
          <w:i/>
        </w:rPr>
      </w:pPr>
      <w:r w:rsidRPr="00066F72">
        <w:rPr>
          <w:i/>
        </w:rPr>
        <w:t xml:space="preserve">35.Define cascade and inverse option in one-many mapping? </w:t>
      </w:r>
    </w:p>
    <w:p w:rsidR="009518A4" w:rsidRPr="00066F72" w:rsidRDefault="00066F72">
      <w:pPr>
        <w:pStyle w:val="normal0"/>
        <w:rPr>
          <w:i/>
        </w:rPr>
      </w:pPr>
      <w:r w:rsidRPr="00066F72">
        <w:rPr>
          <w:i/>
        </w:rPr>
        <w:t>cascade - enable operations to cascade to child entities.</w:t>
      </w:r>
    </w:p>
    <w:p w:rsidR="009518A4" w:rsidRPr="00066F72" w:rsidRDefault="00066F72">
      <w:pPr>
        <w:pStyle w:val="normal0"/>
        <w:rPr>
          <w:i/>
        </w:rPr>
      </w:pPr>
      <w:r w:rsidRPr="00066F72">
        <w:rPr>
          <w:i/>
        </w:rPr>
        <w:t>cascade="all|none|save-update|delete|all-delete-orphan"</w:t>
      </w:r>
    </w:p>
    <w:p w:rsidR="009518A4" w:rsidRPr="00066F72" w:rsidRDefault="009518A4">
      <w:pPr>
        <w:pStyle w:val="normal0"/>
        <w:rPr>
          <w:i/>
        </w:rPr>
      </w:pPr>
    </w:p>
    <w:p w:rsidR="009518A4" w:rsidRPr="00066F72" w:rsidRDefault="00066F72">
      <w:pPr>
        <w:pStyle w:val="normal0"/>
        <w:rPr>
          <w:i/>
        </w:rPr>
      </w:pPr>
      <w:r w:rsidRPr="00066F72">
        <w:rPr>
          <w:i/>
        </w:rPr>
        <w:t>inverse - mark this collection as the "inverse" end of a bidirectional association.</w:t>
      </w:r>
    </w:p>
    <w:p w:rsidR="009518A4" w:rsidRPr="00066F72" w:rsidRDefault="00066F72">
      <w:pPr>
        <w:pStyle w:val="normal0"/>
        <w:rPr>
          <w:i/>
        </w:rPr>
      </w:pPr>
      <w:r w:rsidRPr="00066F72">
        <w:rPr>
          <w:i/>
        </w:rPr>
        <w:t>inverse="true|false"</w:t>
      </w:r>
    </w:p>
    <w:p w:rsidR="009518A4" w:rsidRPr="00066F72" w:rsidRDefault="00066F72">
      <w:pPr>
        <w:pStyle w:val="normal0"/>
        <w:rPr>
          <w:i/>
        </w:rPr>
      </w:pPr>
      <w:r w:rsidRPr="00066F72">
        <w:rPr>
          <w:i/>
        </w:rPr>
        <w:t>Essentially "inverse" indicates which end of a relationship should be ignored, so when persisting a parent who has a collection of children, should you ask the parent for its list of children, or ask the children who the parents are?</w:t>
      </w:r>
    </w:p>
    <w:p w:rsidR="009518A4" w:rsidRPr="00066F72" w:rsidRDefault="009518A4">
      <w:pPr>
        <w:pStyle w:val="normal0"/>
        <w:rPr>
          <w:i/>
        </w:rPr>
      </w:pPr>
    </w:p>
    <w:p w:rsidR="009518A4" w:rsidRPr="00066F72" w:rsidRDefault="00066F72">
      <w:pPr>
        <w:pStyle w:val="normal0"/>
        <w:rPr>
          <w:i/>
        </w:rPr>
      </w:pPr>
      <w:r w:rsidRPr="00066F72">
        <w:rPr>
          <w:i/>
        </w:rPr>
        <w:t xml:space="preserve">36.Define HibernateTemplate? </w:t>
      </w:r>
    </w:p>
    <w:p w:rsidR="009518A4" w:rsidRPr="00066F72" w:rsidRDefault="00066F72">
      <w:pPr>
        <w:pStyle w:val="normal0"/>
        <w:rPr>
          <w:i/>
        </w:rPr>
      </w:pPr>
      <w:r w:rsidRPr="00066F72">
        <w:rPr>
          <w:i/>
        </w:rPr>
        <w:t>org.springframework.orm.hibernate.HibernateTemplate is a helper class which provides different methods for querying/retrieving data from the database. It also converts checked HibernateExceptions into unchecked DataAccessExceptions.</w:t>
      </w:r>
    </w:p>
    <w:p w:rsidR="009518A4" w:rsidRPr="00066F72" w:rsidRDefault="00066F72">
      <w:pPr>
        <w:pStyle w:val="normal0"/>
        <w:rPr>
          <w:i/>
        </w:rPr>
      </w:pPr>
      <w:r w:rsidRPr="00066F72">
        <w:rPr>
          <w:i/>
        </w:rPr>
        <w:t xml:space="preserve">37.What are the benefits does HibernateTemplate provide? </w:t>
      </w:r>
    </w:p>
    <w:p w:rsidR="009518A4" w:rsidRPr="00066F72" w:rsidRDefault="00066F72">
      <w:pPr>
        <w:pStyle w:val="normal0"/>
        <w:rPr>
          <w:i/>
        </w:rPr>
      </w:pPr>
      <w:r w:rsidRPr="00066F72">
        <w:rPr>
          <w:i/>
        </w:rPr>
        <w:t>The benefits of HibernateTemplate are :</w:t>
      </w:r>
    </w:p>
    <w:p w:rsidR="009518A4" w:rsidRPr="00066F72" w:rsidRDefault="00066F72">
      <w:pPr>
        <w:pStyle w:val="normal0"/>
        <w:rPr>
          <w:i/>
        </w:rPr>
      </w:pPr>
      <w:r w:rsidRPr="00066F72">
        <w:rPr>
          <w:i/>
        </w:rPr>
        <w:t>HibernateTemplate, a Spring Template class simplifies interactions with Hibernate Session.</w:t>
      </w:r>
    </w:p>
    <w:p w:rsidR="009518A4" w:rsidRPr="00066F72" w:rsidRDefault="00066F72">
      <w:pPr>
        <w:pStyle w:val="normal0"/>
        <w:rPr>
          <w:i/>
        </w:rPr>
      </w:pPr>
      <w:r w:rsidRPr="00066F72">
        <w:rPr>
          <w:i/>
        </w:rPr>
        <w:t>Common functions are simplified to single method calls.</w:t>
      </w:r>
    </w:p>
    <w:p w:rsidR="009518A4" w:rsidRPr="00066F72" w:rsidRDefault="00066F72">
      <w:pPr>
        <w:pStyle w:val="normal0"/>
        <w:rPr>
          <w:i/>
        </w:rPr>
      </w:pPr>
      <w:r w:rsidRPr="00066F72">
        <w:rPr>
          <w:i/>
        </w:rPr>
        <w:t>Sessions are automatically closed.</w:t>
      </w:r>
    </w:p>
    <w:p w:rsidR="009518A4" w:rsidRPr="00066F72" w:rsidRDefault="00066F72">
      <w:pPr>
        <w:pStyle w:val="normal0"/>
        <w:rPr>
          <w:i/>
        </w:rPr>
      </w:pPr>
      <w:r w:rsidRPr="00066F72">
        <w:rPr>
          <w:i/>
        </w:rPr>
        <w:t>Exceptions are automatically caught and converted to runtime exceptions.</w:t>
      </w:r>
    </w:p>
    <w:p w:rsidR="009518A4" w:rsidRPr="00066F72" w:rsidRDefault="00066F72">
      <w:pPr>
        <w:pStyle w:val="normal0"/>
        <w:rPr>
          <w:i/>
        </w:rPr>
      </w:pPr>
      <w:r w:rsidRPr="00066F72">
        <w:rPr>
          <w:i/>
        </w:rPr>
        <w:t>38. How do you switch between relational databases without code changes?</w:t>
      </w:r>
    </w:p>
    <w:p w:rsidR="009518A4" w:rsidRPr="00066F72" w:rsidRDefault="00066F72">
      <w:pPr>
        <w:pStyle w:val="normal0"/>
        <w:rPr>
          <w:i/>
        </w:rPr>
      </w:pPr>
      <w:r w:rsidRPr="00066F72">
        <w:rPr>
          <w:i/>
        </w:rPr>
        <w:t>Using Hibernate SQL Dialects , we can switch databases. Hibernate will generate appropriate hql queries based on the dialect defined.</w:t>
      </w:r>
    </w:p>
    <w:p w:rsidR="009518A4" w:rsidRPr="00066F72" w:rsidRDefault="009518A4">
      <w:pPr>
        <w:pStyle w:val="normal0"/>
        <w:rPr>
          <w:i/>
        </w:rPr>
      </w:pPr>
    </w:p>
    <w:p w:rsidR="009518A4" w:rsidRPr="00066F72" w:rsidRDefault="009518A4">
      <w:pPr>
        <w:pStyle w:val="normal0"/>
        <w:rPr>
          <w:i/>
        </w:rPr>
      </w:pPr>
    </w:p>
    <w:p w:rsidR="009518A4" w:rsidRPr="00066F72" w:rsidRDefault="00066F72">
      <w:pPr>
        <w:pStyle w:val="normal0"/>
        <w:rPr>
          <w:i/>
        </w:rPr>
      </w:pPr>
      <w:r w:rsidRPr="00066F72">
        <w:rPr>
          <w:i/>
        </w:rPr>
        <w:t xml:space="preserve">39.If you want to see the Hibernate generated SQL statements on console, what should we do? </w:t>
      </w:r>
    </w:p>
    <w:p w:rsidR="009518A4" w:rsidRPr="00066F72" w:rsidRDefault="00066F72">
      <w:pPr>
        <w:pStyle w:val="normal0"/>
        <w:rPr>
          <w:i/>
        </w:rPr>
      </w:pPr>
      <w:r w:rsidRPr="00066F72">
        <w:rPr>
          <w:i/>
        </w:rPr>
        <w:t>By using “show_sql” property of the hibernate configuration file</w:t>
      </w:r>
    </w:p>
    <w:p w:rsidR="009518A4" w:rsidRPr="00066F72" w:rsidRDefault="00066F72">
      <w:pPr>
        <w:pStyle w:val="normal0"/>
        <w:rPr>
          <w:i/>
        </w:rPr>
      </w:pPr>
      <w:r w:rsidRPr="00066F72">
        <w:rPr>
          <w:i/>
        </w:rPr>
        <w:t>In Hibernate configuration file set as follows:</w:t>
      </w:r>
    </w:p>
    <w:p w:rsidR="009518A4" w:rsidRPr="00066F72" w:rsidRDefault="00066F72">
      <w:pPr>
        <w:pStyle w:val="normal0"/>
        <w:rPr>
          <w:i/>
        </w:rPr>
      </w:pPr>
      <w:r w:rsidRPr="00066F72">
        <w:rPr>
          <w:i/>
        </w:rPr>
        <w:t>true</w:t>
      </w:r>
    </w:p>
    <w:p w:rsidR="009518A4" w:rsidRPr="00066F72" w:rsidRDefault="009518A4">
      <w:pPr>
        <w:pStyle w:val="normal0"/>
        <w:rPr>
          <w:i/>
        </w:rPr>
      </w:pPr>
    </w:p>
    <w:p w:rsidR="009518A4" w:rsidRPr="00066F72" w:rsidRDefault="00066F72">
      <w:pPr>
        <w:pStyle w:val="normal0"/>
        <w:rPr>
          <w:i/>
        </w:rPr>
      </w:pPr>
      <w:r w:rsidRPr="00066F72">
        <w:rPr>
          <w:i/>
        </w:rPr>
        <w:t xml:space="preserve">40.What are derived properties? </w:t>
      </w:r>
    </w:p>
    <w:p w:rsidR="009518A4" w:rsidRPr="00066F72" w:rsidRDefault="00066F72">
      <w:pPr>
        <w:pStyle w:val="normal0"/>
        <w:rPr>
          <w:i/>
        </w:rPr>
      </w:pPr>
      <w:r w:rsidRPr="00066F72">
        <w:rPr>
          <w:i/>
        </w:rPr>
        <w:t xml:space="preserve">The properties that are not mapped to a column, but calculated at runtime by evaluation of an expression are called derived properties. The expression can be defined using the formula attribute of the element. </w:t>
      </w:r>
    </w:p>
    <w:p w:rsidR="009518A4" w:rsidRPr="00066F72" w:rsidRDefault="009518A4">
      <w:pPr>
        <w:pStyle w:val="normal0"/>
        <w:rPr>
          <w:i/>
        </w:rPr>
      </w:pPr>
    </w:p>
    <w:p w:rsidR="009518A4" w:rsidRPr="00066F72" w:rsidRDefault="00066F72">
      <w:pPr>
        <w:pStyle w:val="normal0"/>
        <w:rPr>
          <w:i/>
        </w:rPr>
      </w:pPr>
      <w:r w:rsidRPr="00066F72">
        <w:rPr>
          <w:i/>
        </w:rPr>
        <w:t xml:space="preserve">41.Define cascade and inverse option in one-many mapping? </w:t>
      </w:r>
    </w:p>
    <w:p w:rsidR="009518A4" w:rsidRPr="00066F72" w:rsidRDefault="00066F72">
      <w:pPr>
        <w:pStyle w:val="normal0"/>
        <w:rPr>
          <w:i/>
        </w:rPr>
      </w:pPr>
      <w:r w:rsidRPr="00066F72">
        <w:rPr>
          <w:i/>
        </w:rPr>
        <w:t>cascade - enable operations to cascade to child entities.</w:t>
      </w:r>
    </w:p>
    <w:p w:rsidR="009518A4" w:rsidRPr="00066F72" w:rsidRDefault="00066F72">
      <w:pPr>
        <w:pStyle w:val="normal0"/>
        <w:rPr>
          <w:i/>
        </w:rPr>
      </w:pPr>
      <w:r w:rsidRPr="00066F72">
        <w:rPr>
          <w:i/>
        </w:rPr>
        <w:t>cascade="all|none|save-update|delete|all-delete-orphan"</w:t>
      </w:r>
    </w:p>
    <w:p w:rsidR="009518A4" w:rsidRPr="00066F72" w:rsidRDefault="009518A4">
      <w:pPr>
        <w:pStyle w:val="normal0"/>
        <w:rPr>
          <w:i/>
        </w:rPr>
      </w:pPr>
    </w:p>
    <w:p w:rsidR="009518A4" w:rsidRPr="00066F72" w:rsidRDefault="00066F72">
      <w:pPr>
        <w:pStyle w:val="normal0"/>
        <w:rPr>
          <w:i/>
        </w:rPr>
      </w:pPr>
      <w:r w:rsidRPr="00066F72">
        <w:rPr>
          <w:i/>
        </w:rPr>
        <w:t>inverse - mark this collection as the "inverse" end of a bidirectional association.</w:t>
      </w:r>
    </w:p>
    <w:p w:rsidR="009518A4" w:rsidRPr="00066F72" w:rsidRDefault="00066F72">
      <w:pPr>
        <w:pStyle w:val="normal0"/>
        <w:rPr>
          <w:i/>
        </w:rPr>
      </w:pPr>
      <w:r w:rsidRPr="00066F72">
        <w:rPr>
          <w:i/>
        </w:rPr>
        <w:t>inverse="true|false"</w:t>
      </w:r>
    </w:p>
    <w:p w:rsidR="009518A4" w:rsidRPr="00066F72" w:rsidRDefault="00066F72">
      <w:pPr>
        <w:pStyle w:val="normal0"/>
        <w:rPr>
          <w:i/>
        </w:rPr>
      </w:pPr>
      <w:r w:rsidRPr="00066F72">
        <w:rPr>
          <w:i/>
        </w:rPr>
        <w:t>Essentially "inverse" indicates which end of a relationship should be ignored, so when persisting a parent who has a collection of children, should you ask the parent for its list of children, or ask the children who the parents are?</w:t>
      </w:r>
    </w:p>
    <w:p w:rsidR="009518A4" w:rsidRPr="00066F72" w:rsidRDefault="009518A4">
      <w:pPr>
        <w:pStyle w:val="normal0"/>
        <w:rPr>
          <w:i/>
        </w:rPr>
      </w:pPr>
    </w:p>
    <w:p w:rsidR="009518A4" w:rsidRPr="00066F72" w:rsidRDefault="009518A4">
      <w:pPr>
        <w:pStyle w:val="normal0"/>
        <w:rPr>
          <w:i/>
        </w:rPr>
      </w:pPr>
    </w:p>
    <w:p w:rsidR="009518A4" w:rsidRPr="00066F72" w:rsidRDefault="00066F72">
      <w:pPr>
        <w:pStyle w:val="normal0"/>
        <w:rPr>
          <w:i/>
        </w:rPr>
      </w:pPr>
      <w:r w:rsidRPr="00066F72">
        <w:rPr>
          <w:i/>
        </w:rPr>
        <w:t>42 . Explain about transaction file?</w:t>
      </w:r>
    </w:p>
    <w:p w:rsidR="009518A4" w:rsidRPr="00066F72" w:rsidRDefault="00066F72">
      <w:pPr>
        <w:pStyle w:val="normal0"/>
        <w:rPr>
          <w:i/>
        </w:rPr>
      </w:pPr>
      <w:r w:rsidRPr="00066F72">
        <w:rPr>
          <w:i/>
        </w:rPr>
        <w:t>Transactions denote a work file which can save changes made or revert back the changes. A transaction can be started by session.beginTransaction() and it uses JDBC connection, CORBA or JTA. When this session starts several transactions may occur.</w:t>
      </w:r>
    </w:p>
    <w:p w:rsidR="009518A4" w:rsidRPr="00066F72" w:rsidRDefault="009518A4">
      <w:pPr>
        <w:pStyle w:val="normal0"/>
        <w:rPr>
          <w:i/>
        </w:rPr>
      </w:pPr>
    </w:p>
    <w:p w:rsidR="009518A4" w:rsidRPr="00066F72" w:rsidRDefault="009518A4">
      <w:pPr>
        <w:pStyle w:val="normal0"/>
        <w:rPr>
          <w:i/>
        </w:rPr>
      </w:pPr>
    </w:p>
    <w:p w:rsidR="009518A4" w:rsidRPr="00066F72" w:rsidRDefault="00066F72">
      <w:pPr>
        <w:pStyle w:val="normal0"/>
        <w:rPr>
          <w:i/>
        </w:rPr>
      </w:pPr>
      <w:r w:rsidRPr="00066F72">
        <w:rPr>
          <w:i/>
        </w:rPr>
        <w:t xml:space="preserve">43 . Difference between session.save() , session.saveOrUpdate() and session.persist()? </w:t>
      </w:r>
    </w:p>
    <w:p w:rsidR="009518A4" w:rsidRPr="00066F72" w:rsidRDefault="00066F72">
      <w:pPr>
        <w:pStyle w:val="normal0"/>
        <w:rPr>
          <w:i/>
        </w:rPr>
      </w:pPr>
      <w:r w:rsidRPr="00066F72">
        <w:rPr>
          <w:i/>
        </w:rPr>
        <w:t>All methods are used to store the data in to database</w:t>
      </w:r>
    </w:p>
    <w:p w:rsidR="009518A4" w:rsidRPr="00066F72" w:rsidRDefault="00066F72">
      <w:pPr>
        <w:pStyle w:val="normal0"/>
        <w:rPr>
          <w:i/>
        </w:rPr>
      </w:pPr>
      <w:r w:rsidRPr="00066F72">
        <w:rPr>
          <w:i/>
        </w:rPr>
        <w:t xml:space="preserve">            session.save() : save() method uSave does an insert and will fail if the primary key is already </w:t>
      </w:r>
      <w:r w:rsidRPr="00066F72">
        <w:rPr>
          <w:i/>
        </w:rPr>
        <w:lastRenderedPageBreak/>
        <w:t>persistent.</w:t>
      </w:r>
    </w:p>
    <w:p w:rsidR="009518A4" w:rsidRPr="00066F72" w:rsidRDefault="009518A4">
      <w:pPr>
        <w:pStyle w:val="normal0"/>
        <w:rPr>
          <w:i/>
        </w:rPr>
      </w:pPr>
    </w:p>
    <w:p w:rsidR="009518A4" w:rsidRPr="00066F72" w:rsidRDefault="00066F72">
      <w:pPr>
        <w:pStyle w:val="normal0"/>
        <w:rPr>
          <w:i/>
        </w:rPr>
      </w:pPr>
      <w:r w:rsidRPr="00066F72">
        <w:rPr>
          <w:i/>
        </w:rPr>
        <w:t>session.saveOrUpdate() : saveOrUpdate() insert the data in the database if that primary key data not available and it update the data if primary key data not availabt</w:t>
      </w:r>
    </w:p>
    <w:p w:rsidR="009518A4" w:rsidRPr="00066F72" w:rsidRDefault="00066F72">
      <w:pPr>
        <w:pStyle w:val="normal0"/>
        <w:rPr>
          <w:i/>
        </w:rPr>
      </w:pPr>
      <w:r w:rsidRPr="00066F72">
        <w:rPr>
          <w:i/>
        </w:rPr>
        <w:t>session.persist() :it is the same like session.save(). But session.save() return Serializable object but session.persist() return void.</w:t>
      </w:r>
    </w:p>
    <w:p w:rsidR="009518A4" w:rsidRPr="00066F72" w:rsidRDefault="00066F72">
      <w:pPr>
        <w:pStyle w:val="normal0"/>
        <w:rPr>
          <w:i/>
        </w:rPr>
      </w:pPr>
      <w:r w:rsidRPr="00066F72">
        <w:rPr>
          <w:i/>
        </w:rPr>
        <w:t>For Example :</w:t>
      </w:r>
    </w:p>
    <w:p w:rsidR="009518A4" w:rsidRPr="00066F72" w:rsidRDefault="00066F72">
      <w:pPr>
        <w:pStyle w:val="normal0"/>
        <w:rPr>
          <w:i/>
        </w:rPr>
      </w:pPr>
      <w:r w:rsidRPr="00066F72">
        <w:rPr>
          <w:i/>
        </w:rPr>
        <w:t xml:space="preserve">         if you do :-</w:t>
      </w:r>
    </w:p>
    <w:p w:rsidR="009518A4" w:rsidRPr="00066F72" w:rsidRDefault="00066F72">
      <w:pPr>
        <w:pStyle w:val="normal0"/>
        <w:rPr>
          <w:i/>
        </w:rPr>
      </w:pPr>
      <w:r w:rsidRPr="00066F72">
        <w:rPr>
          <w:i/>
        </w:rPr>
        <w:t xml:space="preserve">         System.out.println(session.save(question));</w:t>
      </w:r>
    </w:p>
    <w:p w:rsidR="009518A4" w:rsidRPr="00066F72" w:rsidRDefault="00066F72">
      <w:pPr>
        <w:pStyle w:val="normal0"/>
        <w:rPr>
          <w:i/>
        </w:rPr>
      </w:pPr>
      <w:r w:rsidRPr="00066F72">
        <w:rPr>
          <w:i/>
        </w:rPr>
        <w:t xml:space="preserve">         This will print the generated primary key.</w:t>
      </w:r>
    </w:p>
    <w:p w:rsidR="009518A4" w:rsidRPr="00066F72" w:rsidRDefault="00066F72">
      <w:pPr>
        <w:pStyle w:val="normal0"/>
        <w:rPr>
          <w:i/>
        </w:rPr>
      </w:pPr>
      <w:r w:rsidRPr="00066F72">
        <w:rPr>
          <w:i/>
        </w:rPr>
        <w:t xml:space="preserve">         if you do :-</w:t>
      </w:r>
    </w:p>
    <w:p w:rsidR="009518A4" w:rsidRPr="00066F72" w:rsidRDefault="00066F72">
      <w:pPr>
        <w:pStyle w:val="normal0"/>
        <w:rPr>
          <w:i/>
        </w:rPr>
      </w:pPr>
      <w:r w:rsidRPr="00066F72">
        <w:rPr>
          <w:i/>
        </w:rPr>
        <w:t xml:space="preserve">         System.out.println(session.persist(question));</w:t>
      </w:r>
    </w:p>
    <w:p w:rsidR="009518A4" w:rsidRPr="00066F72" w:rsidRDefault="00066F72">
      <w:pPr>
        <w:pStyle w:val="normal0"/>
        <w:rPr>
          <w:i/>
        </w:rPr>
      </w:pPr>
      <w:r w:rsidRPr="00066F72">
        <w:rPr>
          <w:i/>
        </w:rPr>
        <w:t xml:space="preserve">         Compile time error because session.persist() return void.</w:t>
      </w:r>
    </w:p>
    <w:p w:rsidR="009518A4" w:rsidRPr="00066F72" w:rsidRDefault="00066F72">
      <w:pPr>
        <w:pStyle w:val="normal0"/>
        <w:rPr>
          <w:i/>
        </w:rPr>
      </w:pPr>
      <w:r w:rsidRPr="00066F72">
        <w:rPr>
          <w:i/>
        </w:rPr>
        <w:t>44 . Explain about the id field?</w:t>
      </w:r>
    </w:p>
    <w:p w:rsidR="009518A4" w:rsidRPr="00066F72" w:rsidRDefault="00066F72">
      <w:pPr>
        <w:pStyle w:val="normal0"/>
        <w:rPr>
          <w:i/>
        </w:rPr>
      </w:pPr>
      <w:r w:rsidRPr="00066F72">
        <w:rPr>
          <w:i/>
        </w:rPr>
        <w:t>This id field is used to configure the primary key in the mapping file, and also we can configure primary key generation algorithm.</w:t>
      </w:r>
    </w:p>
    <w:p w:rsidR="009518A4" w:rsidRPr="00066F72" w:rsidRDefault="00066F72">
      <w:pPr>
        <w:pStyle w:val="normal0"/>
        <w:rPr>
          <w:i/>
        </w:rPr>
      </w:pPr>
      <w:r w:rsidRPr="00066F72">
        <w:rPr>
          <w:i/>
        </w:rPr>
        <w:t xml:space="preserve">45.What is the use of dynamic-insert and dynamic-update attributes in a class mapping? </w:t>
      </w:r>
    </w:p>
    <w:p w:rsidR="009518A4" w:rsidRPr="00066F72" w:rsidRDefault="00066F72">
      <w:pPr>
        <w:pStyle w:val="normal0"/>
        <w:rPr>
          <w:i/>
        </w:rPr>
      </w:pPr>
      <w:r w:rsidRPr="00066F72">
        <w:rPr>
          <w:i/>
        </w:rPr>
        <w:t>Criteria is a simplified API for retrieving entities by composing Criterion objects. This is a very convenient approach for functionality like "search" screens where there is a variable number of conditions to be placed upon the result set.</w:t>
      </w:r>
    </w:p>
    <w:p w:rsidR="009518A4" w:rsidRPr="00066F72" w:rsidRDefault="00066F72">
      <w:pPr>
        <w:pStyle w:val="normal0"/>
        <w:rPr>
          <w:i/>
        </w:rPr>
      </w:pPr>
      <w:r w:rsidRPr="00066F72">
        <w:rPr>
          <w:i/>
        </w:rPr>
        <w:t>dynamic-update (defaults to false): Specifies that UPDATE SQL should be generated at runtime and contain only those columns whose values have changed</w:t>
      </w:r>
    </w:p>
    <w:p w:rsidR="009518A4" w:rsidRPr="00066F72" w:rsidRDefault="00066F72">
      <w:pPr>
        <w:pStyle w:val="normal0"/>
        <w:rPr>
          <w:i/>
        </w:rPr>
      </w:pPr>
      <w:r w:rsidRPr="00066F72">
        <w:rPr>
          <w:i/>
        </w:rPr>
        <w:t>dynamic-insert (defaults to false): Specifies that INSERT SQL should be generated at runtime and contain only the columns whose values are not null.</w:t>
      </w:r>
    </w:p>
    <w:p w:rsidR="009518A4" w:rsidRPr="00066F72" w:rsidRDefault="009518A4">
      <w:pPr>
        <w:pStyle w:val="normal0"/>
        <w:rPr>
          <w:i/>
        </w:rPr>
      </w:pPr>
    </w:p>
    <w:p w:rsidR="009518A4" w:rsidRPr="00066F72" w:rsidRDefault="00066F72">
      <w:pPr>
        <w:pStyle w:val="normal0"/>
        <w:rPr>
          <w:i/>
        </w:rPr>
      </w:pPr>
      <w:r w:rsidRPr="00066F72">
        <w:rPr>
          <w:i/>
        </w:rPr>
        <w:t xml:space="preserve">46.What is automatic dirty checking? </w:t>
      </w:r>
    </w:p>
    <w:p w:rsidR="009518A4" w:rsidRPr="00066F72" w:rsidRDefault="00066F72">
      <w:pPr>
        <w:pStyle w:val="normal0"/>
        <w:rPr>
          <w:i/>
        </w:rPr>
      </w:pPr>
      <w:r w:rsidRPr="00066F72">
        <w:rPr>
          <w:i/>
        </w:rPr>
        <w:lastRenderedPageBreak/>
        <w:t xml:space="preserve">Automatic dirty checking is a feature that saves us the effort of explicitly asking Hibernate to update the database when we modify the state of an object inside a transaction. </w:t>
      </w:r>
    </w:p>
    <w:p w:rsidR="009518A4" w:rsidRPr="00066F72" w:rsidRDefault="009518A4">
      <w:pPr>
        <w:pStyle w:val="normal0"/>
        <w:rPr>
          <w:i/>
        </w:rPr>
      </w:pPr>
    </w:p>
    <w:p w:rsidR="009518A4" w:rsidRPr="00066F72" w:rsidRDefault="009518A4">
      <w:pPr>
        <w:pStyle w:val="normal0"/>
        <w:rPr>
          <w:i/>
        </w:rPr>
      </w:pPr>
    </w:p>
    <w:p w:rsidR="009518A4" w:rsidRPr="00066F72" w:rsidRDefault="00066F72">
      <w:pPr>
        <w:pStyle w:val="normal0"/>
        <w:rPr>
          <w:i/>
        </w:rPr>
      </w:pPr>
      <w:r w:rsidRPr="00066F72">
        <w:rPr>
          <w:i/>
        </w:rPr>
        <w:t xml:space="preserve">47.What are Callback interfaces? </w:t>
      </w:r>
    </w:p>
    <w:p w:rsidR="009518A4" w:rsidRPr="00066F72" w:rsidRDefault="00066F72">
      <w:pPr>
        <w:pStyle w:val="normal0"/>
        <w:rPr>
          <w:i/>
        </w:rPr>
      </w:pPr>
      <w:r w:rsidRPr="00066F72">
        <w:rPr>
          <w:i/>
        </w:rPr>
        <w:t>Callback interfaces allow the application to receive a notification when something interesting happens to an object—for example, when an object is loaded, saved, or deleted. Hibernate applications don't need to implement these callbacks, but they're useful for implementing certain kinds of generic functionality.</w:t>
      </w:r>
    </w:p>
    <w:p w:rsidR="009518A4" w:rsidRPr="00066F72" w:rsidRDefault="00066F72">
      <w:pPr>
        <w:pStyle w:val="normal0"/>
        <w:rPr>
          <w:i/>
        </w:rPr>
      </w:pPr>
      <w:r w:rsidRPr="00066F72">
        <w:rPr>
          <w:i/>
        </w:rPr>
        <w:t xml:space="preserve">48.What is Hibernate proxy? </w:t>
      </w:r>
    </w:p>
    <w:p w:rsidR="009518A4" w:rsidRPr="00066F72" w:rsidRDefault="00066F72">
      <w:pPr>
        <w:pStyle w:val="normal0"/>
        <w:rPr>
          <w:i/>
        </w:rPr>
      </w:pPr>
      <w:r w:rsidRPr="00066F72">
        <w:rPr>
          <w:i/>
        </w:rPr>
        <w:t>The proxy attribute enables lazy initialization of persistent instances of the class. Hibernate will initially return CGLIB proxies which implement the named interface. The actual persistent object will be loaded when a method of the proxy is invoked.</w:t>
      </w:r>
    </w:p>
    <w:p w:rsidR="009518A4" w:rsidRPr="00066F72" w:rsidRDefault="00066F72">
      <w:pPr>
        <w:pStyle w:val="normal0"/>
        <w:rPr>
          <w:i/>
        </w:rPr>
      </w:pPr>
      <w:r w:rsidRPr="00066F72">
        <w:rPr>
          <w:i/>
        </w:rPr>
        <w:t xml:space="preserve">49.How can Hibernate be configured to access an instance variable directly and not through a setter method ? </w:t>
      </w:r>
    </w:p>
    <w:p w:rsidR="009518A4" w:rsidRPr="00066F72" w:rsidRDefault="00066F72">
      <w:pPr>
        <w:pStyle w:val="normal0"/>
        <w:rPr>
          <w:i/>
        </w:rPr>
      </w:pPr>
      <w:r w:rsidRPr="00066F72">
        <w:rPr>
          <w:i/>
        </w:rPr>
        <w:t>By mapping the property with access="field" in Hibernate metadata. This forces hibernate to bypass the setter method and access the instance variable directly while initializing a newly loaded object.</w:t>
      </w:r>
    </w:p>
    <w:p w:rsidR="009518A4" w:rsidRPr="00066F72" w:rsidRDefault="00066F72">
      <w:pPr>
        <w:pStyle w:val="normal0"/>
        <w:rPr>
          <w:i/>
        </w:rPr>
      </w:pPr>
      <w:r w:rsidRPr="00066F72">
        <w:rPr>
          <w:i/>
        </w:rPr>
        <w:t>50.How can a whole class be mapped as immutable?</w:t>
      </w:r>
    </w:p>
    <w:p w:rsidR="009518A4" w:rsidRPr="00066F72" w:rsidRDefault="00066F72">
      <w:pPr>
        <w:pStyle w:val="normal0"/>
        <w:rPr>
          <w:i/>
        </w:rPr>
      </w:pPr>
      <w:r w:rsidRPr="00066F72">
        <w:rPr>
          <w:i/>
        </w:rPr>
        <w:t>Mark the class as mutable="false" (Default is true),. This specifies that instances of the class are (not) mutable. Immutable classes, may not be updated or deleted by the application.</w:t>
      </w:r>
    </w:p>
    <w:p w:rsidR="009518A4" w:rsidRPr="00066F72" w:rsidRDefault="00066F72">
      <w:pPr>
        <w:pStyle w:val="normal0"/>
        <w:rPr>
          <w:i/>
        </w:rPr>
      </w:pPr>
      <w:r w:rsidRPr="00066F72">
        <w:rPr>
          <w:i/>
        </w:rPr>
        <w:t>51 .  Explain about transparent persistence of Hibernate?</w:t>
      </w:r>
    </w:p>
    <w:p w:rsidR="009518A4" w:rsidRPr="00066F72" w:rsidRDefault="00066F72">
      <w:pPr>
        <w:pStyle w:val="normal0"/>
        <w:rPr>
          <w:i/>
        </w:rPr>
      </w:pPr>
      <w:r w:rsidRPr="00066F72">
        <w:rPr>
          <w:i/>
        </w:rPr>
        <w:t>Transparent persistence is provided for Plain old Java objects or POJOs. For proper functioning of the applications importance should be given to the methods equals () and hash Code methods (). It has a requirement which should be strictly followed in the applications which is a no-argument constructor.</w:t>
      </w:r>
    </w:p>
    <w:p w:rsidR="009518A4" w:rsidRPr="00066F72" w:rsidRDefault="00066F72">
      <w:pPr>
        <w:pStyle w:val="normal0"/>
        <w:rPr>
          <w:i/>
        </w:rPr>
      </w:pPr>
      <w:r w:rsidRPr="00066F72">
        <w:rPr>
          <w:i/>
        </w:rPr>
        <w:t>52 .  Explain about the dirty checking feature of Hibernate?</w:t>
      </w:r>
    </w:p>
    <w:p w:rsidR="009518A4" w:rsidRPr="00066F72" w:rsidRDefault="00066F72">
      <w:pPr>
        <w:pStyle w:val="normal0"/>
        <w:rPr>
          <w:i/>
        </w:rPr>
      </w:pPr>
      <w:r w:rsidRPr="00066F72">
        <w:rPr>
          <w:i/>
        </w:rPr>
        <w:t>Dirty checking feature of the Hibernate allows users or developers to avoid time consuming data base write actions. This feature makes necessary updations and changes to the fields which require a change, remaining fields are left unchanged or untouched.</w:t>
      </w:r>
    </w:p>
    <w:p w:rsidR="009518A4" w:rsidRPr="00066F72" w:rsidRDefault="009518A4">
      <w:pPr>
        <w:pStyle w:val="normal0"/>
        <w:rPr>
          <w:i/>
        </w:rPr>
      </w:pPr>
    </w:p>
    <w:p w:rsidR="009518A4" w:rsidRPr="00066F72" w:rsidRDefault="009518A4">
      <w:pPr>
        <w:pStyle w:val="normal0"/>
        <w:rPr>
          <w:i/>
        </w:rPr>
      </w:pPr>
    </w:p>
    <w:p w:rsidR="009518A4" w:rsidRDefault="006C1EBA">
      <w:pPr>
        <w:pStyle w:val="normal0"/>
        <w:rPr>
          <w:i/>
        </w:rPr>
      </w:pPr>
      <w:r>
        <w:rPr>
          <w:i/>
        </w:rPr>
        <w:t>Q)what is the difference between String hashcode and normal hash code?</w:t>
      </w:r>
    </w:p>
    <w:p w:rsidR="006C1EBA" w:rsidRDefault="00564DF3">
      <w:pPr>
        <w:pStyle w:val="normal0"/>
        <w:rPr>
          <w:i/>
        </w:rPr>
      </w:pPr>
      <w:r>
        <w:rPr>
          <w:i/>
        </w:rPr>
        <w:t>A:Here the hashcode method of object class is overridden in String class hence ,both are same,they are overridden hashcode in St</w:t>
      </w:r>
      <w:r w:rsidR="002727A4">
        <w:rPr>
          <w:i/>
        </w:rPr>
        <w:t>ring class in such a way that it</w:t>
      </w:r>
      <w:r>
        <w:rPr>
          <w:i/>
        </w:rPr>
        <w:t xml:space="preserve"> returns 0 for empty String and returns int number for the existing String object. </w:t>
      </w:r>
    </w:p>
    <w:p w:rsidR="00564DF3" w:rsidRDefault="00564DF3">
      <w:pPr>
        <w:pStyle w:val="normal0"/>
        <w:rPr>
          <w:i/>
        </w:rPr>
      </w:pPr>
      <w:r>
        <w:rPr>
          <w:i/>
        </w:rPr>
        <w:t>Q)why JVM</w:t>
      </w:r>
      <w:r w:rsidR="002727A4">
        <w:rPr>
          <w:i/>
        </w:rPr>
        <w:t xml:space="preserve"> gives unique hashc</w:t>
      </w:r>
      <w:r>
        <w:rPr>
          <w:i/>
        </w:rPr>
        <w:t>ode to the objects?</w:t>
      </w:r>
    </w:p>
    <w:p w:rsidR="006C1EBA" w:rsidRDefault="00564DF3">
      <w:pPr>
        <w:pStyle w:val="normal0"/>
        <w:rPr>
          <w:i/>
        </w:rPr>
      </w:pPr>
      <w:r>
        <w:rPr>
          <w:i/>
          <w:caps/>
        </w:rPr>
        <w:t>A:</w:t>
      </w:r>
      <w:r>
        <w:rPr>
          <w:i/>
        </w:rPr>
        <w:t xml:space="preserve"> </w:t>
      </w:r>
    </w:p>
    <w:p w:rsidR="006C1EBA" w:rsidRDefault="006C1EBA">
      <w:pPr>
        <w:pStyle w:val="normal0"/>
        <w:rPr>
          <w:i/>
        </w:rPr>
      </w:pPr>
    </w:p>
    <w:p w:rsidR="006C1EBA" w:rsidRDefault="006C1EBA">
      <w:pPr>
        <w:pStyle w:val="normal0"/>
        <w:rPr>
          <w:i/>
        </w:rPr>
      </w:pPr>
      <w:r>
        <w:rPr>
          <w:i/>
        </w:rPr>
        <w:t>Hashcode technique:</w:t>
      </w:r>
    </w:p>
    <w:p w:rsidR="006C1EBA" w:rsidRPr="00066F72" w:rsidRDefault="006C1EBA">
      <w:pPr>
        <w:pStyle w:val="normal0"/>
        <w:rPr>
          <w:i/>
        </w:rPr>
      </w:pPr>
      <w:r>
        <w:rPr>
          <w:i/>
        </w:rPr>
        <w:t>S[0]</w:t>
      </w:r>
      <w:r w:rsidR="00564DF3">
        <w:rPr>
          <w:i/>
        </w:rPr>
        <w:t>*31^(n-1)+</w:t>
      </w:r>
      <w:r w:rsidR="00564DF3" w:rsidRPr="00564DF3">
        <w:rPr>
          <w:i/>
        </w:rPr>
        <w:t xml:space="preserve"> </w:t>
      </w:r>
      <w:r w:rsidR="00564DF3">
        <w:rPr>
          <w:i/>
        </w:rPr>
        <w:t>S[1]*31^(n-2)+……</w:t>
      </w:r>
      <w:r w:rsidR="002727A4">
        <w:rPr>
          <w:i/>
        </w:rPr>
        <w:t>.s[</w:t>
      </w:r>
      <w:r w:rsidR="00564DF3">
        <w:rPr>
          <w:i/>
        </w:rPr>
        <w:t>n-1</w:t>
      </w:r>
      <w:r w:rsidR="002727A4">
        <w:rPr>
          <w:i/>
        </w:rPr>
        <w:t>]</w:t>
      </w:r>
    </w:p>
    <w:p w:rsidR="009518A4" w:rsidRPr="00066F72" w:rsidRDefault="009518A4">
      <w:pPr>
        <w:pStyle w:val="normal0"/>
        <w:rPr>
          <w:i/>
        </w:rPr>
      </w:pPr>
    </w:p>
    <w:p w:rsidR="009518A4" w:rsidRDefault="009518A4">
      <w:pPr>
        <w:pStyle w:val="normal0"/>
        <w:jc w:val="center"/>
        <w:rPr>
          <w:i/>
        </w:rPr>
      </w:pPr>
    </w:p>
    <w:p w:rsidR="006C69B6" w:rsidRDefault="006C69B6" w:rsidP="006C69B6">
      <w:pPr>
        <w:pStyle w:val="normal0"/>
        <w:rPr>
          <w:i/>
        </w:rPr>
      </w:pPr>
      <w:r>
        <w:rPr>
          <w:i/>
        </w:rPr>
        <w:t xml:space="preserve">    Feb 11 2017</w:t>
      </w:r>
    </w:p>
    <w:p w:rsidR="006C69B6" w:rsidRDefault="006C69B6" w:rsidP="006C69B6">
      <w:pPr>
        <w:pStyle w:val="normal0"/>
        <w:rPr>
          <w:i/>
        </w:rPr>
      </w:pPr>
      <w:r>
        <w:rPr>
          <w:i/>
        </w:rPr>
        <w:t>ServiceNow Interview Questions</w:t>
      </w:r>
    </w:p>
    <w:p w:rsidR="006C69B6" w:rsidRDefault="006C69B6" w:rsidP="006C69B6">
      <w:pPr>
        <w:pStyle w:val="normal0"/>
        <w:numPr>
          <w:ilvl w:val="0"/>
          <w:numId w:val="15"/>
        </w:numPr>
        <w:rPr>
          <w:i/>
        </w:rPr>
      </w:pPr>
      <w:r>
        <w:rPr>
          <w:i/>
        </w:rPr>
        <w:t>I have given  99 numbers from 1 to 100 then find the missed number?</w:t>
      </w:r>
    </w:p>
    <w:p w:rsidR="006C69B6" w:rsidRDefault="006C69B6" w:rsidP="006C69B6">
      <w:pPr>
        <w:pStyle w:val="normal0"/>
        <w:ind w:left="720"/>
        <w:rPr>
          <w:i/>
        </w:rPr>
      </w:pPr>
      <w:r>
        <w:rPr>
          <w:i/>
        </w:rPr>
        <w:t>Ans)sum of 100 numbers – sum of 99 numbers</w:t>
      </w:r>
    </w:p>
    <w:p w:rsidR="006C69B6" w:rsidRDefault="006C69B6" w:rsidP="006C69B6">
      <w:pPr>
        <w:pStyle w:val="normal0"/>
        <w:ind w:left="720"/>
        <w:rPr>
          <w:i/>
        </w:rPr>
      </w:pPr>
    </w:p>
    <w:p w:rsidR="006C69B6" w:rsidRDefault="006C69B6" w:rsidP="006C69B6">
      <w:pPr>
        <w:pStyle w:val="normal0"/>
        <w:numPr>
          <w:ilvl w:val="0"/>
          <w:numId w:val="15"/>
        </w:numPr>
        <w:rPr>
          <w:i/>
        </w:rPr>
      </w:pPr>
      <w:r>
        <w:rPr>
          <w:i/>
        </w:rPr>
        <w:t>I have given an array of numbers {</w:t>
      </w:r>
      <w:r w:rsidR="00D1286F">
        <w:rPr>
          <w:i/>
        </w:rPr>
        <w:t>3,7,2,7,5,6,15,12,4,9</w:t>
      </w:r>
      <w:r>
        <w:rPr>
          <w:i/>
        </w:rPr>
        <w:t>} ,write a logic to find  highest product of two numbers and print those two numbers as well</w:t>
      </w:r>
    </w:p>
    <w:p w:rsidR="006C69B6" w:rsidRDefault="006C69B6" w:rsidP="006C69B6">
      <w:pPr>
        <w:pStyle w:val="normal0"/>
        <w:ind w:left="720"/>
        <w:rPr>
          <w:i/>
        </w:rPr>
      </w:pPr>
      <w:r>
        <w:rPr>
          <w:i/>
        </w:rPr>
        <w:t>Ans) Take  first two then start iterating loop  from the third numbers in the loop. Lets say</w:t>
      </w:r>
    </w:p>
    <w:p w:rsidR="006C69B6" w:rsidRDefault="006C69B6" w:rsidP="006C69B6">
      <w:pPr>
        <w:pStyle w:val="normal0"/>
        <w:ind w:left="720"/>
        <w:rPr>
          <w:i/>
        </w:rPr>
      </w:pPr>
      <w:r>
        <w:rPr>
          <w:i/>
        </w:rPr>
        <w:t>{3,7,2,7,5,6,15,12,4,9}</w:t>
      </w:r>
    </w:p>
    <w:p w:rsidR="006C69B6" w:rsidRDefault="006C69B6" w:rsidP="006C69B6">
      <w:pPr>
        <w:pStyle w:val="normal0"/>
        <w:ind w:left="720"/>
        <w:rPr>
          <w:i/>
        </w:rPr>
      </w:pPr>
      <w:r>
        <w:rPr>
          <w:i/>
        </w:rPr>
        <w:t>First=3</w:t>
      </w:r>
    </w:p>
    <w:p w:rsidR="006C69B6" w:rsidRDefault="006C69B6" w:rsidP="006C69B6">
      <w:pPr>
        <w:pStyle w:val="normal0"/>
        <w:ind w:left="720"/>
        <w:rPr>
          <w:i/>
        </w:rPr>
      </w:pPr>
      <w:r>
        <w:rPr>
          <w:i/>
        </w:rPr>
        <w:t>Second=7</w:t>
      </w:r>
      <w:r w:rsidR="008534E5">
        <w:rPr>
          <w:i/>
        </w:rPr>
        <w:t xml:space="preserve"> </w:t>
      </w:r>
      <w:r w:rsidR="00BA2428">
        <w:rPr>
          <w:i/>
        </w:rPr>
        <w:t>‘</w:t>
      </w:r>
    </w:p>
    <w:p w:rsidR="00BA2428" w:rsidRDefault="00BA2428" w:rsidP="006C69B6">
      <w:pPr>
        <w:pStyle w:val="normal0"/>
        <w:ind w:left="720"/>
        <w:rPr>
          <w:i/>
        </w:rPr>
      </w:pPr>
      <w:r>
        <w:rPr>
          <w:i/>
        </w:rPr>
        <w:t>]</w:t>
      </w:r>
    </w:p>
    <w:p w:rsidR="00BA2428" w:rsidRDefault="00BA2428" w:rsidP="006C69B6">
      <w:pPr>
        <w:pStyle w:val="normal0"/>
        <w:ind w:left="720"/>
        <w:rPr>
          <w:i/>
        </w:rPr>
      </w:pPr>
      <w:r>
        <w:rPr>
          <w:i/>
        </w:rPr>
        <w:t xml:space="preserve"> </w:t>
      </w:r>
    </w:p>
    <w:p w:rsidR="006C69B6" w:rsidRDefault="006C69B6" w:rsidP="006C69B6">
      <w:pPr>
        <w:pStyle w:val="normal0"/>
        <w:ind w:left="720"/>
        <w:rPr>
          <w:i/>
        </w:rPr>
      </w:pPr>
      <w:r>
        <w:rPr>
          <w:i/>
        </w:rPr>
        <w:lastRenderedPageBreak/>
        <w:t>Product=First*Second=3*7=21..</w:t>
      </w:r>
    </w:p>
    <w:p w:rsidR="006C69B6" w:rsidRDefault="006C69B6" w:rsidP="006C69B6">
      <w:pPr>
        <w:pStyle w:val="normal0"/>
        <w:ind w:left="720"/>
        <w:rPr>
          <w:i/>
        </w:rPr>
      </w:pPr>
      <w:r>
        <w:rPr>
          <w:i/>
        </w:rPr>
        <w:t>It will compare the fourth and fifth product lets say 2*7=14.</w:t>
      </w:r>
    </w:p>
    <w:p w:rsidR="006C69B6" w:rsidRDefault="006C69B6" w:rsidP="006C69B6">
      <w:pPr>
        <w:pStyle w:val="normal0"/>
        <w:ind w:left="720"/>
        <w:rPr>
          <w:i/>
        </w:rPr>
      </w:pPr>
      <w:r>
        <w:rPr>
          <w:i/>
        </w:rPr>
        <w:t>Now it will compare the first two numbers of first product with iterating set of two numbers if any one of two iterating numbers is greater then any one of first two numbers then it will   take that maximum number</w:t>
      </w:r>
    </w:p>
    <w:p w:rsidR="006C69B6" w:rsidRDefault="006C69B6" w:rsidP="006C69B6">
      <w:pPr>
        <w:pStyle w:val="normal0"/>
        <w:ind w:left="720"/>
        <w:rPr>
          <w:i/>
        </w:rPr>
      </w:pPr>
      <w:r>
        <w:rPr>
          <w:i/>
        </w:rPr>
        <w:t xml:space="preserve">Then </w:t>
      </w:r>
      <w:r w:rsidR="0024056C">
        <w:rPr>
          <w:i/>
        </w:rPr>
        <w:t>3*7=21</w:t>
      </w:r>
    </w:p>
    <w:p w:rsidR="0024056C" w:rsidRDefault="0024056C" w:rsidP="006C69B6">
      <w:pPr>
        <w:pStyle w:val="normal0"/>
        <w:ind w:left="720"/>
        <w:rPr>
          <w:i/>
        </w:rPr>
      </w:pPr>
      <w:r>
        <w:rPr>
          <w:i/>
        </w:rPr>
        <w:t>Iteration 2:- 5,6=5*6=30,</w:t>
      </w:r>
    </w:p>
    <w:p w:rsidR="0024056C" w:rsidRDefault="0024056C" w:rsidP="006C69B6">
      <w:pPr>
        <w:pStyle w:val="normal0"/>
        <w:ind w:left="720"/>
        <w:rPr>
          <w:i/>
        </w:rPr>
      </w:pPr>
      <w:r>
        <w:rPr>
          <w:i/>
        </w:rPr>
        <w:t>Then 6*7=42</w:t>
      </w:r>
    </w:p>
    <w:p w:rsidR="0024056C" w:rsidRDefault="0024056C" w:rsidP="006C69B6">
      <w:pPr>
        <w:pStyle w:val="normal0"/>
        <w:ind w:left="720"/>
        <w:rPr>
          <w:i/>
        </w:rPr>
      </w:pPr>
      <w:r>
        <w:rPr>
          <w:i/>
        </w:rPr>
        <w:t>Iteration 3:- 15,12=15*12=180</w:t>
      </w:r>
    </w:p>
    <w:p w:rsidR="0024056C" w:rsidRDefault="0024056C" w:rsidP="006C69B6">
      <w:pPr>
        <w:pStyle w:val="normal0"/>
        <w:ind w:left="720"/>
        <w:rPr>
          <w:i/>
        </w:rPr>
      </w:pPr>
    </w:p>
    <w:p w:rsidR="00061352" w:rsidRDefault="00061352" w:rsidP="006C69B6">
      <w:pPr>
        <w:pStyle w:val="normal0"/>
        <w:ind w:left="720"/>
        <w:rPr>
          <w:i/>
        </w:rPr>
      </w:pPr>
      <w:r>
        <w:rPr>
          <w:i/>
        </w:rPr>
        <w:t>Then 15*12=180</w:t>
      </w:r>
    </w:p>
    <w:p w:rsidR="00061352" w:rsidRDefault="00061352" w:rsidP="006C69B6">
      <w:pPr>
        <w:pStyle w:val="normal0"/>
        <w:ind w:left="720"/>
        <w:rPr>
          <w:i/>
        </w:rPr>
      </w:pPr>
      <w:r>
        <w:rPr>
          <w:i/>
        </w:rPr>
        <w:t>Iteration 4*9=</w:t>
      </w:r>
      <w:r w:rsidR="00FE0BAA">
        <w:rPr>
          <w:i/>
        </w:rPr>
        <w:t>36.</w:t>
      </w:r>
    </w:p>
    <w:p w:rsidR="00FE0BAA" w:rsidRDefault="00FE0BAA" w:rsidP="006C69B6">
      <w:pPr>
        <w:pStyle w:val="normal0"/>
        <w:ind w:left="720"/>
        <w:rPr>
          <w:i/>
        </w:rPr>
      </w:pPr>
    </w:p>
    <w:p w:rsidR="00FE0BAA" w:rsidRDefault="00FE0BAA" w:rsidP="006C69B6">
      <w:pPr>
        <w:pStyle w:val="normal0"/>
        <w:ind w:left="720"/>
        <w:rPr>
          <w:i/>
        </w:rPr>
      </w:pPr>
      <w:r>
        <w:rPr>
          <w:i/>
        </w:rPr>
        <w:t>Then 15*12=180..</w:t>
      </w:r>
    </w:p>
    <w:p w:rsidR="006C69B6" w:rsidRDefault="006C69B6" w:rsidP="006C69B6">
      <w:pPr>
        <w:pStyle w:val="normal0"/>
        <w:rPr>
          <w:i/>
        </w:rPr>
      </w:pPr>
    </w:p>
    <w:p w:rsidR="006C69B6" w:rsidRDefault="00BA2428" w:rsidP="00BA2428">
      <w:pPr>
        <w:pStyle w:val="normal0"/>
        <w:rPr>
          <w:i/>
        </w:rPr>
      </w:pPr>
      <w:r>
        <w:rPr>
          <w:i/>
        </w:rPr>
        <w:t>3)Class.forName(“jdbc:oracle:thin:localhost:1521:XE”);</w:t>
      </w:r>
    </w:p>
    <w:p w:rsidR="00BA2428" w:rsidRDefault="00BA2428" w:rsidP="00BA2428">
      <w:pPr>
        <w:pStyle w:val="normal0"/>
        <w:rPr>
          <w:i/>
        </w:rPr>
      </w:pPr>
      <w:r>
        <w:rPr>
          <w:i/>
        </w:rPr>
        <w:t>How we can load it and execute it?</w:t>
      </w:r>
    </w:p>
    <w:p w:rsidR="00BA2428" w:rsidRDefault="00DE40BA" w:rsidP="00BA2428">
      <w:pPr>
        <w:pStyle w:val="normal0"/>
        <w:rPr>
          <w:i/>
        </w:rPr>
      </w:pPr>
      <w:r>
        <w:rPr>
          <w:i/>
        </w:rPr>
        <w:t>4)</w:t>
      </w:r>
    </w:p>
    <w:p w:rsidR="00400B7D" w:rsidRDefault="00400B7D" w:rsidP="00BA2428">
      <w:pPr>
        <w:pStyle w:val="normal0"/>
        <w:rPr>
          <w:i/>
        </w:rPr>
      </w:pPr>
    </w:p>
    <w:p w:rsidR="00400B7D" w:rsidRDefault="00EA00D7" w:rsidP="00BA2428">
      <w:pPr>
        <w:pStyle w:val="normal0"/>
        <w:rPr>
          <w:i/>
        </w:rPr>
      </w:pPr>
      <w:r>
        <w:rPr>
          <w:i/>
        </w:rPr>
        <w:t>Prokrama by Rajesh</w:t>
      </w:r>
    </w:p>
    <w:p w:rsidR="00EA00D7" w:rsidRDefault="00EA00D7" w:rsidP="00BA2428">
      <w:pPr>
        <w:pStyle w:val="normal0"/>
        <w:rPr>
          <w:i/>
        </w:rPr>
      </w:pPr>
    </w:p>
    <w:p w:rsidR="008F01CC" w:rsidRDefault="008F01CC" w:rsidP="00BA2428">
      <w:pPr>
        <w:pStyle w:val="normal0"/>
        <w:rPr>
          <w:i/>
        </w:rPr>
      </w:pPr>
      <w:r>
        <w:rPr>
          <w:i/>
        </w:rPr>
        <w:t>1)Try with Resources added in java7</w:t>
      </w:r>
    </w:p>
    <w:p w:rsidR="008F01CC" w:rsidRDefault="008F01CC" w:rsidP="008F01CC">
      <w:pPr>
        <w:widowControl/>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sz w:val="20"/>
          <w:szCs w:val="20"/>
          <w:lang w:val="en-IN"/>
        </w:rPr>
        <w:t xml:space="preserve"> com.interview;</w:t>
      </w:r>
    </w:p>
    <w:p w:rsidR="008F01CC" w:rsidRDefault="008F01CC" w:rsidP="008F01CC">
      <w:pPr>
        <w:widowControl/>
        <w:autoSpaceDE w:val="0"/>
        <w:autoSpaceDN w:val="0"/>
        <w:adjustRightInd w:val="0"/>
        <w:spacing w:after="0" w:line="240" w:lineRule="auto"/>
        <w:rPr>
          <w:rFonts w:ascii="Consolas" w:hAnsi="Consolas" w:cs="Consolas"/>
          <w:sz w:val="20"/>
          <w:szCs w:val="20"/>
          <w:lang w:val="en-IN"/>
        </w:rPr>
      </w:pPr>
    </w:p>
    <w:p w:rsidR="008F01CC" w:rsidRDefault="008F01CC" w:rsidP="008F01CC">
      <w:pPr>
        <w:widowControl/>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sz w:val="20"/>
          <w:szCs w:val="20"/>
          <w:lang w:val="en-IN"/>
        </w:rPr>
        <w:t xml:space="preserve"> java.io.BufferedReader;</w:t>
      </w:r>
    </w:p>
    <w:p w:rsidR="008F01CC" w:rsidRDefault="008F01CC" w:rsidP="008F01CC">
      <w:pPr>
        <w:widowControl/>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sz w:val="20"/>
          <w:szCs w:val="20"/>
          <w:lang w:val="en-IN"/>
        </w:rPr>
        <w:t xml:space="preserve"> java.io.FileReader;</w:t>
      </w:r>
    </w:p>
    <w:p w:rsidR="008F01CC" w:rsidRDefault="008F01CC" w:rsidP="008F01CC">
      <w:pPr>
        <w:widowControl/>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sz w:val="20"/>
          <w:szCs w:val="20"/>
          <w:lang w:val="en-IN"/>
        </w:rPr>
        <w:t xml:space="preserve"> java.io.IOException;</w:t>
      </w:r>
    </w:p>
    <w:p w:rsidR="008F01CC" w:rsidRDefault="008F01CC" w:rsidP="008F01CC">
      <w:pPr>
        <w:widowControl/>
        <w:autoSpaceDE w:val="0"/>
        <w:autoSpaceDN w:val="0"/>
        <w:adjustRightInd w:val="0"/>
        <w:spacing w:after="0" w:line="240" w:lineRule="auto"/>
        <w:rPr>
          <w:rFonts w:ascii="Consolas" w:hAnsi="Consolas" w:cs="Consolas"/>
          <w:sz w:val="20"/>
          <w:szCs w:val="20"/>
          <w:lang w:val="en-IN"/>
        </w:rPr>
      </w:pPr>
    </w:p>
    <w:p w:rsidR="008F01CC" w:rsidRDefault="008F01CC" w:rsidP="008F01CC">
      <w:pPr>
        <w:widowControl/>
        <w:autoSpaceDE w:val="0"/>
        <w:autoSpaceDN w:val="0"/>
        <w:adjustRightInd w:val="0"/>
        <w:spacing w:after="0" w:line="240" w:lineRule="auto"/>
        <w:rPr>
          <w:rFonts w:ascii="Consolas" w:hAnsi="Consolas" w:cs="Consolas"/>
          <w:sz w:val="20"/>
          <w:szCs w:val="20"/>
          <w:lang w:val="en-IN"/>
        </w:rPr>
      </w:pPr>
      <w:r>
        <w:rPr>
          <w:rFonts w:ascii="Consolas" w:hAnsi="Consolas" w:cs="Consolas"/>
          <w:color w:val="3F7F5F"/>
          <w:sz w:val="20"/>
          <w:szCs w:val="20"/>
          <w:lang w:val="en-IN"/>
        </w:rPr>
        <w:t xml:space="preserve">//Added in Java 7 </w:t>
      </w:r>
    </w:p>
    <w:p w:rsidR="008F01CC" w:rsidRDefault="008F01CC" w:rsidP="008F01CC">
      <w:pPr>
        <w:widowControl/>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sz w:val="20"/>
          <w:szCs w:val="20"/>
          <w:lang w:val="en-IN"/>
        </w:rPr>
        <w:t xml:space="preserve"> </w:t>
      </w:r>
      <w:r>
        <w:rPr>
          <w:rFonts w:ascii="Consolas" w:hAnsi="Consolas" w:cs="Consolas"/>
          <w:b/>
          <w:bCs/>
          <w:color w:val="7F0055"/>
          <w:sz w:val="20"/>
          <w:szCs w:val="20"/>
          <w:lang w:val="en-IN"/>
        </w:rPr>
        <w:t>class</w:t>
      </w:r>
      <w:r>
        <w:rPr>
          <w:rFonts w:ascii="Consolas" w:hAnsi="Consolas" w:cs="Consolas"/>
          <w:sz w:val="20"/>
          <w:szCs w:val="20"/>
          <w:lang w:val="en-IN"/>
        </w:rPr>
        <w:t xml:space="preserve"> TryWithResourcesDemo {</w:t>
      </w:r>
    </w:p>
    <w:p w:rsidR="008F01CC" w:rsidRDefault="008F01CC" w:rsidP="008F01CC">
      <w:pPr>
        <w:widowControl/>
        <w:autoSpaceDE w:val="0"/>
        <w:autoSpaceDN w:val="0"/>
        <w:adjustRightInd w:val="0"/>
        <w:spacing w:after="0" w:line="240" w:lineRule="auto"/>
        <w:rPr>
          <w:rFonts w:ascii="Consolas" w:hAnsi="Consolas" w:cs="Consolas"/>
          <w:sz w:val="20"/>
          <w:szCs w:val="20"/>
          <w:lang w:val="en-IN"/>
        </w:rPr>
      </w:pPr>
    </w:p>
    <w:p w:rsidR="008F01CC" w:rsidRDefault="008F01CC" w:rsidP="008F01CC">
      <w:pPr>
        <w:widowControl/>
        <w:autoSpaceDE w:val="0"/>
        <w:autoSpaceDN w:val="0"/>
        <w:adjustRightInd w:val="0"/>
        <w:spacing w:after="0" w:line="240" w:lineRule="auto"/>
        <w:rPr>
          <w:rFonts w:ascii="Consolas" w:hAnsi="Consolas" w:cs="Consolas"/>
          <w:sz w:val="20"/>
          <w:szCs w:val="20"/>
          <w:lang w:val="en-IN"/>
        </w:rPr>
      </w:pPr>
      <w:r>
        <w:rPr>
          <w:rFonts w:ascii="Consolas" w:hAnsi="Consolas" w:cs="Consolas"/>
          <w:sz w:val="20"/>
          <w:szCs w:val="20"/>
          <w:lang w:val="en-IN"/>
        </w:rPr>
        <w:tab/>
      </w:r>
      <w:r>
        <w:rPr>
          <w:rFonts w:ascii="Consolas" w:hAnsi="Consolas" w:cs="Consolas"/>
          <w:b/>
          <w:bCs/>
          <w:color w:val="7F0055"/>
          <w:sz w:val="20"/>
          <w:szCs w:val="20"/>
          <w:lang w:val="en-IN"/>
        </w:rPr>
        <w:t>public</w:t>
      </w:r>
      <w:r>
        <w:rPr>
          <w:rFonts w:ascii="Consolas" w:hAnsi="Consolas" w:cs="Consolas"/>
          <w:sz w:val="20"/>
          <w:szCs w:val="20"/>
          <w:lang w:val="en-IN"/>
        </w:rPr>
        <w:t xml:space="preserve"> </w:t>
      </w:r>
      <w:r>
        <w:rPr>
          <w:rFonts w:ascii="Consolas" w:hAnsi="Consolas" w:cs="Consolas"/>
          <w:b/>
          <w:bCs/>
          <w:color w:val="7F0055"/>
          <w:sz w:val="20"/>
          <w:szCs w:val="20"/>
          <w:lang w:val="en-IN"/>
        </w:rPr>
        <w:t>static</w:t>
      </w:r>
      <w:r>
        <w:rPr>
          <w:rFonts w:ascii="Consolas" w:hAnsi="Consolas" w:cs="Consolas"/>
          <w:sz w:val="20"/>
          <w:szCs w:val="20"/>
          <w:lang w:val="en-IN"/>
        </w:rPr>
        <w:t xml:space="preserve"> </w:t>
      </w:r>
      <w:r>
        <w:rPr>
          <w:rFonts w:ascii="Consolas" w:hAnsi="Consolas" w:cs="Consolas"/>
          <w:b/>
          <w:bCs/>
          <w:color w:val="7F0055"/>
          <w:sz w:val="20"/>
          <w:szCs w:val="20"/>
          <w:lang w:val="en-IN"/>
        </w:rPr>
        <w:t>void</w:t>
      </w:r>
      <w:r>
        <w:rPr>
          <w:rFonts w:ascii="Consolas" w:hAnsi="Consolas" w:cs="Consolas"/>
          <w:sz w:val="20"/>
          <w:szCs w:val="20"/>
          <w:lang w:val="en-IN"/>
        </w:rPr>
        <w:t xml:space="preserve"> main(String[] args) {</w:t>
      </w:r>
    </w:p>
    <w:p w:rsidR="008F01CC" w:rsidRDefault="008F01CC" w:rsidP="008F01CC">
      <w:pPr>
        <w:widowControl/>
        <w:autoSpaceDE w:val="0"/>
        <w:autoSpaceDN w:val="0"/>
        <w:adjustRightInd w:val="0"/>
        <w:spacing w:after="0" w:line="240" w:lineRule="auto"/>
        <w:rPr>
          <w:rFonts w:ascii="Consolas" w:hAnsi="Consolas" w:cs="Consolas"/>
          <w:sz w:val="20"/>
          <w:szCs w:val="20"/>
          <w:lang w:val="en-IN"/>
        </w:rPr>
      </w:pPr>
      <w:r>
        <w:rPr>
          <w:rFonts w:ascii="Consolas" w:hAnsi="Consolas" w:cs="Consolas"/>
          <w:sz w:val="20"/>
          <w:szCs w:val="20"/>
          <w:lang w:val="en-IN"/>
        </w:rPr>
        <w:tab/>
      </w:r>
      <w:r>
        <w:rPr>
          <w:rFonts w:ascii="Consolas" w:hAnsi="Consolas" w:cs="Consolas"/>
          <w:sz w:val="20"/>
          <w:szCs w:val="20"/>
          <w:lang w:val="en-IN"/>
        </w:rPr>
        <w:tab/>
      </w:r>
      <w:r>
        <w:rPr>
          <w:rFonts w:ascii="Consolas" w:hAnsi="Consolas" w:cs="Consolas"/>
          <w:b/>
          <w:bCs/>
          <w:color w:val="7F0055"/>
          <w:sz w:val="20"/>
          <w:szCs w:val="20"/>
          <w:lang w:val="en-IN"/>
        </w:rPr>
        <w:t>try</w:t>
      </w:r>
      <w:r>
        <w:rPr>
          <w:rFonts w:ascii="Consolas" w:hAnsi="Consolas" w:cs="Consolas"/>
          <w:sz w:val="20"/>
          <w:szCs w:val="20"/>
          <w:lang w:val="en-IN"/>
        </w:rPr>
        <w:t xml:space="preserve"> (BufferedReader br = </w:t>
      </w:r>
      <w:r>
        <w:rPr>
          <w:rFonts w:ascii="Consolas" w:hAnsi="Consolas" w:cs="Consolas"/>
          <w:b/>
          <w:bCs/>
          <w:color w:val="7F0055"/>
          <w:sz w:val="20"/>
          <w:szCs w:val="20"/>
          <w:lang w:val="en-IN"/>
        </w:rPr>
        <w:t>new</w:t>
      </w:r>
      <w:r>
        <w:rPr>
          <w:rFonts w:ascii="Consolas" w:hAnsi="Consolas" w:cs="Consolas"/>
          <w:sz w:val="20"/>
          <w:szCs w:val="20"/>
          <w:lang w:val="en-IN"/>
        </w:rPr>
        <w:t xml:space="preserve"> BufferedReader(</w:t>
      </w:r>
      <w:r>
        <w:rPr>
          <w:rFonts w:ascii="Consolas" w:hAnsi="Consolas" w:cs="Consolas"/>
          <w:b/>
          <w:bCs/>
          <w:color w:val="7F0055"/>
          <w:sz w:val="20"/>
          <w:szCs w:val="20"/>
          <w:lang w:val="en-IN"/>
        </w:rPr>
        <w:t>new</w:t>
      </w:r>
      <w:r>
        <w:rPr>
          <w:rFonts w:ascii="Consolas" w:hAnsi="Consolas" w:cs="Consolas"/>
          <w:sz w:val="20"/>
          <w:szCs w:val="20"/>
          <w:lang w:val="en-IN"/>
        </w:rPr>
        <w:t xml:space="preserve"> FileReader(</w:t>
      </w:r>
    </w:p>
    <w:p w:rsidR="008F01CC" w:rsidRDefault="008F01CC" w:rsidP="008F01CC">
      <w:pPr>
        <w:widowControl/>
        <w:autoSpaceDE w:val="0"/>
        <w:autoSpaceDN w:val="0"/>
        <w:adjustRightInd w:val="0"/>
        <w:spacing w:after="0" w:line="240" w:lineRule="auto"/>
        <w:rPr>
          <w:rFonts w:ascii="Consolas" w:hAnsi="Consolas" w:cs="Consolas"/>
          <w:sz w:val="20"/>
          <w:szCs w:val="20"/>
          <w:lang w:val="en-IN"/>
        </w:rPr>
      </w:pPr>
      <w:r>
        <w:rPr>
          <w:rFonts w:ascii="Consolas" w:hAnsi="Consolas" w:cs="Consolas"/>
          <w:sz w:val="20"/>
          <w:szCs w:val="20"/>
          <w:lang w:val="en-IN"/>
        </w:rPr>
        <w:tab/>
      </w:r>
      <w:r>
        <w:rPr>
          <w:rFonts w:ascii="Consolas" w:hAnsi="Consolas" w:cs="Consolas"/>
          <w:sz w:val="20"/>
          <w:szCs w:val="20"/>
          <w:lang w:val="en-IN"/>
        </w:rPr>
        <w:tab/>
      </w:r>
      <w:r>
        <w:rPr>
          <w:rFonts w:ascii="Consolas" w:hAnsi="Consolas" w:cs="Consolas"/>
          <w:sz w:val="20"/>
          <w:szCs w:val="20"/>
          <w:lang w:val="en-IN"/>
        </w:rPr>
        <w:tab/>
      </w:r>
      <w:r>
        <w:rPr>
          <w:rFonts w:ascii="Consolas" w:hAnsi="Consolas" w:cs="Consolas"/>
          <w:sz w:val="20"/>
          <w:szCs w:val="20"/>
          <w:lang w:val="en-IN"/>
        </w:rPr>
        <w:tab/>
      </w:r>
      <w:r>
        <w:rPr>
          <w:rFonts w:ascii="Consolas" w:hAnsi="Consolas" w:cs="Consolas"/>
          <w:color w:val="2A00FF"/>
          <w:sz w:val="20"/>
          <w:szCs w:val="20"/>
          <w:lang w:val="en-IN"/>
        </w:rPr>
        <w:t>"F:/New/ram.txt"</w:t>
      </w:r>
      <w:r>
        <w:rPr>
          <w:rFonts w:ascii="Consolas" w:hAnsi="Consolas" w:cs="Consolas"/>
          <w:sz w:val="20"/>
          <w:szCs w:val="20"/>
          <w:lang w:val="en-IN"/>
        </w:rPr>
        <w:t>))) {</w:t>
      </w:r>
    </w:p>
    <w:p w:rsidR="008F01CC" w:rsidRDefault="008F01CC" w:rsidP="008F01CC">
      <w:pPr>
        <w:widowControl/>
        <w:autoSpaceDE w:val="0"/>
        <w:autoSpaceDN w:val="0"/>
        <w:adjustRightInd w:val="0"/>
        <w:spacing w:after="0" w:line="240" w:lineRule="auto"/>
        <w:rPr>
          <w:rFonts w:ascii="Consolas" w:hAnsi="Consolas" w:cs="Consolas"/>
          <w:sz w:val="20"/>
          <w:szCs w:val="20"/>
          <w:lang w:val="en-IN"/>
        </w:rPr>
      </w:pPr>
      <w:r>
        <w:rPr>
          <w:rFonts w:ascii="Consolas" w:hAnsi="Consolas" w:cs="Consolas"/>
          <w:sz w:val="20"/>
          <w:szCs w:val="20"/>
          <w:lang w:val="en-IN"/>
        </w:rPr>
        <w:tab/>
      </w:r>
      <w:r>
        <w:rPr>
          <w:rFonts w:ascii="Consolas" w:hAnsi="Consolas" w:cs="Consolas"/>
          <w:sz w:val="20"/>
          <w:szCs w:val="20"/>
          <w:lang w:val="en-IN"/>
        </w:rPr>
        <w:tab/>
      </w:r>
      <w:r>
        <w:rPr>
          <w:rFonts w:ascii="Consolas" w:hAnsi="Consolas" w:cs="Consolas"/>
          <w:sz w:val="20"/>
          <w:szCs w:val="20"/>
          <w:lang w:val="en-IN"/>
        </w:rPr>
        <w:tab/>
        <w:t>System.</w:t>
      </w:r>
      <w:r>
        <w:rPr>
          <w:rFonts w:ascii="Consolas" w:hAnsi="Consolas" w:cs="Consolas"/>
          <w:i/>
          <w:iCs/>
          <w:color w:val="0000C0"/>
          <w:sz w:val="20"/>
          <w:szCs w:val="20"/>
          <w:lang w:val="en-IN"/>
        </w:rPr>
        <w:t>out</w:t>
      </w:r>
      <w:r>
        <w:rPr>
          <w:rFonts w:ascii="Consolas" w:hAnsi="Consolas" w:cs="Consolas"/>
          <w:sz w:val="20"/>
          <w:szCs w:val="20"/>
          <w:lang w:val="en-IN"/>
        </w:rPr>
        <w:t>.println(br.readLine());</w:t>
      </w:r>
    </w:p>
    <w:p w:rsidR="008F01CC" w:rsidRDefault="008F01CC" w:rsidP="008F01CC">
      <w:pPr>
        <w:widowControl/>
        <w:autoSpaceDE w:val="0"/>
        <w:autoSpaceDN w:val="0"/>
        <w:adjustRightInd w:val="0"/>
        <w:spacing w:after="0" w:line="240" w:lineRule="auto"/>
        <w:rPr>
          <w:rFonts w:ascii="Consolas" w:hAnsi="Consolas" w:cs="Consolas"/>
          <w:sz w:val="20"/>
          <w:szCs w:val="20"/>
          <w:lang w:val="en-IN"/>
        </w:rPr>
      </w:pPr>
      <w:r>
        <w:rPr>
          <w:rFonts w:ascii="Consolas" w:hAnsi="Consolas" w:cs="Consolas"/>
          <w:sz w:val="20"/>
          <w:szCs w:val="20"/>
          <w:lang w:val="en-IN"/>
        </w:rPr>
        <w:tab/>
      </w:r>
      <w:r>
        <w:rPr>
          <w:rFonts w:ascii="Consolas" w:hAnsi="Consolas" w:cs="Consolas"/>
          <w:sz w:val="20"/>
          <w:szCs w:val="20"/>
          <w:lang w:val="en-IN"/>
        </w:rPr>
        <w:tab/>
        <w:t xml:space="preserve">} </w:t>
      </w:r>
      <w:r>
        <w:rPr>
          <w:rFonts w:ascii="Consolas" w:hAnsi="Consolas" w:cs="Consolas"/>
          <w:b/>
          <w:bCs/>
          <w:color w:val="7F0055"/>
          <w:sz w:val="20"/>
          <w:szCs w:val="20"/>
          <w:lang w:val="en-IN"/>
        </w:rPr>
        <w:t>catch</w:t>
      </w:r>
      <w:r>
        <w:rPr>
          <w:rFonts w:ascii="Consolas" w:hAnsi="Consolas" w:cs="Consolas"/>
          <w:sz w:val="20"/>
          <w:szCs w:val="20"/>
          <w:lang w:val="en-IN"/>
        </w:rPr>
        <w:t xml:space="preserve"> (IOException e) {</w:t>
      </w:r>
    </w:p>
    <w:p w:rsidR="008F01CC" w:rsidRDefault="008F01CC" w:rsidP="008F01CC">
      <w:pPr>
        <w:widowControl/>
        <w:autoSpaceDE w:val="0"/>
        <w:autoSpaceDN w:val="0"/>
        <w:adjustRightInd w:val="0"/>
        <w:spacing w:after="0" w:line="240" w:lineRule="auto"/>
        <w:rPr>
          <w:rFonts w:ascii="Consolas" w:hAnsi="Consolas" w:cs="Consolas"/>
          <w:sz w:val="20"/>
          <w:szCs w:val="20"/>
          <w:lang w:val="en-IN"/>
        </w:rPr>
      </w:pPr>
      <w:r>
        <w:rPr>
          <w:rFonts w:ascii="Consolas" w:hAnsi="Consolas" w:cs="Consolas"/>
          <w:sz w:val="20"/>
          <w:szCs w:val="20"/>
          <w:lang w:val="en-IN"/>
        </w:rPr>
        <w:tab/>
      </w:r>
      <w:r>
        <w:rPr>
          <w:rFonts w:ascii="Consolas" w:hAnsi="Consolas" w:cs="Consolas"/>
          <w:sz w:val="20"/>
          <w:szCs w:val="20"/>
          <w:lang w:val="en-IN"/>
        </w:rPr>
        <w:tab/>
      </w:r>
      <w:r>
        <w:rPr>
          <w:rFonts w:ascii="Consolas" w:hAnsi="Consolas" w:cs="Consolas"/>
          <w:sz w:val="20"/>
          <w:szCs w:val="20"/>
          <w:lang w:val="en-IN"/>
        </w:rPr>
        <w:tab/>
        <w:t>e.printStackTrace();</w:t>
      </w:r>
    </w:p>
    <w:p w:rsidR="008F01CC" w:rsidRDefault="008F01CC" w:rsidP="008F01CC">
      <w:pPr>
        <w:widowControl/>
        <w:autoSpaceDE w:val="0"/>
        <w:autoSpaceDN w:val="0"/>
        <w:adjustRightInd w:val="0"/>
        <w:spacing w:after="0" w:line="240" w:lineRule="auto"/>
        <w:rPr>
          <w:rFonts w:ascii="Consolas" w:hAnsi="Consolas" w:cs="Consolas"/>
          <w:sz w:val="20"/>
          <w:szCs w:val="20"/>
          <w:lang w:val="en-IN"/>
        </w:rPr>
      </w:pPr>
      <w:r>
        <w:rPr>
          <w:rFonts w:ascii="Consolas" w:hAnsi="Consolas" w:cs="Consolas"/>
          <w:sz w:val="20"/>
          <w:szCs w:val="20"/>
          <w:lang w:val="en-IN"/>
        </w:rPr>
        <w:tab/>
      </w:r>
      <w:r>
        <w:rPr>
          <w:rFonts w:ascii="Consolas" w:hAnsi="Consolas" w:cs="Consolas"/>
          <w:sz w:val="20"/>
          <w:szCs w:val="20"/>
          <w:lang w:val="en-IN"/>
        </w:rPr>
        <w:tab/>
        <w:t>}</w:t>
      </w:r>
    </w:p>
    <w:p w:rsidR="008F01CC" w:rsidRDefault="008F01CC" w:rsidP="008F01CC">
      <w:pPr>
        <w:widowControl/>
        <w:autoSpaceDE w:val="0"/>
        <w:autoSpaceDN w:val="0"/>
        <w:adjustRightInd w:val="0"/>
        <w:spacing w:after="0" w:line="240" w:lineRule="auto"/>
        <w:rPr>
          <w:rFonts w:ascii="Consolas" w:hAnsi="Consolas" w:cs="Consolas"/>
          <w:sz w:val="20"/>
          <w:szCs w:val="20"/>
          <w:lang w:val="en-IN"/>
        </w:rPr>
      </w:pPr>
      <w:r>
        <w:rPr>
          <w:rFonts w:ascii="Consolas" w:hAnsi="Consolas" w:cs="Consolas"/>
          <w:sz w:val="20"/>
          <w:szCs w:val="20"/>
          <w:lang w:val="en-IN"/>
        </w:rPr>
        <w:tab/>
        <w:t>}</w:t>
      </w:r>
    </w:p>
    <w:p w:rsidR="008F01CC" w:rsidRDefault="008F01CC" w:rsidP="008F01CC">
      <w:pPr>
        <w:widowControl/>
        <w:autoSpaceDE w:val="0"/>
        <w:autoSpaceDN w:val="0"/>
        <w:adjustRightInd w:val="0"/>
        <w:spacing w:after="0" w:line="240" w:lineRule="auto"/>
        <w:rPr>
          <w:rFonts w:ascii="Consolas" w:hAnsi="Consolas" w:cs="Consolas"/>
          <w:sz w:val="20"/>
          <w:szCs w:val="20"/>
          <w:lang w:val="en-IN"/>
        </w:rPr>
      </w:pPr>
      <w:r>
        <w:rPr>
          <w:rFonts w:ascii="Consolas" w:hAnsi="Consolas" w:cs="Consolas"/>
          <w:sz w:val="20"/>
          <w:szCs w:val="20"/>
          <w:lang w:val="en-IN"/>
        </w:rPr>
        <w:t>}</w:t>
      </w:r>
    </w:p>
    <w:p w:rsidR="008F01CC" w:rsidRDefault="008F01CC" w:rsidP="00BA2428">
      <w:pPr>
        <w:pStyle w:val="normal0"/>
        <w:rPr>
          <w:i/>
        </w:rPr>
      </w:pPr>
    </w:p>
    <w:p w:rsidR="008F01CC" w:rsidRDefault="008F01CC" w:rsidP="00BA2428">
      <w:pPr>
        <w:pStyle w:val="normal0"/>
        <w:rPr>
          <w:i/>
        </w:rPr>
      </w:pPr>
      <w:r>
        <w:rPr>
          <w:i/>
        </w:rPr>
        <w:t>2)</w:t>
      </w:r>
      <w:r w:rsidR="00DE383A">
        <w:rPr>
          <w:i/>
        </w:rPr>
        <w:t>Array and ArrayList?</w:t>
      </w:r>
    </w:p>
    <w:p w:rsidR="00DE383A" w:rsidRDefault="00DE383A" w:rsidP="00BA2428">
      <w:pPr>
        <w:pStyle w:val="normal0"/>
        <w:rPr>
          <w:i/>
        </w:rPr>
      </w:pPr>
      <w:r>
        <w:rPr>
          <w:i/>
        </w:rPr>
        <w:t>Ans)</w:t>
      </w:r>
    </w:p>
    <w:p w:rsidR="00B3254B" w:rsidRPr="00B3254B" w:rsidRDefault="00B3254B" w:rsidP="00B3254B">
      <w:pPr>
        <w:widowControl/>
        <w:spacing w:after="0" w:line="240" w:lineRule="auto"/>
        <w:rPr>
          <w:rFonts w:ascii="Times New Roman" w:eastAsia="Times New Roman" w:hAnsi="Times New Roman" w:cs="Times New Roman"/>
          <w:color w:val="auto"/>
          <w:sz w:val="24"/>
          <w:szCs w:val="24"/>
          <w:lang w:val="en-IN" w:eastAsia="en-IN"/>
        </w:rPr>
      </w:pPr>
      <w:r w:rsidRPr="00B3254B">
        <w:rPr>
          <w:rFonts w:ascii="Arial" w:eastAsia="Times New Roman" w:hAnsi="Arial" w:cs="Arial"/>
          <w:b/>
          <w:bCs/>
          <w:color w:val="2F2E2E"/>
          <w:sz w:val="27"/>
          <w:szCs w:val="27"/>
          <w:shd w:val="clear" w:color="auto" w:fill="FFFFFF"/>
          <w:lang w:val="en-IN" w:eastAsia="en-IN"/>
        </w:rPr>
        <w:t>Difference between Array and ArrayList in Java with Example</w:t>
      </w:r>
      <w:r w:rsidRPr="00B3254B">
        <w:rPr>
          <w:rFonts w:ascii="Arial" w:eastAsia="Times New Roman" w:hAnsi="Arial" w:cs="Arial"/>
          <w:color w:val="2F2E2E"/>
          <w:sz w:val="27"/>
          <w:szCs w:val="27"/>
          <w:lang w:val="en-IN" w:eastAsia="en-IN"/>
        </w:rPr>
        <w:br/>
      </w:r>
      <w:r w:rsidRPr="00B3254B">
        <w:rPr>
          <w:rFonts w:ascii="Arial" w:eastAsia="Times New Roman" w:hAnsi="Arial" w:cs="Arial"/>
          <w:color w:val="2F2E2E"/>
          <w:sz w:val="27"/>
          <w:szCs w:val="27"/>
          <w:lang w:val="en-IN" w:eastAsia="en-IN"/>
        </w:rPr>
        <w:br/>
      </w:r>
      <w:r w:rsidRPr="00B3254B">
        <w:rPr>
          <w:rFonts w:ascii="Arial" w:eastAsia="Times New Roman" w:hAnsi="Arial" w:cs="Arial"/>
          <w:b/>
          <w:bCs/>
          <w:color w:val="38761D"/>
          <w:sz w:val="27"/>
          <w:szCs w:val="27"/>
          <w:bdr w:val="none" w:sz="0" w:space="0" w:color="auto" w:frame="1"/>
          <w:shd w:val="clear" w:color="auto" w:fill="FFFFFF"/>
          <w:lang w:val="en-IN" w:eastAsia="en-IN"/>
        </w:rPr>
        <w:t>1. Resizable :</w:t>
      </w:r>
      <w:r w:rsidRPr="00B3254B">
        <w:rPr>
          <w:rFonts w:ascii="Arial" w:eastAsia="Times New Roman" w:hAnsi="Arial" w:cs="Arial"/>
          <w:color w:val="2F2E2E"/>
          <w:sz w:val="27"/>
          <w:szCs w:val="27"/>
          <w:shd w:val="clear" w:color="auto" w:fill="FFFFFF"/>
          <w:lang w:val="en-IN" w:eastAsia="en-IN"/>
        </w:rPr>
        <w:t>   Array is static in size that is fixed length data structure, One can not change the length after creating the Array object.</w:t>
      </w:r>
      <w:r w:rsidRPr="00B3254B">
        <w:rPr>
          <w:rFonts w:ascii="Arial" w:eastAsia="Times New Roman" w:hAnsi="Arial" w:cs="Arial"/>
          <w:color w:val="2F2E2E"/>
          <w:sz w:val="27"/>
          <w:szCs w:val="27"/>
          <w:lang w:val="en-IN" w:eastAsia="en-IN"/>
        </w:rPr>
        <w:br/>
      </w:r>
      <w:r w:rsidRPr="00B3254B">
        <w:rPr>
          <w:rFonts w:ascii="Arial" w:eastAsia="Times New Roman" w:hAnsi="Arial" w:cs="Arial"/>
          <w:color w:val="2F2E2E"/>
          <w:sz w:val="27"/>
          <w:szCs w:val="27"/>
          <w:shd w:val="clear" w:color="auto" w:fill="FFFFFF"/>
          <w:lang w:val="en-IN" w:eastAsia="en-IN"/>
        </w:rPr>
        <w:t>ArrayList is dynamic in size . Each ArrayList object  has instance variable</w:t>
      </w:r>
      <w:r w:rsidRPr="00B3254B">
        <w:rPr>
          <w:rFonts w:ascii="Arial" w:eastAsia="Times New Roman" w:hAnsi="Arial" w:cs="Arial"/>
          <w:color w:val="2F2E2E"/>
          <w:sz w:val="27"/>
          <w:lang w:val="en-IN" w:eastAsia="en-IN"/>
        </w:rPr>
        <w:t> </w:t>
      </w:r>
      <w:r w:rsidRPr="00B3254B">
        <w:rPr>
          <w:rFonts w:ascii="Arial" w:eastAsia="Times New Roman" w:hAnsi="Arial" w:cs="Arial"/>
          <w:i/>
          <w:iCs/>
          <w:color w:val="2F2E2E"/>
          <w:sz w:val="27"/>
          <w:szCs w:val="27"/>
          <w:shd w:val="clear" w:color="auto" w:fill="FFFFFF"/>
          <w:lang w:val="en-IN" w:eastAsia="en-IN"/>
        </w:rPr>
        <w:t>capacity</w:t>
      </w:r>
      <w:r w:rsidRPr="00B3254B">
        <w:rPr>
          <w:rFonts w:ascii="Arial" w:eastAsia="Times New Roman" w:hAnsi="Arial" w:cs="Arial"/>
          <w:color w:val="2F2E2E"/>
          <w:sz w:val="27"/>
          <w:lang w:val="en-IN" w:eastAsia="en-IN"/>
        </w:rPr>
        <w:t> </w:t>
      </w:r>
      <w:r w:rsidRPr="00B3254B">
        <w:rPr>
          <w:rFonts w:ascii="Arial" w:eastAsia="Times New Roman" w:hAnsi="Arial" w:cs="Arial"/>
          <w:color w:val="2F2E2E"/>
          <w:sz w:val="27"/>
          <w:szCs w:val="27"/>
          <w:shd w:val="clear" w:color="auto" w:fill="FFFFFF"/>
          <w:lang w:val="en-IN" w:eastAsia="en-IN"/>
        </w:rPr>
        <w:t>which indicates the size of the ArrayList. As elements are added to an ArrayList its capacity grows automatically.</w:t>
      </w:r>
      <w:r w:rsidRPr="00B3254B">
        <w:rPr>
          <w:rFonts w:ascii="Arial" w:eastAsia="Times New Roman" w:hAnsi="Arial" w:cs="Arial"/>
          <w:color w:val="2F2E2E"/>
          <w:sz w:val="27"/>
          <w:szCs w:val="27"/>
          <w:lang w:val="en-IN" w:eastAsia="en-IN"/>
        </w:rPr>
        <w:br/>
      </w:r>
      <w:r w:rsidRPr="00B3254B">
        <w:rPr>
          <w:rFonts w:ascii="Arial" w:eastAsia="Times New Roman" w:hAnsi="Arial" w:cs="Arial"/>
          <w:color w:val="2F2E2E"/>
          <w:sz w:val="27"/>
          <w:szCs w:val="27"/>
          <w:lang w:val="en-IN" w:eastAsia="en-IN"/>
        </w:rPr>
        <w:br/>
      </w:r>
      <w:r w:rsidRPr="00B3254B">
        <w:rPr>
          <w:rFonts w:ascii="Arial" w:eastAsia="Times New Roman" w:hAnsi="Arial" w:cs="Arial"/>
          <w:b/>
          <w:bCs/>
          <w:color w:val="38761D"/>
          <w:sz w:val="27"/>
          <w:szCs w:val="27"/>
          <w:bdr w:val="none" w:sz="0" w:space="0" w:color="auto" w:frame="1"/>
          <w:shd w:val="clear" w:color="auto" w:fill="FFFFFF"/>
          <w:lang w:val="en-IN" w:eastAsia="en-IN"/>
        </w:rPr>
        <w:t>2. Performance :</w:t>
      </w:r>
      <w:r w:rsidRPr="00B3254B">
        <w:rPr>
          <w:rFonts w:ascii="Arial" w:eastAsia="Times New Roman" w:hAnsi="Arial" w:cs="Arial"/>
          <w:color w:val="2F2E2E"/>
          <w:sz w:val="27"/>
          <w:lang w:val="en-IN" w:eastAsia="en-IN"/>
        </w:rPr>
        <w:t> </w:t>
      </w:r>
      <w:r w:rsidRPr="00B3254B">
        <w:rPr>
          <w:rFonts w:ascii="Arial" w:eastAsia="Times New Roman" w:hAnsi="Arial" w:cs="Arial"/>
          <w:color w:val="2F2E2E"/>
          <w:sz w:val="27"/>
          <w:szCs w:val="27"/>
          <w:shd w:val="clear" w:color="auto" w:fill="FFFFFF"/>
          <w:lang w:val="en-IN" w:eastAsia="en-IN"/>
        </w:rPr>
        <w:t>Performance of Array and ArrayList depends on the operation you are performing :</w:t>
      </w:r>
      <w:r w:rsidRPr="00B3254B">
        <w:rPr>
          <w:rFonts w:ascii="Arial" w:eastAsia="Times New Roman" w:hAnsi="Arial" w:cs="Arial"/>
          <w:color w:val="2F2E2E"/>
          <w:sz w:val="27"/>
          <w:szCs w:val="27"/>
          <w:lang w:val="en-IN" w:eastAsia="en-IN"/>
        </w:rPr>
        <w:br/>
      </w:r>
      <w:r w:rsidRPr="00B3254B">
        <w:rPr>
          <w:rFonts w:ascii="Arial" w:eastAsia="Times New Roman" w:hAnsi="Arial" w:cs="Arial"/>
          <w:color w:val="2F2E2E"/>
          <w:sz w:val="27"/>
          <w:szCs w:val="27"/>
          <w:lang w:val="en-IN" w:eastAsia="en-IN"/>
        </w:rPr>
        <w:br/>
      </w:r>
      <w:r w:rsidRPr="00B3254B">
        <w:rPr>
          <w:rFonts w:ascii="Arial" w:eastAsia="Times New Roman" w:hAnsi="Arial" w:cs="Arial"/>
          <w:i/>
          <w:iCs/>
          <w:color w:val="2F2E2E"/>
          <w:sz w:val="27"/>
          <w:szCs w:val="27"/>
          <w:shd w:val="clear" w:color="auto" w:fill="FFFFFF"/>
          <w:lang w:val="en-IN" w:eastAsia="en-IN"/>
        </w:rPr>
        <w:t>resize() opertation :</w:t>
      </w:r>
      <w:r w:rsidRPr="00B3254B">
        <w:rPr>
          <w:rFonts w:ascii="Arial" w:eastAsia="Times New Roman" w:hAnsi="Arial" w:cs="Arial"/>
          <w:color w:val="2F2E2E"/>
          <w:sz w:val="27"/>
          <w:lang w:val="en-IN" w:eastAsia="en-IN"/>
        </w:rPr>
        <w:t> </w:t>
      </w:r>
      <w:r w:rsidRPr="00B3254B">
        <w:rPr>
          <w:rFonts w:ascii="Arial" w:eastAsia="Times New Roman" w:hAnsi="Arial" w:cs="Arial"/>
          <w:color w:val="2F2E2E"/>
          <w:sz w:val="27"/>
          <w:szCs w:val="27"/>
          <w:shd w:val="clear" w:color="auto" w:fill="FFFFFF"/>
          <w:lang w:val="en-IN" w:eastAsia="en-IN"/>
        </w:rPr>
        <w:t>Automatic resize of ArrayList will slow down the performance as it will use temporary array to copy elements from the old array to new array.</w:t>
      </w:r>
      <w:r w:rsidRPr="00B3254B">
        <w:rPr>
          <w:rFonts w:ascii="Arial" w:eastAsia="Times New Roman" w:hAnsi="Arial" w:cs="Arial"/>
          <w:color w:val="2F2E2E"/>
          <w:sz w:val="27"/>
          <w:szCs w:val="27"/>
          <w:lang w:val="en-IN" w:eastAsia="en-IN"/>
        </w:rPr>
        <w:br/>
      </w:r>
      <w:r w:rsidRPr="00B3254B">
        <w:rPr>
          <w:rFonts w:ascii="Arial" w:eastAsia="Times New Roman" w:hAnsi="Arial" w:cs="Arial"/>
          <w:color w:val="2F2E2E"/>
          <w:sz w:val="27"/>
          <w:szCs w:val="27"/>
          <w:shd w:val="clear" w:color="auto" w:fill="FFFFFF"/>
          <w:lang w:val="en-IN" w:eastAsia="en-IN"/>
        </w:rPr>
        <w:t>ArrayList is internally backed by Array during resizing  as it calls the native implemented method System.arrayCopy(src,srcPos,dest,destPos,length) .</w:t>
      </w:r>
      <w:r w:rsidRPr="00B3254B">
        <w:rPr>
          <w:rFonts w:ascii="Arial" w:eastAsia="Times New Roman" w:hAnsi="Arial" w:cs="Arial"/>
          <w:color w:val="2F2E2E"/>
          <w:sz w:val="27"/>
          <w:szCs w:val="27"/>
          <w:lang w:val="en-IN" w:eastAsia="en-IN"/>
        </w:rPr>
        <w:br/>
      </w:r>
      <w:r w:rsidRPr="00B3254B">
        <w:rPr>
          <w:rFonts w:ascii="Arial" w:eastAsia="Times New Roman" w:hAnsi="Arial" w:cs="Arial"/>
          <w:color w:val="2F2E2E"/>
          <w:sz w:val="27"/>
          <w:szCs w:val="27"/>
          <w:lang w:val="en-IN" w:eastAsia="en-IN"/>
        </w:rPr>
        <w:br/>
      </w:r>
      <w:bookmarkStart w:id="6" w:name="more"/>
      <w:bookmarkEnd w:id="6"/>
      <w:r w:rsidRPr="00B3254B">
        <w:rPr>
          <w:rFonts w:ascii="Arial" w:eastAsia="Times New Roman" w:hAnsi="Arial" w:cs="Arial"/>
          <w:color w:val="2F2E2E"/>
          <w:sz w:val="27"/>
          <w:szCs w:val="27"/>
          <w:lang w:val="en-IN" w:eastAsia="en-IN"/>
        </w:rPr>
        <w:br/>
      </w:r>
      <w:r w:rsidRPr="00B3254B">
        <w:rPr>
          <w:rFonts w:ascii="Arial" w:eastAsia="Times New Roman" w:hAnsi="Arial" w:cs="Arial"/>
          <w:color w:val="2F2E2E"/>
          <w:sz w:val="27"/>
          <w:szCs w:val="27"/>
          <w:lang w:val="en-IN" w:eastAsia="en-IN"/>
        </w:rPr>
        <w:br/>
      </w:r>
      <w:r w:rsidRPr="00B3254B">
        <w:rPr>
          <w:rFonts w:ascii="Arial" w:eastAsia="Times New Roman" w:hAnsi="Arial" w:cs="Arial"/>
          <w:i/>
          <w:iCs/>
          <w:color w:val="2F2E2E"/>
          <w:sz w:val="27"/>
          <w:szCs w:val="27"/>
          <w:shd w:val="clear" w:color="auto" w:fill="FFFFFF"/>
          <w:lang w:val="en-IN" w:eastAsia="en-IN"/>
        </w:rPr>
        <w:t>add() or get() operation :</w:t>
      </w:r>
      <w:r w:rsidRPr="00B3254B">
        <w:rPr>
          <w:rFonts w:ascii="Arial" w:eastAsia="Times New Roman" w:hAnsi="Arial" w:cs="Arial"/>
          <w:color w:val="2F2E2E"/>
          <w:sz w:val="27"/>
          <w:lang w:val="en-IN" w:eastAsia="en-IN"/>
        </w:rPr>
        <w:t> </w:t>
      </w:r>
      <w:r w:rsidRPr="00B3254B">
        <w:rPr>
          <w:rFonts w:ascii="Arial" w:eastAsia="Times New Roman" w:hAnsi="Arial" w:cs="Arial"/>
          <w:color w:val="2F2E2E"/>
          <w:sz w:val="27"/>
          <w:szCs w:val="27"/>
          <w:shd w:val="clear" w:color="auto" w:fill="FFFFFF"/>
          <w:lang w:val="en-IN" w:eastAsia="en-IN"/>
        </w:rPr>
        <w:t>adding an element or retrieving an element from the array or arraylist object has almost same  performance , as for ArrayList object these operations  run in constant time.</w:t>
      </w:r>
      <w:r w:rsidRPr="00B3254B">
        <w:rPr>
          <w:rFonts w:ascii="Arial" w:eastAsia="Times New Roman" w:hAnsi="Arial" w:cs="Arial"/>
          <w:color w:val="2F2E2E"/>
          <w:sz w:val="27"/>
          <w:szCs w:val="27"/>
          <w:lang w:val="en-IN" w:eastAsia="en-IN"/>
        </w:rPr>
        <w:br/>
      </w:r>
      <w:r w:rsidRPr="00B3254B">
        <w:rPr>
          <w:rFonts w:ascii="Arial" w:eastAsia="Times New Roman" w:hAnsi="Arial" w:cs="Arial"/>
          <w:color w:val="2F2E2E"/>
          <w:sz w:val="27"/>
          <w:szCs w:val="27"/>
          <w:lang w:val="en-IN" w:eastAsia="en-IN"/>
        </w:rPr>
        <w:br/>
      </w:r>
      <w:r w:rsidRPr="00B3254B">
        <w:rPr>
          <w:rFonts w:ascii="Arial" w:eastAsia="Times New Roman" w:hAnsi="Arial" w:cs="Arial"/>
          <w:b/>
          <w:bCs/>
          <w:color w:val="38761D"/>
          <w:sz w:val="27"/>
          <w:szCs w:val="27"/>
          <w:bdr w:val="none" w:sz="0" w:space="0" w:color="auto" w:frame="1"/>
          <w:shd w:val="clear" w:color="auto" w:fill="FFFFFF"/>
          <w:lang w:val="en-IN" w:eastAsia="en-IN"/>
        </w:rPr>
        <w:t>3. Primitives :</w:t>
      </w:r>
      <w:r w:rsidRPr="00B3254B">
        <w:rPr>
          <w:rFonts w:ascii="Arial" w:eastAsia="Times New Roman" w:hAnsi="Arial" w:cs="Arial"/>
          <w:color w:val="2F2E2E"/>
          <w:sz w:val="27"/>
          <w:szCs w:val="27"/>
          <w:shd w:val="clear" w:color="auto" w:fill="FFFFFF"/>
          <w:lang w:val="en-IN" w:eastAsia="en-IN"/>
        </w:rPr>
        <w:t xml:space="preserve">  ArrayList can not contains primitive data types (like int , float , </w:t>
      </w:r>
      <w:r w:rsidRPr="00B3254B">
        <w:rPr>
          <w:rFonts w:ascii="Arial" w:eastAsia="Times New Roman" w:hAnsi="Arial" w:cs="Arial"/>
          <w:color w:val="2F2E2E"/>
          <w:sz w:val="27"/>
          <w:szCs w:val="27"/>
          <w:shd w:val="clear" w:color="auto" w:fill="FFFFFF"/>
          <w:lang w:val="en-IN" w:eastAsia="en-IN"/>
        </w:rPr>
        <w:lastRenderedPageBreak/>
        <w:t>double) it can only contains Object while Array can contain both primitive data types as well as objects.</w:t>
      </w:r>
      <w:r w:rsidRPr="00B3254B">
        <w:rPr>
          <w:rFonts w:ascii="Arial" w:eastAsia="Times New Roman" w:hAnsi="Arial" w:cs="Arial"/>
          <w:color w:val="2F2E2E"/>
          <w:sz w:val="27"/>
          <w:szCs w:val="27"/>
          <w:lang w:val="en-IN" w:eastAsia="en-IN"/>
        </w:rPr>
        <w:br/>
      </w:r>
      <w:r w:rsidRPr="00B3254B">
        <w:rPr>
          <w:rFonts w:ascii="Arial" w:eastAsia="Times New Roman" w:hAnsi="Arial" w:cs="Arial"/>
          <w:color w:val="2F2E2E"/>
          <w:sz w:val="27"/>
          <w:szCs w:val="27"/>
          <w:shd w:val="clear" w:color="auto" w:fill="FFFFFF"/>
          <w:lang w:val="en-IN" w:eastAsia="en-IN"/>
        </w:rPr>
        <w:t>One get a misconception that we can store primitives(int,float,double) in ArrayList , but it is not true </w:t>
      </w:r>
      <w:r w:rsidRPr="00B3254B">
        <w:rPr>
          <w:rFonts w:ascii="Arial" w:eastAsia="Times New Roman" w:hAnsi="Arial" w:cs="Arial"/>
          <w:color w:val="2F2E2E"/>
          <w:sz w:val="27"/>
          <w:lang w:val="en-IN" w:eastAsia="en-IN"/>
        </w:rPr>
        <w:t> </w:t>
      </w:r>
      <w:r w:rsidRPr="00B3254B">
        <w:rPr>
          <w:rFonts w:ascii="Arial" w:eastAsia="Times New Roman" w:hAnsi="Arial" w:cs="Arial"/>
          <w:color w:val="2F2E2E"/>
          <w:sz w:val="27"/>
          <w:szCs w:val="27"/>
          <w:lang w:val="en-IN" w:eastAsia="en-IN"/>
        </w:rPr>
        <w:br/>
      </w:r>
      <w:r w:rsidRPr="00B3254B">
        <w:rPr>
          <w:rFonts w:ascii="Arial" w:eastAsia="Times New Roman" w:hAnsi="Arial" w:cs="Arial"/>
          <w:color w:val="2F2E2E"/>
          <w:sz w:val="27"/>
          <w:szCs w:val="27"/>
          <w:lang w:val="en-IN" w:eastAsia="en-IN"/>
        </w:rPr>
        <w:br/>
      </w:r>
      <w:r w:rsidRPr="00B3254B">
        <w:rPr>
          <w:rFonts w:ascii="Arial" w:eastAsia="Times New Roman" w:hAnsi="Arial" w:cs="Arial"/>
          <w:color w:val="2F2E2E"/>
          <w:sz w:val="27"/>
          <w:szCs w:val="27"/>
          <w:shd w:val="clear" w:color="auto" w:fill="FFFFFF"/>
          <w:lang w:val="en-IN" w:eastAsia="en-IN"/>
        </w:rPr>
        <w:t>Suppose we have ArrayList object ,</w:t>
      </w:r>
      <w:r w:rsidRPr="00B3254B">
        <w:rPr>
          <w:rFonts w:ascii="Arial" w:eastAsia="Times New Roman" w:hAnsi="Arial" w:cs="Arial"/>
          <w:color w:val="2F2E2E"/>
          <w:sz w:val="27"/>
          <w:szCs w:val="27"/>
          <w:lang w:val="en-IN" w:eastAsia="en-IN"/>
        </w:rPr>
        <w:br/>
      </w:r>
    </w:p>
    <w:p w:rsidR="00B3254B" w:rsidRPr="00B3254B" w:rsidRDefault="00B3254B" w:rsidP="00B3254B">
      <w:pPr>
        <w:widowControl/>
        <w:shd w:val="clear" w:color="auto" w:fill="F3F3F3"/>
        <w:spacing w:after="0" w:line="240" w:lineRule="auto"/>
        <w:textAlignment w:val="baseline"/>
        <w:rPr>
          <w:rFonts w:ascii="Arial" w:eastAsia="Times New Roman" w:hAnsi="Arial" w:cs="Arial"/>
          <w:color w:val="2F2E2E"/>
          <w:sz w:val="27"/>
          <w:szCs w:val="27"/>
          <w:lang w:val="en-IN" w:eastAsia="en-IN"/>
        </w:rPr>
      </w:pPr>
      <w:r w:rsidRPr="00B3254B">
        <w:rPr>
          <w:rFonts w:ascii="Arial" w:eastAsia="Times New Roman" w:hAnsi="Arial" w:cs="Arial"/>
          <w:color w:val="2F2E2E"/>
          <w:sz w:val="27"/>
          <w:szCs w:val="27"/>
          <w:lang w:val="en-IN" w:eastAsia="en-IN"/>
        </w:rPr>
        <w:t>ArrayList  arraylistobject = new ArrayList();</w:t>
      </w:r>
      <w:r w:rsidRPr="00B3254B">
        <w:rPr>
          <w:rFonts w:ascii="Arial" w:eastAsia="Times New Roman" w:hAnsi="Arial" w:cs="Arial"/>
          <w:color w:val="2F2E2E"/>
          <w:sz w:val="27"/>
          <w:szCs w:val="27"/>
          <w:lang w:val="en-IN" w:eastAsia="en-IN"/>
        </w:rPr>
        <w:br/>
        <w:t>arraylistobject.add(</w:t>
      </w:r>
      <w:r w:rsidRPr="00B3254B">
        <w:rPr>
          <w:rFonts w:ascii="Arial" w:eastAsia="Times New Roman" w:hAnsi="Arial" w:cs="Arial"/>
          <w:b/>
          <w:bCs/>
          <w:color w:val="2F2E2E"/>
          <w:sz w:val="27"/>
          <w:szCs w:val="27"/>
          <w:lang w:val="en-IN" w:eastAsia="en-IN"/>
        </w:rPr>
        <w:t>23</w:t>
      </w:r>
      <w:r w:rsidRPr="00B3254B">
        <w:rPr>
          <w:rFonts w:ascii="Arial" w:eastAsia="Times New Roman" w:hAnsi="Arial" w:cs="Arial"/>
          <w:color w:val="2F2E2E"/>
          <w:sz w:val="27"/>
          <w:szCs w:val="27"/>
          <w:lang w:val="en-IN" w:eastAsia="en-IN"/>
        </w:rPr>
        <w:t>); </w:t>
      </w:r>
      <w:r w:rsidRPr="00B3254B">
        <w:rPr>
          <w:rFonts w:ascii="Arial" w:eastAsia="Times New Roman" w:hAnsi="Arial" w:cs="Arial"/>
          <w:color w:val="2F2E2E"/>
          <w:sz w:val="27"/>
          <w:lang w:val="en-IN" w:eastAsia="en-IN"/>
        </w:rPr>
        <w:t> </w:t>
      </w:r>
      <w:r w:rsidRPr="00B3254B">
        <w:rPr>
          <w:rFonts w:ascii="inherit" w:eastAsia="Times New Roman" w:hAnsi="inherit" w:cs="Arial"/>
          <w:color w:val="999999"/>
          <w:sz w:val="27"/>
          <w:szCs w:val="27"/>
          <w:bdr w:val="none" w:sz="0" w:space="0" w:color="auto" w:frame="1"/>
          <w:lang w:val="en-IN" w:eastAsia="en-IN"/>
        </w:rPr>
        <w:t>// try to add 23 (primitive)</w:t>
      </w:r>
    </w:p>
    <w:p w:rsidR="00B3254B" w:rsidRPr="00B3254B" w:rsidRDefault="00B3254B" w:rsidP="00B3254B">
      <w:pPr>
        <w:widowControl/>
        <w:spacing w:after="0" w:line="240" w:lineRule="auto"/>
        <w:rPr>
          <w:rFonts w:ascii="Times New Roman" w:eastAsia="Times New Roman" w:hAnsi="Times New Roman" w:cs="Times New Roman"/>
          <w:color w:val="auto"/>
          <w:sz w:val="24"/>
          <w:szCs w:val="24"/>
          <w:lang w:val="en-IN" w:eastAsia="en-IN"/>
        </w:rPr>
      </w:pPr>
      <w:r w:rsidRPr="00B3254B">
        <w:rPr>
          <w:rFonts w:ascii="Arial" w:eastAsia="Times New Roman" w:hAnsi="Arial" w:cs="Arial"/>
          <w:color w:val="2F2E2E"/>
          <w:sz w:val="27"/>
          <w:szCs w:val="27"/>
          <w:lang w:val="en-IN" w:eastAsia="en-IN"/>
        </w:rPr>
        <w:br/>
      </w:r>
      <w:r w:rsidRPr="00B3254B">
        <w:rPr>
          <w:rFonts w:ascii="Arial" w:eastAsia="Times New Roman" w:hAnsi="Arial" w:cs="Arial"/>
          <w:color w:val="2F2E2E"/>
          <w:sz w:val="27"/>
          <w:szCs w:val="27"/>
          <w:shd w:val="clear" w:color="auto" w:fill="FFFFFF"/>
          <w:lang w:val="en-IN" w:eastAsia="en-IN"/>
        </w:rPr>
        <w:t>JVM through Autoboxing(converting primitives to equivalent objects internally) ensures that only objects are added to the arraylist object.</w:t>
      </w:r>
      <w:r w:rsidRPr="00B3254B">
        <w:rPr>
          <w:rFonts w:ascii="Arial" w:eastAsia="Times New Roman" w:hAnsi="Arial" w:cs="Arial"/>
          <w:color w:val="2F2E2E"/>
          <w:sz w:val="27"/>
          <w:lang w:val="en-IN" w:eastAsia="en-IN"/>
        </w:rPr>
        <w:t> </w:t>
      </w:r>
      <w:r w:rsidRPr="00B3254B">
        <w:rPr>
          <w:rFonts w:ascii="Arial" w:eastAsia="Times New Roman" w:hAnsi="Arial" w:cs="Arial"/>
          <w:color w:val="2F2E2E"/>
          <w:sz w:val="27"/>
          <w:szCs w:val="27"/>
          <w:lang w:val="en-IN" w:eastAsia="en-IN"/>
        </w:rPr>
        <w:br/>
      </w:r>
      <w:r w:rsidRPr="00B3254B">
        <w:rPr>
          <w:rFonts w:ascii="Arial" w:eastAsia="Times New Roman" w:hAnsi="Arial" w:cs="Arial"/>
          <w:color w:val="2F2E2E"/>
          <w:sz w:val="27"/>
          <w:szCs w:val="27"/>
          <w:shd w:val="clear" w:color="auto" w:fill="FFFFFF"/>
          <w:lang w:val="en-IN" w:eastAsia="en-IN"/>
        </w:rPr>
        <w:t>thus , above step internally works like this :</w:t>
      </w:r>
      <w:r w:rsidRPr="00B3254B">
        <w:rPr>
          <w:rFonts w:ascii="Arial" w:eastAsia="Times New Roman" w:hAnsi="Arial" w:cs="Arial"/>
          <w:color w:val="2F2E2E"/>
          <w:sz w:val="27"/>
          <w:szCs w:val="27"/>
          <w:lang w:val="en-IN" w:eastAsia="en-IN"/>
        </w:rPr>
        <w:br/>
      </w:r>
    </w:p>
    <w:p w:rsidR="00B3254B" w:rsidRPr="00B3254B" w:rsidRDefault="00B3254B" w:rsidP="00B3254B">
      <w:pPr>
        <w:widowControl/>
        <w:shd w:val="clear" w:color="auto" w:fill="F3F3F3"/>
        <w:spacing w:after="0" w:line="240" w:lineRule="auto"/>
        <w:textAlignment w:val="baseline"/>
        <w:rPr>
          <w:rFonts w:ascii="Arial" w:eastAsia="Times New Roman" w:hAnsi="Arial" w:cs="Arial"/>
          <w:color w:val="2F2E2E"/>
          <w:sz w:val="27"/>
          <w:szCs w:val="27"/>
          <w:lang w:val="en-IN" w:eastAsia="en-IN"/>
        </w:rPr>
      </w:pPr>
      <w:r w:rsidRPr="00B3254B">
        <w:rPr>
          <w:rFonts w:ascii="Arial" w:eastAsia="Times New Roman" w:hAnsi="Arial" w:cs="Arial"/>
          <w:color w:val="2F2E2E"/>
          <w:sz w:val="27"/>
          <w:szCs w:val="27"/>
          <w:lang w:val="en-IN" w:eastAsia="en-IN"/>
        </w:rPr>
        <w:t>arraylistobject.add(</w:t>
      </w:r>
      <w:r w:rsidRPr="00B3254B">
        <w:rPr>
          <w:rFonts w:ascii="Arial" w:eastAsia="Times New Roman" w:hAnsi="Arial" w:cs="Arial"/>
          <w:color w:val="2F2E2E"/>
          <w:sz w:val="27"/>
          <w:lang w:val="en-IN" w:eastAsia="en-IN"/>
        </w:rPr>
        <w:t> </w:t>
      </w:r>
      <w:r w:rsidRPr="00B3254B">
        <w:rPr>
          <w:rFonts w:ascii="Arial" w:eastAsia="Times New Roman" w:hAnsi="Arial" w:cs="Arial"/>
          <w:b/>
          <w:bCs/>
          <w:color w:val="2F2E2E"/>
          <w:sz w:val="27"/>
          <w:szCs w:val="27"/>
          <w:lang w:val="en-IN" w:eastAsia="en-IN"/>
        </w:rPr>
        <w:t>new Integer(23)</w:t>
      </w:r>
      <w:r w:rsidRPr="00B3254B">
        <w:rPr>
          <w:rFonts w:ascii="Arial" w:eastAsia="Times New Roman" w:hAnsi="Arial" w:cs="Arial"/>
          <w:color w:val="2F2E2E"/>
          <w:sz w:val="27"/>
          <w:szCs w:val="27"/>
          <w:lang w:val="en-IN" w:eastAsia="en-IN"/>
        </w:rPr>
        <w:t>);       </w:t>
      </w:r>
      <w:r w:rsidRPr="00B3254B">
        <w:rPr>
          <w:rFonts w:ascii="Arial" w:eastAsia="Times New Roman" w:hAnsi="Arial" w:cs="Arial"/>
          <w:color w:val="2F2E2E"/>
          <w:sz w:val="27"/>
          <w:szCs w:val="27"/>
          <w:lang w:val="en-IN" w:eastAsia="en-IN"/>
        </w:rPr>
        <w:br/>
      </w:r>
      <w:r w:rsidRPr="00B3254B">
        <w:rPr>
          <w:rFonts w:ascii="inherit" w:eastAsia="Times New Roman" w:hAnsi="inherit" w:cs="Arial"/>
          <w:color w:val="999999"/>
          <w:sz w:val="27"/>
          <w:szCs w:val="27"/>
          <w:bdr w:val="none" w:sz="0" w:space="0" w:color="auto" w:frame="1"/>
          <w:lang w:val="en-IN" w:eastAsia="en-IN"/>
        </w:rPr>
        <w:t>// Converted int primitive to Integer object and added to arraylistobject</w:t>
      </w:r>
      <w:r w:rsidRPr="00B3254B">
        <w:rPr>
          <w:rFonts w:ascii="inherit" w:eastAsia="Times New Roman" w:hAnsi="inherit" w:cs="Arial"/>
          <w:color w:val="666666"/>
          <w:sz w:val="27"/>
          <w:lang w:val="en-IN" w:eastAsia="en-IN"/>
        </w:rPr>
        <w:t> </w:t>
      </w:r>
      <w:r w:rsidRPr="00B3254B">
        <w:rPr>
          <w:rFonts w:ascii="Arial" w:eastAsia="Times New Roman" w:hAnsi="Arial" w:cs="Arial"/>
          <w:color w:val="2F2E2E"/>
          <w:sz w:val="27"/>
          <w:szCs w:val="27"/>
          <w:lang w:val="en-IN" w:eastAsia="en-IN"/>
        </w:rPr>
        <w:t> </w:t>
      </w:r>
    </w:p>
    <w:p w:rsidR="00B3254B" w:rsidRPr="00B3254B" w:rsidRDefault="00B3254B" w:rsidP="00B3254B">
      <w:pPr>
        <w:widowControl/>
        <w:spacing w:after="0" w:line="240" w:lineRule="auto"/>
        <w:rPr>
          <w:rFonts w:ascii="Times New Roman" w:eastAsia="Times New Roman" w:hAnsi="Times New Roman" w:cs="Times New Roman"/>
          <w:color w:val="auto"/>
          <w:sz w:val="24"/>
          <w:szCs w:val="24"/>
          <w:lang w:val="en-IN" w:eastAsia="en-IN"/>
        </w:rPr>
      </w:pPr>
      <w:r w:rsidRPr="00B3254B">
        <w:rPr>
          <w:rFonts w:ascii="Arial" w:eastAsia="Times New Roman" w:hAnsi="Arial" w:cs="Arial"/>
          <w:color w:val="2F2E2E"/>
          <w:sz w:val="27"/>
          <w:szCs w:val="27"/>
          <w:lang w:val="en-IN" w:eastAsia="en-IN"/>
        </w:rPr>
        <w:br/>
      </w:r>
      <w:r w:rsidRPr="00B3254B">
        <w:rPr>
          <w:rFonts w:ascii="Arial" w:eastAsia="Times New Roman" w:hAnsi="Arial" w:cs="Arial"/>
          <w:color w:val="2F2E2E"/>
          <w:sz w:val="27"/>
          <w:szCs w:val="27"/>
          <w:lang w:val="en-IN" w:eastAsia="en-IN"/>
        </w:rPr>
        <w:br/>
      </w:r>
    </w:p>
    <w:p w:rsidR="00B3254B" w:rsidRPr="00B3254B" w:rsidRDefault="00B3254B" w:rsidP="00B3254B">
      <w:pPr>
        <w:widowControl/>
        <w:shd w:val="clear" w:color="auto" w:fill="FFFFFF"/>
        <w:spacing w:after="0" w:line="240" w:lineRule="auto"/>
        <w:jc w:val="center"/>
        <w:textAlignment w:val="baseline"/>
        <w:rPr>
          <w:rFonts w:ascii="Arial" w:eastAsia="Times New Roman" w:hAnsi="Arial" w:cs="Arial"/>
          <w:color w:val="2F2E2E"/>
          <w:sz w:val="27"/>
          <w:szCs w:val="27"/>
          <w:lang w:val="en-IN" w:eastAsia="en-IN"/>
        </w:rPr>
      </w:pPr>
      <w:r>
        <w:rPr>
          <w:rFonts w:ascii="inherit" w:eastAsia="Times New Roman" w:hAnsi="inherit" w:cs="Arial"/>
          <w:noProof/>
          <w:color w:val="A41600"/>
          <w:sz w:val="27"/>
          <w:szCs w:val="27"/>
          <w:bdr w:val="none" w:sz="0" w:space="0" w:color="auto" w:frame="1"/>
          <w:lang w:val="en-IN" w:eastAsia="en-IN"/>
        </w:rPr>
        <w:drawing>
          <wp:inline distT="0" distB="0" distL="0" distR="0">
            <wp:extent cx="3048000" cy="2171700"/>
            <wp:effectExtent l="19050" t="0" r="0" b="0"/>
            <wp:docPr id="3" name="Picture 1" descr="Difference between Array and Arraylist in Java with Exampl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Array and Arraylist in Java with Example">
                      <a:hlinkClick r:id="rId15"/>
                    </pic:cNvPr>
                    <pic:cNvPicPr>
                      <a:picLocks noChangeAspect="1" noChangeArrowheads="1"/>
                    </pic:cNvPicPr>
                  </pic:nvPicPr>
                  <pic:blipFill>
                    <a:blip r:embed="rId16"/>
                    <a:srcRect/>
                    <a:stretch>
                      <a:fillRect/>
                    </a:stretch>
                  </pic:blipFill>
                  <pic:spPr bwMode="auto">
                    <a:xfrm>
                      <a:off x="0" y="0"/>
                      <a:ext cx="3048000" cy="2171700"/>
                    </a:xfrm>
                    <a:prstGeom prst="rect">
                      <a:avLst/>
                    </a:prstGeom>
                    <a:noFill/>
                    <a:ln w="9525">
                      <a:noFill/>
                      <a:miter lim="800000"/>
                      <a:headEnd/>
                      <a:tailEnd/>
                    </a:ln>
                  </pic:spPr>
                </pic:pic>
              </a:graphicData>
            </a:graphic>
          </wp:inline>
        </w:drawing>
      </w:r>
    </w:p>
    <w:p w:rsidR="00B3254B" w:rsidRPr="00B3254B" w:rsidRDefault="00B3254B" w:rsidP="00B3254B">
      <w:pPr>
        <w:widowControl/>
        <w:spacing w:after="0" w:line="240" w:lineRule="auto"/>
        <w:rPr>
          <w:rFonts w:ascii="Times New Roman" w:eastAsia="Times New Roman" w:hAnsi="Times New Roman" w:cs="Times New Roman"/>
          <w:color w:val="auto"/>
          <w:sz w:val="24"/>
          <w:szCs w:val="24"/>
          <w:lang w:val="en-IN" w:eastAsia="en-IN"/>
        </w:rPr>
      </w:pPr>
      <w:r w:rsidRPr="00B3254B">
        <w:rPr>
          <w:rFonts w:ascii="Arial" w:eastAsia="Times New Roman" w:hAnsi="Arial" w:cs="Arial"/>
          <w:b/>
          <w:bCs/>
          <w:color w:val="38761D"/>
          <w:sz w:val="27"/>
          <w:szCs w:val="27"/>
          <w:bdr w:val="none" w:sz="0" w:space="0" w:color="auto" w:frame="1"/>
          <w:shd w:val="clear" w:color="auto" w:fill="FFFFFF"/>
          <w:lang w:val="en-IN" w:eastAsia="en-IN"/>
        </w:rPr>
        <w:t>4. Iterating the values :</w:t>
      </w:r>
      <w:r w:rsidRPr="00B3254B">
        <w:rPr>
          <w:rFonts w:ascii="Arial" w:eastAsia="Times New Roman" w:hAnsi="Arial" w:cs="Arial"/>
          <w:color w:val="2F2E2E"/>
          <w:sz w:val="27"/>
          <w:lang w:val="en-IN" w:eastAsia="en-IN"/>
        </w:rPr>
        <w:t> </w:t>
      </w:r>
      <w:r w:rsidRPr="00B3254B">
        <w:rPr>
          <w:rFonts w:ascii="Arial" w:eastAsia="Times New Roman" w:hAnsi="Arial" w:cs="Arial"/>
          <w:color w:val="2F2E2E"/>
          <w:sz w:val="27"/>
          <w:szCs w:val="27"/>
          <w:shd w:val="clear" w:color="auto" w:fill="FFFFFF"/>
          <w:lang w:val="en-IN" w:eastAsia="en-IN"/>
        </w:rPr>
        <w:t>We can use iterator  to iterate through ArrayList . The iterators returned by the ArrayList class's iterator and listiterator method are</w:t>
      </w:r>
      <w:r w:rsidRPr="00B3254B">
        <w:rPr>
          <w:rFonts w:ascii="Arial" w:eastAsia="Times New Roman" w:hAnsi="Arial" w:cs="Arial"/>
          <w:color w:val="2F2E2E"/>
          <w:sz w:val="27"/>
          <w:lang w:val="en-IN" w:eastAsia="en-IN"/>
        </w:rPr>
        <w:t> </w:t>
      </w:r>
      <w:hyperlink r:id="rId17" w:tgtFrame="_blank" w:history="1">
        <w:r w:rsidRPr="00B3254B">
          <w:rPr>
            <w:rFonts w:ascii="Arial" w:eastAsia="Times New Roman" w:hAnsi="Arial" w:cs="Arial"/>
            <w:color w:val="A41600"/>
            <w:sz w:val="27"/>
            <w:lang w:val="en-IN" w:eastAsia="en-IN"/>
          </w:rPr>
          <w:t>fail-fast</w:t>
        </w:r>
      </w:hyperlink>
      <w:r w:rsidRPr="00B3254B">
        <w:rPr>
          <w:rFonts w:ascii="Arial" w:eastAsia="Times New Roman" w:hAnsi="Arial" w:cs="Arial"/>
          <w:color w:val="2F2E2E"/>
          <w:sz w:val="27"/>
          <w:szCs w:val="27"/>
          <w:shd w:val="clear" w:color="auto" w:fill="FFFFFF"/>
          <w:lang w:val="en-IN" w:eastAsia="en-IN"/>
        </w:rPr>
        <w:t>.  We can use for loop or for each loop to iterate through array . </w:t>
      </w:r>
      <w:r w:rsidRPr="00B3254B">
        <w:rPr>
          <w:rFonts w:ascii="Arial" w:eastAsia="Times New Roman" w:hAnsi="Arial" w:cs="Arial"/>
          <w:color w:val="2F2E2E"/>
          <w:sz w:val="27"/>
          <w:lang w:val="en-IN" w:eastAsia="en-IN"/>
        </w:rPr>
        <w:t> </w:t>
      </w:r>
      <w:r w:rsidRPr="00B3254B">
        <w:rPr>
          <w:rFonts w:ascii="Arial" w:eastAsia="Times New Roman" w:hAnsi="Arial" w:cs="Arial"/>
          <w:color w:val="2F2E2E"/>
          <w:sz w:val="27"/>
          <w:szCs w:val="27"/>
          <w:lang w:val="en-IN" w:eastAsia="en-IN"/>
        </w:rPr>
        <w:br/>
      </w:r>
      <w:r w:rsidRPr="00B3254B">
        <w:rPr>
          <w:rFonts w:ascii="Arial" w:eastAsia="Times New Roman" w:hAnsi="Arial" w:cs="Arial"/>
          <w:color w:val="2F2E2E"/>
          <w:sz w:val="27"/>
          <w:szCs w:val="27"/>
          <w:lang w:val="en-IN" w:eastAsia="en-IN"/>
        </w:rPr>
        <w:br/>
      </w:r>
      <w:r w:rsidRPr="00B3254B">
        <w:rPr>
          <w:rFonts w:ascii="Arial" w:eastAsia="Times New Roman" w:hAnsi="Arial" w:cs="Arial"/>
          <w:b/>
          <w:bCs/>
          <w:color w:val="38761D"/>
          <w:sz w:val="27"/>
          <w:szCs w:val="27"/>
          <w:bdr w:val="none" w:sz="0" w:space="0" w:color="auto" w:frame="1"/>
          <w:shd w:val="clear" w:color="auto" w:fill="FFFFFF"/>
          <w:lang w:val="en-IN" w:eastAsia="en-IN"/>
        </w:rPr>
        <w:t>5. Type-Safety : </w:t>
      </w:r>
      <w:r w:rsidRPr="00B3254B">
        <w:rPr>
          <w:rFonts w:ascii="Arial" w:eastAsia="Times New Roman" w:hAnsi="Arial" w:cs="Arial"/>
          <w:b/>
          <w:bCs/>
          <w:color w:val="38761D"/>
          <w:sz w:val="27"/>
          <w:lang w:val="en-IN" w:eastAsia="en-IN"/>
        </w:rPr>
        <w:t> </w:t>
      </w:r>
      <w:r w:rsidRPr="00B3254B">
        <w:rPr>
          <w:rFonts w:ascii="inherit" w:eastAsia="Times New Roman" w:hAnsi="inherit" w:cs="Arial"/>
          <w:sz w:val="27"/>
          <w:szCs w:val="27"/>
          <w:bdr w:val="none" w:sz="0" w:space="0" w:color="auto" w:frame="1"/>
          <w:shd w:val="clear" w:color="auto" w:fill="FFFFFF"/>
          <w:lang w:val="en-IN" w:eastAsia="en-IN"/>
        </w:rPr>
        <w:t>In Java , one can ensure Type Safety through Generics. while Array is a homogeneous data structure , thus it will contain objects of specific class or primitives of specific  data type. In array if one try to store the different data type other than the specified while creating the array object , ArrayStoreException is thrown.</w:t>
      </w:r>
      <w:r w:rsidRPr="00B3254B">
        <w:rPr>
          <w:rFonts w:ascii="Arial" w:eastAsia="Times New Roman" w:hAnsi="Arial" w:cs="Arial"/>
          <w:color w:val="2F2E2E"/>
          <w:sz w:val="27"/>
          <w:szCs w:val="27"/>
          <w:lang w:val="en-IN" w:eastAsia="en-IN"/>
        </w:rPr>
        <w:br/>
      </w:r>
      <w:r w:rsidRPr="00B3254B">
        <w:rPr>
          <w:rFonts w:ascii="Arial" w:eastAsia="Times New Roman" w:hAnsi="Arial" w:cs="Arial"/>
          <w:color w:val="2F2E2E"/>
          <w:sz w:val="27"/>
          <w:szCs w:val="27"/>
          <w:lang w:val="en-IN" w:eastAsia="en-IN"/>
        </w:rPr>
        <w:lastRenderedPageBreak/>
        <w:br/>
      </w:r>
      <w:r w:rsidRPr="00B3254B">
        <w:rPr>
          <w:rFonts w:ascii="inherit" w:eastAsia="Times New Roman" w:hAnsi="inherit" w:cs="Arial"/>
          <w:sz w:val="27"/>
          <w:szCs w:val="27"/>
          <w:bdr w:val="none" w:sz="0" w:space="0" w:color="auto" w:frame="1"/>
          <w:shd w:val="clear" w:color="auto" w:fill="FFFFFF"/>
          <w:lang w:val="en-IN" w:eastAsia="en-IN"/>
        </w:rPr>
        <w:t>for example :</w:t>
      </w:r>
      <w:r w:rsidRPr="00B3254B">
        <w:rPr>
          <w:rFonts w:ascii="Arial" w:eastAsia="Times New Roman" w:hAnsi="Arial" w:cs="Arial"/>
          <w:color w:val="2F2E2E"/>
          <w:sz w:val="27"/>
          <w:szCs w:val="27"/>
          <w:lang w:val="en-IN" w:eastAsia="en-IN"/>
        </w:rPr>
        <w:br/>
      </w:r>
    </w:p>
    <w:p w:rsidR="00B3254B" w:rsidRPr="00B3254B" w:rsidRDefault="00B3254B" w:rsidP="00B3254B">
      <w:pPr>
        <w:widowControl/>
        <w:shd w:val="clear" w:color="auto" w:fill="F3F3F3"/>
        <w:spacing w:after="0" w:line="240" w:lineRule="auto"/>
        <w:textAlignment w:val="baseline"/>
        <w:rPr>
          <w:rFonts w:ascii="Arial" w:eastAsia="Times New Roman" w:hAnsi="Arial" w:cs="Arial"/>
          <w:color w:val="2F2E2E"/>
          <w:sz w:val="27"/>
          <w:szCs w:val="27"/>
          <w:lang w:val="en-IN" w:eastAsia="en-IN"/>
        </w:rPr>
      </w:pPr>
      <w:r w:rsidRPr="00B3254B">
        <w:rPr>
          <w:rFonts w:ascii="inherit" w:eastAsia="Times New Roman" w:hAnsi="inherit" w:cs="Arial"/>
          <w:sz w:val="27"/>
          <w:szCs w:val="27"/>
          <w:bdr w:val="none" w:sz="0" w:space="0" w:color="auto" w:frame="1"/>
          <w:lang w:val="en-IN" w:eastAsia="en-IN"/>
        </w:rPr>
        <w:t>String temp[] =  new String[2]; </w:t>
      </w:r>
      <w:r w:rsidRPr="00B3254B">
        <w:rPr>
          <w:rFonts w:ascii="inherit" w:eastAsia="Times New Roman" w:hAnsi="inherit" w:cs="Arial"/>
          <w:color w:val="999999"/>
          <w:sz w:val="27"/>
          <w:lang w:val="en-IN" w:eastAsia="en-IN"/>
        </w:rPr>
        <w:t> </w:t>
      </w:r>
      <w:r w:rsidRPr="00B3254B">
        <w:rPr>
          <w:rFonts w:ascii="inherit" w:eastAsia="Times New Roman" w:hAnsi="inherit" w:cs="Arial"/>
          <w:color w:val="999999"/>
          <w:sz w:val="27"/>
          <w:szCs w:val="27"/>
          <w:bdr w:val="none" w:sz="0" w:space="0" w:color="auto" w:frame="1"/>
          <w:lang w:val="en-IN" w:eastAsia="en-IN"/>
        </w:rPr>
        <w:t>// creates a string array of size 2</w:t>
      </w:r>
      <w:r w:rsidRPr="00B3254B">
        <w:rPr>
          <w:rFonts w:ascii="Arial" w:eastAsia="Times New Roman" w:hAnsi="Arial" w:cs="Arial"/>
          <w:color w:val="2F2E2E"/>
          <w:sz w:val="27"/>
          <w:szCs w:val="27"/>
          <w:lang w:val="en-IN" w:eastAsia="en-IN"/>
        </w:rPr>
        <w:br/>
      </w:r>
      <w:r w:rsidRPr="00B3254B">
        <w:rPr>
          <w:rFonts w:ascii="inherit" w:eastAsia="Times New Roman" w:hAnsi="inherit" w:cs="Arial"/>
          <w:sz w:val="27"/>
          <w:szCs w:val="27"/>
          <w:bdr w:val="none" w:sz="0" w:space="0" w:color="auto" w:frame="1"/>
          <w:lang w:val="en-IN" w:eastAsia="en-IN"/>
        </w:rPr>
        <w:t>temp[0] = new Integer(12);</w:t>
      </w:r>
      <w:r w:rsidRPr="00B3254B">
        <w:rPr>
          <w:rFonts w:ascii="inherit" w:eastAsia="Times New Roman" w:hAnsi="inherit" w:cs="Arial"/>
          <w:color w:val="999999"/>
          <w:sz w:val="27"/>
          <w:lang w:val="en-IN" w:eastAsia="en-IN"/>
        </w:rPr>
        <w:t> </w:t>
      </w:r>
      <w:r w:rsidRPr="00B3254B">
        <w:rPr>
          <w:rFonts w:ascii="inherit" w:eastAsia="Times New Roman" w:hAnsi="inherit" w:cs="Arial"/>
          <w:color w:val="999999"/>
          <w:sz w:val="27"/>
          <w:szCs w:val="27"/>
          <w:bdr w:val="none" w:sz="0" w:space="0" w:color="auto" w:frame="1"/>
          <w:lang w:val="en-IN" w:eastAsia="en-IN"/>
        </w:rPr>
        <w:t>// throws ArrayStoreException, trying to add Integer object in String[] </w:t>
      </w:r>
    </w:p>
    <w:p w:rsidR="00B3254B" w:rsidRPr="00B3254B" w:rsidRDefault="00B3254B" w:rsidP="00B3254B">
      <w:pPr>
        <w:widowControl/>
        <w:spacing w:after="0" w:line="240" w:lineRule="auto"/>
        <w:rPr>
          <w:rFonts w:ascii="Times New Roman" w:eastAsia="Times New Roman" w:hAnsi="Times New Roman" w:cs="Times New Roman"/>
          <w:color w:val="auto"/>
          <w:sz w:val="24"/>
          <w:szCs w:val="24"/>
          <w:lang w:val="en-IN" w:eastAsia="en-IN"/>
        </w:rPr>
      </w:pPr>
      <w:r w:rsidRPr="00B3254B">
        <w:rPr>
          <w:rFonts w:ascii="Arial" w:eastAsia="Times New Roman" w:hAnsi="Arial" w:cs="Arial"/>
          <w:color w:val="2F2E2E"/>
          <w:sz w:val="27"/>
          <w:szCs w:val="27"/>
          <w:lang w:val="en-IN" w:eastAsia="en-IN"/>
        </w:rPr>
        <w:br/>
      </w:r>
      <w:r w:rsidRPr="00B3254B">
        <w:rPr>
          <w:rFonts w:ascii="Arial" w:eastAsia="Times New Roman" w:hAnsi="Arial" w:cs="Arial"/>
          <w:color w:val="2F2E2E"/>
          <w:sz w:val="27"/>
          <w:szCs w:val="27"/>
          <w:lang w:val="en-IN" w:eastAsia="en-IN"/>
        </w:rPr>
        <w:br/>
      </w:r>
      <w:r w:rsidRPr="00B3254B">
        <w:rPr>
          <w:rFonts w:ascii="inherit" w:eastAsia="Times New Roman" w:hAnsi="inherit" w:cs="Arial"/>
          <w:b/>
          <w:bCs/>
          <w:color w:val="38761D"/>
          <w:sz w:val="27"/>
          <w:szCs w:val="27"/>
          <w:bdr w:val="none" w:sz="0" w:space="0" w:color="auto" w:frame="1"/>
          <w:shd w:val="clear" w:color="auto" w:fill="FFFFFF"/>
          <w:lang w:val="en-IN" w:eastAsia="en-IN"/>
        </w:rPr>
        <w:t>6. Length : </w:t>
      </w:r>
      <w:r w:rsidRPr="00B3254B">
        <w:rPr>
          <w:rFonts w:ascii="inherit" w:eastAsia="Times New Roman" w:hAnsi="inherit" w:cs="Arial"/>
          <w:b/>
          <w:bCs/>
          <w:color w:val="38761D"/>
          <w:sz w:val="27"/>
          <w:lang w:val="en-IN" w:eastAsia="en-IN"/>
        </w:rPr>
        <w:t> </w:t>
      </w:r>
      <w:r w:rsidRPr="00B3254B">
        <w:rPr>
          <w:rFonts w:ascii="inherit" w:eastAsia="Times New Roman" w:hAnsi="inherit" w:cs="Arial"/>
          <w:sz w:val="27"/>
          <w:szCs w:val="27"/>
          <w:bdr w:val="none" w:sz="0" w:space="0" w:color="auto" w:frame="1"/>
          <w:shd w:val="clear" w:color="auto" w:fill="FFFFFF"/>
          <w:lang w:val="en-IN" w:eastAsia="en-IN"/>
        </w:rPr>
        <w:t>Length of the ArrayList is provided by the size() method while Each array object has the length variable which returns the length of the array.</w:t>
      </w:r>
      <w:r w:rsidRPr="00B3254B">
        <w:rPr>
          <w:rFonts w:ascii="Arial" w:eastAsia="Times New Roman" w:hAnsi="Arial" w:cs="Arial"/>
          <w:color w:val="2F2E2E"/>
          <w:sz w:val="27"/>
          <w:szCs w:val="27"/>
          <w:lang w:val="en-IN" w:eastAsia="en-IN"/>
        </w:rPr>
        <w:br/>
      </w:r>
      <w:r w:rsidRPr="00B3254B">
        <w:rPr>
          <w:rFonts w:ascii="Arial" w:eastAsia="Times New Roman" w:hAnsi="Arial" w:cs="Arial"/>
          <w:color w:val="2F2E2E"/>
          <w:sz w:val="27"/>
          <w:szCs w:val="27"/>
          <w:lang w:val="en-IN" w:eastAsia="en-IN"/>
        </w:rPr>
        <w:br/>
      </w:r>
      <w:r w:rsidRPr="00B3254B">
        <w:rPr>
          <w:rFonts w:ascii="inherit" w:eastAsia="Times New Roman" w:hAnsi="inherit" w:cs="Arial"/>
          <w:sz w:val="27"/>
          <w:szCs w:val="27"/>
          <w:bdr w:val="none" w:sz="0" w:space="0" w:color="auto" w:frame="1"/>
          <w:shd w:val="clear" w:color="auto" w:fill="FFFFFF"/>
          <w:lang w:val="en-IN" w:eastAsia="en-IN"/>
        </w:rPr>
        <w:t>for example :</w:t>
      </w:r>
      <w:r w:rsidRPr="00B3254B">
        <w:rPr>
          <w:rFonts w:ascii="Arial" w:eastAsia="Times New Roman" w:hAnsi="Arial" w:cs="Arial"/>
          <w:color w:val="2F2E2E"/>
          <w:sz w:val="27"/>
          <w:szCs w:val="27"/>
          <w:lang w:val="en-IN" w:eastAsia="en-IN"/>
        </w:rPr>
        <w:br/>
      </w:r>
    </w:p>
    <w:p w:rsidR="00B3254B" w:rsidRPr="00B3254B" w:rsidRDefault="00B3254B" w:rsidP="00B3254B">
      <w:pPr>
        <w:widowControl/>
        <w:shd w:val="clear" w:color="auto" w:fill="F3F3F3"/>
        <w:spacing w:after="0" w:line="240" w:lineRule="auto"/>
        <w:textAlignment w:val="baseline"/>
        <w:rPr>
          <w:rFonts w:ascii="Arial" w:eastAsia="Times New Roman" w:hAnsi="Arial" w:cs="Arial"/>
          <w:color w:val="2F2E2E"/>
          <w:sz w:val="27"/>
          <w:szCs w:val="27"/>
          <w:lang w:val="en-IN" w:eastAsia="en-IN"/>
        </w:rPr>
      </w:pPr>
      <w:r w:rsidRPr="00B3254B">
        <w:rPr>
          <w:rFonts w:ascii="inherit" w:eastAsia="Times New Roman" w:hAnsi="inherit" w:cs="Arial"/>
          <w:sz w:val="27"/>
          <w:szCs w:val="27"/>
          <w:bdr w:val="none" w:sz="0" w:space="0" w:color="auto" w:frame="1"/>
          <w:lang w:val="en-IN" w:eastAsia="en-IN"/>
        </w:rPr>
        <w:t>Integer arrayobject[] = new Integer[3];</w:t>
      </w:r>
      <w:r w:rsidRPr="00B3254B">
        <w:rPr>
          <w:rFonts w:ascii="Arial" w:eastAsia="Times New Roman" w:hAnsi="Arial" w:cs="Arial"/>
          <w:color w:val="2F2E2E"/>
          <w:sz w:val="27"/>
          <w:szCs w:val="27"/>
          <w:lang w:val="en-IN" w:eastAsia="en-IN"/>
        </w:rPr>
        <w:br/>
      </w:r>
      <w:r w:rsidRPr="00B3254B">
        <w:rPr>
          <w:rFonts w:ascii="inherit" w:eastAsia="Times New Roman" w:hAnsi="inherit" w:cs="Arial"/>
          <w:sz w:val="27"/>
          <w:szCs w:val="27"/>
          <w:bdr w:val="none" w:sz="0" w:space="0" w:color="auto" w:frame="1"/>
          <w:lang w:val="en-IN" w:eastAsia="en-IN"/>
        </w:rPr>
        <w:t>arraylength= arrayobject.length   ; </w:t>
      </w:r>
      <w:r w:rsidRPr="00B3254B">
        <w:rPr>
          <w:rFonts w:ascii="inherit" w:eastAsia="Times New Roman" w:hAnsi="inherit" w:cs="Arial"/>
          <w:color w:val="999999"/>
          <w:sz w:val="27"/>
          <w:lang w:val="en-IN" w:eastAsia="en-IN"/>
        </w:rPr>
        <w:t> </w:t>
      </w:r>
      <w:r w:rsidRPr="00B3254B">
        <w:rPr>
          <w:rFonts w:ascii="inherit" w:eastAsia="Times New Roman" w:hAnsi="inherit" w:cs="Arial"/>
          <w:color w:val="999999"/>
          <w:sz w:val="27"/>
          <w:szCs w:val="27"/>
          <w:bdr w:val="none" w:sz="0" w:space="0" w:color="auto" w:frame="1"/>
          <w:lang w:val="en-IN" w:eastAsia="en-IN"/>
        </w:rPr>
        <w:t>//uses</w:t>
      </w:r>
      <w:r w:rsidRPr="00B3254B">
        <w:rPr>
          <w:rFonts w:ascii="inherit" w:eastAsia="Times New Roman" w:hAnsi="inherit" w:cs="Arial"/>
          <w:color w:val="999999"/>
          <w:sz w:val="27"/>
          <w:lang w:val="en-IN" w:eastAsia="en-IN"/>
        </w:rPr>
        <w:t> </w:t>
      </w:r>
      <w:r w:rsidRPr="00B3254B">
        <w:rPr>
          <w:rFonts w:ascii="inherit" w:eastAsia="Times New Roman" w:hAnsi="inherit" w:cs="Arial"/>
          <w:color w:val="999999"/>
          <w:sz w:val="27"/>
          <w:szCs w:val="27"/>
          <w:bdr w:val="none" w:sz="0" w:space="0" w:color="auto" w:frame="1"/>
          <w:lang w:val="en-IN" w:eastAsia="en-IN"/>
        </w:rPr>
        <w:t>arrayobject length variable</w:t>
      </w:r>
    </w:p>
    <w:p w:rsidR="00B3254B" w:rsidRPr="00B3254B" w:rsidRDefault="00B3254B" w:rsidP="00B3254B">
      <w:pPr>
        <w:widowControl/>
        <w:spacing w:after="0" w:line="240" w:lineRule="auto"/>
        <w:rPr>
          <w:rFonts w:ascii="Times New Roman" w:eastAsia="Times New Roman" w:hAnsi="Times New Roman" w:cs="Times New Roman"/>
          <w:color w:val="auto"/>
          <w:sz w:val="24"/>
          <w:szCs w:val="24"/>
          <w:lang w:val="en-IN" w:eastAsia="en-IN"/>
        </w:rPr>
      </w:pPr>
      <w:r w:rsidRPr="00B3254B">
        <w:rPr>
          <w:rFonts w:ascii="Arial" w:eastAsia="Times New Roman" w:hAnsi="Arial" w:cs="Arial"/>
          <w:color w:val="2F2E2E"/>
          <w:sz w:val="27"/>
          <w:szCs w:val="27"/>
          <w:lang w:val="en-IN" w:eastAsia="en-IN"/>
        </w:rPr>
        <w:br/>
      </w:r>
      <w:r w:rsidRPr="00B3254B">
        <w:rPr>
          <w:rFonts w:ascii="inherit" w:eastAsia="Times New Roman" w:hAnsi="inherit" w:cs="Arial"/>
          <w:sz w:val="27"/>
          <w:szCs w:val="27"/>
          <w:bdr w:val="none" w:sz="0" w:space="0" w:color="auto" w:frame="1"/>
          <w:shd w:val="clear" w:color="auto" w:fill="FFFFFF"/>
          <w:lang w:val="en-IN" w:eastAsia="en-IN"/>
        </w:rPr>
        <w:br/>
      </w:r>
    </w:p>
    <w:p w:rsidR="00B3254B" w:rsidRPr="00B3254B" w:rsidRDefault="00B3254B" w:rsidP="00B3254B">
      <w:pPr>
        <w:widowControl/>
        <w:shd w:val="clear" w:color="auto" w:fill="F3F3F3"/>
        <w:spacing w:after="0" w:line="240" w:lineRule="auto"/>
        <w:textAlignment w:val="baseline"/>
        <w:rPr>
          <w:rFonts w:ascii="Arial" w:eastAsia="Times New Roman" w:hAnsi="Arial" w:cs="Arial"/>
          <w:color w:val="2F2E2E"/>
          <w:sz w:val="27"/>
          <w:szCs w:val="27"/>
          <w:lang w:val="en-IN" w:eastAsia="en-IN"/>
        </w:rPr>
      </w:pPr>
      <w:r w:rsidRPr="00B3254B">
        <w:rPr>
          <w:rFonts w:ascii="Arial" w:eastAsia="Times New Roman" w:hAnsi="Arial" w:cs="Arial"/>
          <w:color w:val="2F2E2E"/>
          <w:sz w:val="27"/>
          <w:szCs w:val="27"/>
          <w:lang w:val="en-IN" w:eastAsia="en-IN"/>
        </w:rPr>
        <w:t>ArrayList  arraylistobject = new ArrayList();</w:t>
      </w:r>
      <w:r w:rsidRPr="00B3254B">
        <w:rPr>
          <w:rFonts w:ascii="Arial" w:eastAsia="Times New Roman" w:hAnsi="Arial" w:cs="Arial"/>
          <w:color w:val="2F2E2E"/>
          <w:sz w:val="27"/>
          <w:szCs w:val="27"/>
          <w:lang w:val="en-IN" w:eastAsia="en-IN"/>
        </w:rPr>
        <w:br/>
        <w:t>arraylistobject.add(12);</w:t>
      </w:r>
      <w:r w:rsidRPr="00B3254B">
        <w:rPr>
          <w:rFonts w:ascii="Arial" w:eastAsia="Times New Roman" w:hAnsi="Arial" w:cs="Arial"/>
          <w:color w:val="2F2E2E"/>
          <w:sz w:val="27"/>
          <w:lang w:val="en-IN" w:eastAsia="en-IN"/>
        </w:rPr>
        <w:t> </w:t>
      </w:r>
      <w:r w:rsidRPr="00B3254B">
        <w:rPr>
          <w:rFonts w:ascii="Arial" w:eastAsia="Times New Roman" w:hAnsi="Arial" w:cs="Arial"/>
          <w:color w:val="2F2E2E"/>
          <w:sz w:val="27"/>
          <w:szCs w:val="27"/>
          <w:lang w:val="en-IN" w:eastAsia="en-IN"/>
        </w:rPr>
        <w:br/>
        <w:t>arraylistobject.size();  </w:t>
      </w:r>
      <w:r w:rsidRPr="00B3254B">
        <w:rPr>
          <w:rFonts w:ascii="Arial" w:eastAsia="Times New Roman" w:hAnsi="Arial" w:cs="Arial"/>
          <w:color w:val="2F2E2E"/>
          <w:sz w:val="27"/>
          <w:lang w:val="en-IN" w:eastAsia="en-IN"/>
        </w:rPr>
        <w:t> </w:t>
      </w:r>
      <w:r w:rsidRPr="00B3254B">
        <w:rPr>
          <w:rFonts w:ascii="inherit" w:eastAsia="Times New Roman" w:hAnsi="inherit" w:cs="Arial"/>
          <w:color w:val="999999"/>
          <w:sz w:val="27"/>
          <w:szCs w:val="27"/>
          <w:bdr w:val="none" w:sz="0" w:space="0" w:color="auto" w:frame="1"/>
          <w:lang w:val="en-IN" w:eastAsia="en-IN"/>
        </w:rPr>
        <w:t>//uses arraylistobject size method</w:t>
      </w:r>
    </w:p>
    <w:p w:rsidR="00B3254B" w:rsidRPr="00B3254B" w:rsidRDefault="00B3254B" w:rsidP="00B3254B">
      <w:pPr>
        <w:widowControl/>
        <w:spacing w:after="0" w:line="240" w:lineRule="auto"/>
        <w:rPr>
          <w:rFonts w:ascii="Times New Roman" w:eastAsia="Times New Roman" w:hAnsi="Times New Roman" w:cs="Times New Roman"/>
          <w:color w:val="auto"/>
          <w:sz w:val="24"/>
          <w:szCs w:val="24"/>
          <w:lang w:val="en-IN" w:eastAsia="en-IN"/>
        </w:rPr>
      </w:pPr>
      <w:r w:rsidRPr="00B3254B">
        <w:rPr>
          <w:rFonts w:ascii="Arial" w:eastAsia="Times New Roman" w:hAnsi="Arial" w:cs="Arial"/>
          <w:color w:val="2F2E2E"/>
          <w:sz w:val="27"/>
          <w:szCs w:val="27"/>
          <w:lang w:val="en-IN" w:eastAsia="en-IN"/>
        </w:rPr>
        <w:br/>
      </w:r>
      <w:r w:rsidRPr="00B3254B">
        <w:rPr>
          <w:rFonts w:ascii="Arial" w:eastAsia="Times New Roman" w:hAnsi="Arial" w:cs="Arial"/>
          <w:color w:val="2F2E2E"/>
          <w:sz w:val="27"/>
          <w:szCs w:val="27"/>
          <w:lang w:val="en-IN" w:eastAsia="en-IN"/>
        </w:rPr>
        <w:br/>
      </w:r>
      <w:r w:rsidRPr="00B3254B">
        <w:rPr>
          <w:rFonts w:ascii="Arial" w:eastAsia="Times New Roman" w:hAnsi="Arial" w:cs="Arial"/>
          <w:b/>
          <w:bCs/>
          <w:color w:val="38761D"/>
          <w:sz w:val="27"/>
          <w:szCs w:val="27"/>
          <w:bdr w:val="none" w:sz="0" w:space="0" w:color="auto" w:frame="1"/>
          <w:shd w:val="clear" w:color="auto" w:fill="FFFFFF"/>
          <w:lang w:val="en-IN" w:eastAsia="en-IN"/>
        </w:rPr>
        <w:t>7. Adding elements :</w:t>
      </w:r>
      <w:r w:rsidRPr="00B3254B">
        <w:rPr>
          <w:rFonts w:ascii="Arial" w:eastAsia="Times New Roman" w:hAnsi="Arial" w:cs="Arial"/>
          <w:color w:val="2F2E2E"/>
          <w:sz w:val="27"/>
          <w:lang w:val="en-IN" w:eastAsia="en-IN"/>
        </w:rPr>
        <w:t> </w:t>
      </w:r>
      <w:r w:rsidRPr="00B3254B">
        <w:rPr>
          <w:rFonts w:ascii="Arial" w:eastAsia="Times New Roman" w:hAnsi="Arial" w:cs="Arial"/>
          <w:color w:val="2F2E2E"/>
          <w:sz w:val="27"/>
          <w:szCs w:val="27"/>
          <w:shd w:val="clear" w:color="auto" w:fill="FFFFFF"/>
          <w:lang w:val="en-IN" w:eastAsia="en-IN"/>
        </w:rPr>
        <w:t>We can insert elements into the arraylist object using the add() method while  in array we insert elements using the assignment operator.</w:t>
      </w:r>
      <w:r w:rsidRPr="00B3254B">
        <w:rPr>
          <w:rFonts w:ascii="Arial" w:eastAsia="Times New Roman" w:hAnsi="Arial" w:cs="Arial"/>
          <w:color w:val="2F2E2E"/>
          <w:sz w:val="27"/>
          <w:szCs w:val="27"/>
          <w:lang w:val="en-IN" w:eastAsia="en-IN"/>
        </w:rPr>
        <w:br/>
      </w:r>
      <w:r w:rsidRPr="00B3254B">
        <w:rPr>
          <w:rFonts w:ascii="Arial" w:eastAsia="Times New Roman" w:hAnsi="Arial" w:cs="Arial"/>
          <w:color w:val="2F2E2E"/>
          <w:sz w:val="27"/>
          <w:szCs w:val="27"/>
          <w:lang w:val="en-IN" w:eastAsia="en-IN"/>
        </w:rPr>
        <w:br/>
      </w:r>
      <w:r w:rsidRPr="00B3254B">
        <w:rPr>
          <w:rFonts w:ascii="Arial" w:eastAsia="Times New Roman" w:hAnsi="Arial" w:cs="Arial"/>
          <w:color w:val="2F2E2E"/>
          <w:sz w:val="27"/>
          <w:szCs w:val="27"/>
          <w:lang w:val="en-IN" w:eastAsia="en-IN"/>
        </w:rPr>
        <w:br/>
      </w:r>
      <w:r w:rsidRPr="00B3254B">
        <w:rPr>
          <w:rFonts w:ascii="inherit" w:eastAsia="Times New Roman" w:hAnsi="inherit" w:cs="Arial"/>
          <w:sz w:val="27"/>
          <w:szCs w:val="27"/>
          <w:bdr w:val="none" w:sz="0" w:space="0" w:color="auto" w:frame="1"/>
          <w:shd w:val="clear" w:color="auto" w:fill="FFFFFF"/>
          <w:lang w:val="en-IN" w:eastAsia="en-IN"/>
        </w:rPr>
        <w:t>for example :</w:t>
      </w:r>
      <w:r w:rsidRPr="00B3254B">
        <w:rPr>
          <w:rFonts w:ascii="Arial" w:eastAsia="Times New Roman" w:hAnsi="Arial" w:cs="Arial"/>
          <w:color w:val="2F2E2E"/>
          <w:sz w:val="27"/>
          <w:szCs w:val="27"/>
          <w:lang w:val="en-IN" w:eastAsia="en-IN"/>
        </w:rPr>
        <w:br/>
      </w:r>
    </w:p>
    <w:p w:rsidR="00B3254B" w:rsidRPr="00B3254B" w:rsidRDefault="00B3254B" w:rsidP="00B3254B">
      <w:pPr>
        <w:widowControl/>
        <w:shd w:val="clear" w:color="auto" w:fill="F3F3F3"/>
        <w:spacing w:after="0" w:line="240" w:lineRule="auto"/>
        <w:textAlignment w:val="baseline"/>
        <w:rPr>
          <w:rFonts w:ascii="Arial" w:eastAsia="Times New Roman" w:hAnsi="Arial" w:cs="Arial"/>
          <w:color w:val="2F2E2E"/>
          <w:sz w:val="27"/>
          <w:szCs w:val="27"/>
          <w:lang w:val="en-IN" w:eastAsia="en-IN"/>
        </w:rPr>
      </w:pPr>
      <w:r w:rsidRPr="00B3254B">
        <w:rPr>
          <w:rFonts w:ascii="inherit" w:eastAsia="Times New Roman" w:hAnsi="inherit" w:cs="Arial"/>
          <w:sz w:val="27"/>
          <w:szCs w:val="27"/>
          <w:bdr w:val="none" w:sz="0" w:space="0" w:color="auto" w:frame="1"/>
          <w:lang w:val="en-IN" w:eastAsia="en-IN"/>
        </w:rPr>
        <w:t>Integer addarrayobject[] = new Integer[3];</w:t>
      </w:r>
      <w:r w:rsidRPr="00B3254B">
        <w:rPr>
          <w:rFonts w:ascii="Arial" w:eastAsia="Times New Roman" w:hAnsi="Arial" w:cs="Arial"/>
          <w:color w:val="2F2E2E"/>
          <w:sz w:val="27"/>
          <w:szCs w:val="27"/>
          <w:lang w:val="en-IN" w:eastAsia="en-IN"/>
        </w:rPr>
        <w:br/>
      </w:r>
      <w:r w:rsidRPr="00B3254B">
        <w:rPr>
          <w:rFonts w:ascii="inherit" w:eastAsia="Times New Roman" w:hAnsi="inherit" w:cs="Arial"/>
          <w:sz w:val="27"/>
          <w:szCs w:val="27"/>
          <w:bdr w:val="none" w:sz="0" w:space="0" w:color="auto" w:frame="1"/>
          <w:lang w:val="en-IN" w:eastAsia="en-IN"/>
        </w:rPr>
        <w:t>addarrayobject[0]= new Integer(8)   ; </w:t>
      </w:r>
      <w:r w:rsidRPr="00B3254B">
        <w:rPr>
          <w:rFonts w:ascii="inherit" w:eastAsia="Times New Roman" w:hAnsi="inherit" w:cs="Arial"/>
          <w:color w:val="999999"/>
          <w:sz w:val="27"/>
          <w:lang w:val="en-IN" w:eastAsia="en-IN"/>
        </w:rPr>
        <w:t> </w:t>
      </w:r>
      <w:r w:rsidRPr="00B3254B">
        <w:rPr>
          <w:rFonts w:ascii="inherit" w:eastAsia="Times New Roman" w:hAnsi="inherit" w:cs="Arial"/>
          <w:color w:val="999999"/>
          <w:sz w:val="27"/>
          <w:szCs w:val="27"/>
          <w:bdr w:val="none" w:sz="0" w:space="0" w:color="auto" w:frame="1"/>
          <w:lang w:val="en-IN" w:eastAsia="en-IN"/>
        </w:rPr>
        <w:t>//new object is added to the array object</w:t>
      </w:r>
    </w:p>
    <w:p w:rsidR="00B3254B" w:rsidRPr="00B3254B" w:rsidRDefault="00B3254B" w:rsidP="00B3254B">
      <w:pPr>
        <w:widowControl/>
        <w:spacing w:after="0" w:line="240" w:lineRule="auto"/>
        <w:rPr>
          <w:rFonts w:ascii="Times New Roman" w:eastAsia="Times New Roman" w:hAnsi="Times New Roman" w:cs="Times New Roman"/>
          <w:color w:val="auto"/>
          <w:sz w:val="24"/>
          <w:szCs w:val="24"/>
          <w:lang w:val="en-IN" w:eastAsia="en-IN"/>
        </w:rPr>
      </w:pPr>
      <w:r w:rsidRPr="00B3254B">
        <w:rPr>
          <w:rFonts w:ascii="Arial" w:eastAsia="Times New Roman" w:hAnsi="Arial" w:cs="Arial"/>
          <w:color w:val="2F2E2E"/>
          <w:sz w:val="27"/>
          <w:szCs w:val="27"/>
          <w:lang w:val="en-IN" w:eastAsia="en-IN"/>
        </w:rPr>
        <w:br/>
      </w:r>
      <w:r w:rsidRPr="00B3254B">
        <w:rPr>
          <w:rFonts w:ascii="Arial" w:eastAsia="Times New Roman" w:hAnsi="Arial" w:cs="Arial"/>
          <w:color w:val="2F2E2E"/>
          <w:sz w:val="27"/>
          <w:szCs w:val="27"/>
          <w:lang w:val="en-IN" w:eastAsia="en-IN"/>
        </w:rPr>
        <w:br/>
      </w:r>
      <w:r w:rsidRPr="00B3254B">
        <w:rPr>
          <w:rFonts w:ascii="inherit" w:eastAsia="Times New Roman" w:hAnsi="inherit" w:cs="Arial"/>
          <w:b/>
          <w:bCs/>
          <w:color w:val="38761D"/>
          <w:sz w:val="27"/>
          <w:szCs w:val="27"/>
          <w:bdr w:val="none" w:sz="0" w:space="0" w:color="auto" w:frame="1"/>
          <w:shd w:val="clear" w:color="auto" w:fill="FFFFFF"/>
          <w:lang w:val="en-IN" w:eastAsia="en-IN"/>
        </w:rPr>
        <w:t>8. Multi-dimensional : </w:t>
      </w:r>
      <w:r w:rsidRPr="00B3254B">
        <w:rPr>
          <w:rFonts w:ascii="inherit" w:eastAsia="Times New Roman" w:hAnsi="inherit" w:cs="Arial"/>
          <w:b/>
          <w:bCs/>
          <w:color w:val="38761D"/>
          <w:sz w:val="27"/>
          <w:lang w:val="en-IN" w:eastAsia="en-IN"/>
        </w:rPr>
        <w:t> </w:t>
      </w:r>
      <w:r w:rsidRPr="00B3254B">
        <w:rPr>
          <w:rFonts w:ascii="inherit" w:eastAsia="Times New Roman" w:hAnsi="inherit" w:cs="Arial"/>
          <w:sz w:val="27"/>
          <w:szCs w:val="27"/>
          <w:bdr w:val="none" w:sz="0" w:space="0" w:color="auto" w:frame="1"/>
          <w:shd w:val="clear" w:color="auto" w:fill="FFFFFF"/>
          <w:lang w:val="en-IN" w:eastAsia="en-IN"/>
        </w:rPr>
        <w:t>Array can be multi dimensional , while ArrayList is always single dimensional.</w:t>
      </w:r>
      <w:r w:rsidRPr="00B3254B">
        <w:rPr>
          <w:rFonts w:ascii="Arial" w:eastAsia="Times New Roman" w:hAnsi="Arial" w:cs="Arial"/>
          <w:color w:val="2F2E2E"/>
          <w:sz w:val="27"/>
          <w:szCs w:val="27"/>
          <w:lang w:val="en-IN" w:eastAsia="en-IN"/>
        </w:rPr>
        <w:br/>
      </w:r>
      <w:r w:rsidRPr="00B3254B">
        <w:rPr>
          <w:rFonts w:ascii="Arial" w:eastAsia="Times New Roman" w:hAnsi="Arial" w:cs="Arial"/>
          <w:color w:val="2F2E2E"/>
          <w:sz w:val="27"/>
          <w:szCs w:val="27"/>
          <w:lang w:val="en-IN" w:eastAsia="en-IN"/>
        </w:rPr>
        <w:br/>
      </w:r>
      <w:r w:rsidRPr="00B3254B">
        <w:rPr>
          <w:rFonts w:ascii="inherit" w:eastAsia="Times New Roman" w:hAnsi="inherit" w:cs="Arial"/>
          <w:sz w:val="27"/>
          <w:szCs w:val="27"/>
          <w:bdr w:val="none" w:sz="0" w:space="0" w:color="auto" w:frame="1"/>
          <w:shd w:val="clear" w:color="auto" w:fill="FFFFFF"/>
          <w:lang w:val="en-IN" w:eastAsia="en-IN"/>
        </w:rPr>
        <w:t>example of multidimensional array:</w:t>
      </w:r>
      <w:r w:rsidRPr="00B3254B">
        <w:rPr>
          <w:rFonts w:ascii="Arial" w:eastAsia="Times New Roman" w:hAnsi="Arial" w:cs="Arial"/>
          <w:color w:val="2F2E2E"/>
          <w:sz w:val="27"/>
          <w:szCs w:val="27"/>
          <w:lang w:val="en-IN" w:eastAsia="en-IN"/>
        </w:rPr>
        <w:br/>
      </w:r>
    </w:p>
    <w:p w:rsidR="00B3254B" w:rsidRPr="00B3254B" w:rsidRDefault="00B3254B" w:rsidP="00B3254B">
      <w:pPr>
        <w:widowControl/>
        <w:shd w:val="clear" w:color="auto" w:fill="F3F3F3"/>
        <w:spacing w:after="0" w:line="240" w:lineRule="auto"/>
        <w:textAlignment w:val="baseline"/>
        <w:rPr>
          <w:rFonts w:ascii="Arial" w:eastAsia="Times New Roman" w:hAnsi="Arial" w:cs="Arial"/>
          <w:color w:val="2F2E2E"/>
          <w:sz w:val="27"/>
          <w:szCs w:val="27"/>
          <w:lang w:val="en-IN" w:eastAsia="en-IN"/>
        </w:rPr>
      </w:pPr>
      <w:r w:rsidRPr="00B3254B">
        <w:rPr>
          <w:rFonts w:ascii="inherit" w:eastAsia="Times New Roman" w:hAnsi="inherit" w:cs="Arial"/>
          <w:sz w:val="27"/>
          <w:szCs w:val="27"/>
          <w:bdr w:val="none" w:sz="0" w:space="0" w:color="auto" w:frame="1"/>
          <w:lang w:val="en-IN" w:eastAsia="en-IN"/>
        </w:rPr>
        <w:lastRenderedPageBreak/>
        <w:t>Integer addarrayobject[][] = new Integer[3][2];</w:t>
      </w:r>
      <w:r w:rsidRPr="00B3254B">
        <w:rPr>
          <w:rFonts w:ascii="Arial" w:eastAsia="Times New Roman" w:hAnsi="Arial" w:cs="Arial"/>
          <w:color w:val="2F2E2E"/>
          <w:sz w:val="27"/>
          <w:szCs w:val="27"/>
          <w:lang w:val="en-IN" w:eastAsia="en-IN"/>
        </w:rPr>
        <w:br/>
      </w:r>
      <w:r w:rsidRPr="00B3254B">
        <w:rPr>
          <w:rFonts w:ascii="inherit" w:eastAsia="Times New Roman" w:hAnsi="inherit" w:cs="Arial"/>
          <w:sz w:val="27"/>
          <w:szCs w:val="27"/>
          <w:bdr w:val="none" w:sz="0" w:space="0" w:color="auto" w:frame="1"/>
          <w:lang w:val="en-IN" w:eastAsia="en-IN"/>
        </w:rPr>
        <w:t>addarrayobject[0][0]= new Integer(8)  </w:t>
      </w:r>
    </w:p>
    <w:p w:rsidR="00B3254B" w:rsidRPr="00B3254B" w:rsidRDefault="00B3254B" w:rsidP="00B3254B">
      <w:pPr>
        <w:widowControl/>
        <w:spacing w:after="0" w:line="240" w:lineRule="auto"/>
        <w:rPr>
          <w:rFonts w:ascii="Times New Roman" w:eastAsia="Times New Roman" w:hAnsi="Times New Roman" w:cs="Times New Roman"/>
          <w:color w:val="auto"/>
          <w:sz w:val="24"/>
          <w:szCs w:val="24"/>
          <w:lang w:val="en-IN" w:eastAsia="en-IN"/>
        </w:rPr>
      </w:pPr>
      <w:r w:rsidRPr="00B3254B">
        <w:rPr>
          <w:rFonts w:ascii="Arial" w:eastAsia="Times New Roman" w:hAnsi="Arial" w:cs="Arial"/>
          <w:color w:val="2F2E2E"/>
          <w:sz w:val="27"/>
          <w:szCs w:val="27"/>
          <w:lang w:val="en-IN" w:eastAsia="en-IN"/>
        </w:rPr>
        <w:br/>
      </w:r>
      <w:r w:rsidRPr="00B3254B">
        <w:rPr>
          <w:rFonts w:ascii="Arial" w:eastAsia="Times New Roman" w:hAnsi="Arial" w:cs="Arial"/>
          <w:color w:val="2F2E2E"/>
          <w:sz w:val="27"/>
          <w:szCs w:val="27"/>
          <w:lang w:val="en-IN" w:eastAsia="en-IN"/>
        </w:rPr>
        <w:br/>
      </w:r>
      <w:r w:rsidRPr="00B3254B">
        <w:rPr>
          <w:rFonts w:ascii="inherit" w:eastAsia="Times New Roman" w:hAnsi="inherit" w:cs="Arial"/>
          <w:sz w:val="27"/>
          <w:szCs w:val="27"/>
          <w:bdr w:val="none" w:sz="0" w:space="0" w:color="auto" w:frame="1"/>
          <w:shd w:val="clear" w:color="auto" w:fill="FFFFFF"/>
          <w:lang w:val="en-IN" w:eastAsia="en-IN"/>
        </w:rPr>
        <w:t> </w:t>
      </w:r>
      <w:r w:rsidRPr="00B3254B">
        <w:rPr>
          <w:rFonts w:ascii="inherit" w:eastAsia="Times New Roman" w:hAnsi="inherit" w:cs="Arial"/>
          <w:sz w:val="27"/>
          <w:lang w:val="en-IN" w:eastAsia="en-IN"/>
        </w:rPr>
        <w:t> </w:t>
      </w:r>
      <w:r w:rsidRPr="00B3254B">
        <w:rPr>
          <w:rFonts w:ascii="Arial" w:eastAsia="Times New Roman" w:hAnsi="Arial" w:cs="Arial"/>
          <w:color w:val="2F2E2E"/>
          <w:sz w:val="27"/>
          <w:szCs w:val="27"/>
          <w:lang w:val="en-IN" w:eastAsia="en-IN"/>
        </w:rPr>
        <w:br/>
      </w:r>
      <w:r w:rsidRPr="00B3254B">
        <w:rPr>
          <w:rFonts w:ascii="inherit" w:eastAsia="Times New Roman" w:hAnsi="inherit" w:cs="Arial"/>
          <w:b/>
          <w:bCs/>
          <w:sz w:val="27"/>
          <w:szCs w:val="27"/>
          <w:bdr w:val="none" w:sz="0" w:space="0" w:color="auto" w:frame="1"/>
          <w:shd w:val="clear" w:color="auto" w:fill="FFFFFF"/>
          <w:lang w:val="en-IN" w:eastAsia="en-IN"/>
        </w:rPr>
        <w:t>Example of Array and ArrayList</w:t>
      </w:r>
      <w:r w:rsidRPr="00B3254B">
        <w:rPr>
          <w:rFonts w:ascii="inherit" w:eastAsia="Times New Roman" w:hAnsi="inherit" w:cs="Arial"/>
          <w:sz w:val="27"/>
          <w:szCs w:val="27"/>
          <w:bdr w:val="none" w:sz="0" w:space="0" w:color="auto" w:frame="1"/>
          <w:shd w:val="clear" w:color="auto" w:fill="FFFFFF"/>
          <w:lang w:val="en-IN" w:eastAsia="en-IN"/>
        </w:rPr>
        <w:t> </w:t>
      </w:r>
      <w:r w:rsidRPr="00B3254B">
        <w:rPr>
          <w:rFonts w:ascii="inherit" w:eastAsia="Times New Roman" w:hAnsi="inherit" w:cs="Arial"/>
          <w:sz w:val="27"/>
          <w:lang w:val="en-IN" w:eastAsia="en-IN"/>
        </w:rPr>
        <w:t> </w:t>
      </w:r>
      <w:r w:rsidRPr="00B3254B">
        <w:rPr>
          <w:rFonts w:ascii="Arial" w:eastAsia="Times New Roman" w:hAnsi="Arial" w:cs="Arial"/>
          <w:color w:val="2F2E2E"/>
          <w:sz w:val="27"/>
          <w:szCs w:val="27"/>
          <w:lang w:val="en-IN" w:eastAsia="en-IN"/>
        </w:rPr>
        <w:br/>
      </w:r>
      <w:r w:rsidRPr="00B3254B">
        <w:rPr>
          <w:rFonts w:ascii="inherit" w:eastAsia="Times New Roman" w:hAnsi="inherit" w:cs="Arial"/>
          <w:sz w:val="27"/>
          <w:szCs w:val="27"/>
          <w:bdr w:val="none" w:sz="0" w:space="0" w:color="auto" w:frame="1"/>
          <w:shd w:val="clear" w:color="auto" w:fill="FFFFFF"/>
          <w:lang w:val="en-IN" w:eastAsia="en-IN"/>
        </w:rPr>
        <w:t> </w:t>
      </w:r>
      <w:r w:rsidRPr="00B3254B">
        <w:rPr>
          <w:rFonts w:ascii="inherit" w:eastAsia="Times New Roman" w:hAnsi="inherit" w:cs="Arial"/>
          <w:sz w:val="27"/>
          <w:szCs w:val="27"/>
          <w:bdr w:val="none" w:sz="0" w:space="0" w:color="auto" w:frame="1"/>
          <w:shd w:val="clear" w:color="auto" w:fill="FFFFFF"/>
          <w:lang w:val="en-IN" w:eastAsia="en-IN"/>
        </w:rPr>
        <w:br/>
      </w:r>
    </w:p>
    <w:p w:rsidR="00B3254B" w:rsidRPr="00B3254B" w:rsidRDefault="00B3254B" w:rsidP="00B3254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val="en-IN" w:eastAsia="en-IN"/>
        </w:rPr>
      </w:pPr>
      <w:r w:rsidRPr="00B3254B">
        <w:rPr>
          <w:rFonts w:ascii="inherit" w:eastAsia="Times New Roman" w:hAnsi="inherit" w:cs="Courier New"/>
          <w:b/>
          <w:bCs/>
          <w:color w:val="008800"/>
          <w:sz w:val="20"/>
          <w:szCs w:val="20"/>
          <w:bdr w:val="none" w:sz="0" w:space="0" w:color="auto" w:frame="1"/>
          <w:lang w:val="en-IN" w:eastAsia="en-IN"/>
        </w:rPr>
        <w:t>import</w:t>
      </w:r>
      <w:r w:rsidRPr="00B3254B">
        <w:rPr>
          <w:rFonts w:ascii="inherit" w:eastAsia="Times New Roman" w:hAnsi="inherit" w:cs="Courier New"/>
          <w:color w:val="2F2E2E"/>
          <w:sz w:val="20"/>
          <w:szCs w:val="20"/>
          <w:lang w:val="en-IN" w:eastAsia="en-IN"/>
        </w:rPr>
        <w:t xml:space="preserve"> </w:t>
      </w:r>
      <w:r w:rsidRPr="00B3254B">
        <w:rPr>
          <w:rFonts w:ascii="inherit" w:eastAsia="Times New Roman" w:hAnsi="inherit" w:cs="Courier New"/>
          <w:b/>
          <w:bCs/>
          <w:color w:val="0E84B5"/>
          <w:sz w:val="20"/>
          <w:szCs w:val="20"/>
          <w:bdr w:val="none" w:sz="0" w:space="0" w:color="auto" w:frame="1"/>
          <w:lang w:val="en-IN" w:eastAsia="en-IN"/>
        </w:rPr>
        <w:t>java.util.ArrayList</w:t>
      </w:r>
      <w:r w:rsidRPr="00B3254B">
        <w:rPr>
          <w:rFonts w:ascii="inherit" w:eastAsia="Times New Roman" w:hAnsi="inherit" w:cs="Courier New"/>
          <w:color w:val="333333"/>
          <w:sz w:val="20"/>
          <w:szCs w:val="20"/>
          <w:bdr w:val="none" w:sz="0" w:space="0" w:color="auto" w:frame="1"/>
          <w:lang w:val="en-IN" w:eastAsia="en-IN"/>
        </w:rPr>
        <w:t>;</w:t>
      </w:r>
    </w:p>
    <w:p w:rsidR="00B3254B" w:rsidRPr="00B3254B" w:rsidRDefault="00B3254B" w:rsidP="00B3254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val="en-IN" w:eastAsia="en-IN"/>
        </w:rPr>
      </w:pPr>
      <w:r w:rsidRPr="00B3254B">
        <w:rPr>
          <w:rFonts w:ascii="inherit" w:eastAsia="Times New Roman" w:hAnsi="inherit" w:cs="Courier New"/>
          <w:b/>
          <w:bCs/>
          <w:color w:val="008800"/>
          <w:sz w:val="20"/>
          <w:szCs w:val="20"/>
          <w:bdr w:val="none" w:sz="0" w:space="0" w:color="auto" w:frame="1"/>
          <w:lang w:val="en-IN" w:eastAsia="en-IN"/>
        </w:rPr>
        <w:t>import</w:t>
      </w:r>
      <w:r w:rsidRPr="00B3254B">
        <w:rPr>
          <w:rFonts w:ascii="inherit" w:eastAsia="Times New Roman" w:hAnsi="inherit" w:cs="Courier New"/>
          <w:color w:val="2F2E2E"/>
          <w:sz w:val="20"/>
          <w:szCs w:val="20"/>
          <w:lang w:val="en-IN" w:eastAsia="en-IN"/>
        </w:rPr>
        <w:t xml:space="preserve"> </w:t>
      </w:r>
      <w:r w:rsidRPr="00B3254B">
        <w:rPr>
          <w:rFonts w:ascii="inherit" w:eastAsia="Times New Roman" w:hAnsi="inherit" w:cs="Courier New"/>
          <w:b/>
          <w:bCs/>
          <w:color w:val="0E84B5"/>
          <w:sz w:val="20"/>
          <w:szCs w:val="20"/>
          <w:bdr w:val="none" w:sz="0" w:space="0" w:color="auto" w:frame="1"/>
          <w:lang w:val="en-IN" w:eastAsia="en-IN"/>
        </w:rPr>
        <w:t>java.util.Iterator</w:t>
      </w:r>
      <w:r w:rsidRPr="00B3254B">
        <w:rPr>
          <w:rFonts w:ascii="inherit" w:eastAsia="Times New Roman" w:hAnsi="inherit" w:cs="Courier New"/>
          <w:color w:val="333333"/>
          <w:sz w:val="20"/>
          <w:szCs w:val="20"/>
          <w:bdr w:val="none" w:sz="0" w:space="0" w:color="auto" w:frame="1"/>
          <w:lang w:val="en-IN" w:eastAsia="en-IN"/>
        </w:rPr>
        <w:t>;</w:t>
      </w:r>
    </w:p>
    <w:p w:rsidR="00B3254B" w:rsidRPr="00B3254B" w:rsidRDefault="00B3254B" w:rsidP="00B3254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val="en-IN" w:eastAsia="en-IN"/>
        </w:rPr>
      </w:pPr>
    </w:p>
    <w:p w:rsidR="00B3254B" w:rsidRPr="00B3254B" w:rsidRDefault="00B3254B" w:rsidP="00B3254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val="en-IN" w:eastAsia="en-IN"/>
        </w:rPr>
      </w:pPr>
      <w:r w:rsidRPr="00B3254B">
        <w:rPr>
          <w:rFonts w:ascii="inherit" w:eastAsia="Times New Roman" w:hAnsi="inherit" w:cs="Courier New"/>
          <w:b/>
          <w:bCs/>
          <w:color w:val="008800"/>
          <w:sz w:val="20"/>
          <w:szCs w:val="20"/>
          <w:bdr w:val="none" w:sz="0" w:space="0" w:color="auto" w:frame="1"/>
          <w:lang w:val="en-IN" w:eastAsia="en-IN"/>
        </w:rPr>
        <w:t>public</w:t>
      </w:r>
      <w:r w:rsidRPr="00B3254B">
        <w:rPr>
          <w:rFonts w:ascii="inherit" w:eastAsia="Times New Roman" w:hAnsi="inherit" w:cs="Courier New"/>
          <w:color w:val="2F2E2E"/>
          <w:sz w:val="20"/>
          <w:szCs w:val="20"/>
          <w:lang w:val="en-IN" w:eastAsia="en-IN"/>
        </w:rPr>
        <w:t xml:space="preserve"> </w:t>
      </w:r>
      <w:r w:rsidRPr="00B3254B">
        <w:rPr>
          <w:rFonts w:ascii="inherit" w:eastAsia="Times New Roman" w:hAnsi="inherit" w:cs="Courier New"/>
          <w:b/>
          <w:bCs/>
          <w:color w:val="008800"/>
          <w:sz w:val="20"/>
          <w:szCs w:val="20"/>
          <w:bdr w:val="none" w:sz="0" w:space="0" w:color="auto" w:frame="1"/>
          <w:lang w:val="en-IN" w:eastAsia="en-IN"/>
        </w:rPr>
        <w:t>class</w:t>
      </w:r>
      <w:r w:rsidRPr="00B3254B">
        <w:rPr>
          <w:rFonts w:ascii="inherit" w:eastAsia="Times New Roman" w:hAnsi="inherit" w:cs="Courier New"/>
          <w:color w:val="2F2E2E"/>
          <w:sz w:val="20"/>
          <w:szCs w:val="20"/>
          <w:lang w:val="en-IN" w:eastAsia="en-IN"/>
        </w:rPr>
        <w:t xml:space="preserve"> </w:t>
      </w:r>
      <w:r w:rsidRPr="00B3254B">
        <w:rPr>
          <w:rFonts w:ascii="inherit" w:eastAsia="Times New Roman" w:hAnsi="inherit" w:cs="Courier New"/>
          <w:b/>
          <w:bCs/>
          <w:color w:val="BB0066"/>
          <w:sz w:val="20"/>
          <w:szCs w:val="20"/>
          <w:bdr w:val="none" w:sz="0" w:space="0" w:color="auto" w:frame="1"/>
          <w:lang w:val="en-IN" w:eastAsia="en-IN"/>
        </w:rPr>
        <w:t>ArrayArrayListExample</w:t>
      </w:r>
      <w:r w:rsidRPr="00B3254B">
        <w:rPr>
          <w:rFonts w:ascii="inherit" w:eastAsia="Times New Roman" w:hAnsi="inherit" w:cs="Courier New"/>
          <w:color w:val="2F2E2E"/>
          <w:sz w:val="20"/>
          <w:szCs w:val="20"/>
          <w:lang w:val="en-IN" w:eastAsia="en-IN"/>
        </w:rPr>
        <w:t xml:space="preserve"> </w:t>
      </w:r>
      <w:r w:rsidRPr="00B3254B">
        <w:rPr>
          <w:rFonts w:ascii="inherit" w:eastAsia="Times New Roman" w:hAnsi="inherit" w:cs="Courier New"/>
          <w:color w:val="333333"/>
          <w:sz w:val="20"/>
          <w:szCs w:val="20"/>
          <w:bdr w:val="none" w:sz="0" w:space="0" w:color="auto" w:frame="1"/>
          <w:lang w:val="en-IN" w:eastAsia="en-IN"/>
        </w:rPr>
        <w:t>{</w:t>
      </w:r>
    </w:p>
    <w:p w:rsidR="00B3254B" w:rsidRPr="00B3254B" w:rsidRDefault="00B3254B" w:rsidP="00B3254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val="en-IN" w:eastAsia="en-IN"/>
        </w:rPr>
      </w:pPr>
      <w:r w:rsidRPr="00B3254B">
        <w:rPr>
          <w:rFonts w:ascii="inherit" w:eastAsia="Times New Roman" w:hAnsi="inherit" w:cs="Courier New"/>
          <w:color w:val="2F2E2E"/>
          <w:sz w:val="20"/>
          <w:szCs w:val="20"/>
          <w:lang w:val="en-IN" w:eastAsia="en-IN"/>
        </w:rPr>
        <w:t xml:space="preserve">    </w:t>
      </w:r>
    </w:p>
    <w:p w:rsidR="00B3254B" w:rsidRPr="00B3254B" w:rsidRDefault="00B3254B" w:rsidP="00B3254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val="en-IN" w:eastAsia="en-IN"/>
        </w:rPr>
      </w:pPr>
      <w:r w:rsidRPr="00B3254B">
        <w:rPr>
          <w:rFonts w:ascii="inherit" w:eastAsia="Times New Roman" w:hAnsi="inherit" w:cs="Courier New"/>
          <w:color w:val="2F2E2E"/>
          <w:sz w:val="20"/>
          <w:szCs w:val="20"/>
          <w:lang w:val="en-IN" w:eastAsia="en-IN"/>
        </w:rPr>
        <w:t xml:space="preserve">    </w:t>
      </w:r>
      <w:r w:rsidRPr="00B3254B">
        <w:rPr>
          <w:rFonts w:ascii="inherit" w:eastAsia="Times New Roman" w:hAnsi="inherit" w:cs="Courier New"/>
          <w:b/>
          <w:bCs/>
          <w:color w:val="008800"/>
          <w:sz w:val="20"/>
          <w:szCs w:val="20"/>
          <w:bdr w:val="none" w:sz="0" w:space="0" w:color="auto" w:frame="1"/>
          <w:lang w:val="en-IN" w:eastAsia="en-IN"/>
        </w:rPr>
        <w:t>public</w:t>
      </w:r>
      <w:r w:rsidRPr="00B3254B">
        <w:rPr>
          <w:rFonts w:ascii="inherit" w:eastAsia="Times New Roman" w:hAnsi="inherit" w:cs="Courier New"/>
          <w:color w:val="2F2E2E"/>
          <w:sz w:val="20"/>
          <w:szCs w:val="20"/>
          <w:lang w:val="en-IN" w:eastAsia="en-IN"/>
        </w:rPr>
        <w:t xml:space="preserve"> </w:t>
      </w:r>
      <w:r w:rsidRPr="00B3254B">
        <w:rPr>
          <w:rFonts w:ascii="inherit" w:eastAsia="Times New Roman" w:hAnsi="inherit" w:cs="Courier New"/>
          <w:b/>
          <w:bCs/>
          <w:color w:val="008800"/>
          <w:sz w:val="20"/>
          <w:szCs w:val="20"/>
          <w:bdr w:val="none" w:sz="0" w:space="0" w:color="auto" w:frame="1"/>
          <w:lang w:val="en-IN" w:eastAsia="en-IN"/>
        </w:rPr>
        <w:t>static</w:t>
      </w:r>
      <w:r w:rsidRPr="00B3254B">
        <w:rPr>
          <w:rFonts w:ascii="inherit" w:eastAsia="Times New Roman" w:hAnsi="inherit" w:cs="Courier New"/>
          <w:color w:val="2F2E2E"/>
          <w:sz w:val="20"/>
          <w:szCs w:val="20"/>
          <w:lang w:val="en-IN" w:eastAsia="en-IN"/>
        </w:rPr>
        <w:t xml:space="preserve"> </w:t>
      </w:r>
      <w:r w:rsidRPr="00B3254B">
        <w:rPr>
          <w:rFonts w:ascii="inherit" w:eastAsia="Times New Roman" w:hAnsi="inherit" w:cs="Courier New"/>
          <w:b/>
          <w:bCs/>
          <w:color w:val="333399"/>
          <w:sz w:val="20"/>
          <w:szCs w:val="20"/>
          <w:bdr w:val="none" w:sz="0" w:space="0" w:color="auto" w:frame="1"/>
          <w:lang w:val="en-IN" w:eastAsia="en-IN"/>
        </w:rPr>
        <w:t>void</w:t>
      </w:r>
      <w:r w:rsidRPr="00B3254B">
        <w:rPr>
          <w:rFonts w:ascii="inherit" w:eastAsia="Times New Roman" w:hAnsi="inherit" w:cs="Courier New"/>
          <w:color w:val="2F2E2E"/>
          <w:sz w:val="20"/>
          <w:szCs w:val="20"/>
          <w:lang w:val="en-IN" w:eastAsia="en-IN"/>
        </w:rPr>
        <w:t xml:space="preserve"> </w:t>
      </w:r>
      <w:r w:rsidRPr="00B3254B">
        <w:rPr>
          <w:rFonts w:ascii="inherit" w:eastAsia="Times New Roman" w:hAnsi="inherit" w:cs="Courier New"/>
          <w:b/>
          <w:bCs/>
          <w:color w:val="0066BB"/>
          <w:sz w:val="20"/>
          <w:szCs w:val="20"/>
          <w:bdr w:val="none" w:sz="0" w:space="0" w:color="auto" w:frame="1"/>
          <w:lang w:val="en-IN" w:eastAsia="en-IN"/>
        </w:rPr>
        <w:t>main</w:t>
      </w:r>
      <w:r w:rsidRPr="00B3254B">
        <w:rPr>
          <w:rFonts w:ascii="inherit" w:eastAsia="Times New Roman" w:hAnsi="inherit" w:cs="Courier New"/>
          <w:color w:val="333333"/>
          <w:sz w:val="20"/>
          <w:szCs w:val="20"/>
          <w:bdr w:val="none" w:sz="0" w:space="0" w:color="auto" w:frame="1"/>
          <w:lang w:val="en-IN" w:eastAsia="en-IN"/>
        </w:rPr>
        <w:t>(</w:t>
      </w:r>
      <w:r w:rsidRPr="00B3254B">
        <w:rPr>
          <w:rFonts w:ascii="inherit" w:eastAsia="Times New Roman" w:hAnsi="inherit" w:cs="Courier New"/>
          <w:color w:val="2F2E2E"/>
          <w:sz w:val="20"/>
          <w:szCs w:val="20"/>
          <w:lang w:val="en-IN" w:eastAsia="en-IN"/>
        </w:rPr>
        <w:t>String</w:t>
      </w:r>
      <w:r w:rsidRPr="00B3254B">
        <w:rPr>
          <w:rFonts w:ascii="inherit" w:eastAsia="Times New Roman" w:hAnsi="inherit" w:cs="Courier New"/>
          <w:color w:val="333333"/>
          <w:sz w:val="20"/>
          <w:szCs w:val="20"/>
          <w:bdr w:val="none" w:sz="0" w:space="0" w:color="auto" w:frame="1"/>
          <w:lang w:val="en-IN" w:eastAsia="en-IN"/>
        </w:rPr>
        <w:t>[]</w:t>
      </w:r>
      <w:r w:rsidRPr="00B3254B">
        <w:rPr>
          <w:rFonts w:ascii="inherit" w:eastAsia="Times New Roman" w:hAnsi="inherit" w:cs="Courier New"/>
          <w:color w:val="2F2E2E"/>
          <w:sz w:val="20"/>
          <w:szCs w:val="20"/>
          <w:lang w:val="en-IN" w:eastAsia="en-IN"/>
        </w:rPr>
        <w:t xml:space="preserve"> args</w:t>
      </w:r>
      <w:r w:rsidRPr="00B3254B">
        <w:rPr>
          <w:rFonts w:ascii="inherit" w:eastAsia="Times New Roman" w:hAnsi="inherit" w:cs="Courier New"/>
          <w:color w:val="333333"/>
          <w:sz w:val="20"/>
          <w:szCs w:val="20"/>
          <w:bdr w:val="none" w:sz="0" w:space="0" w:color="auto" w:frame="1"/>
          <w:lang w:val="en-IN" w:eastAsia="en-IN"/>
        </w:rPr>
        <w:t>)</w:t>
      </w:r>
      <w:r w:rsidRPr="00B3254B">
        <w:rPr>
          <w:rFonts w:ascii="inherit" w:eastAsia="Times New Roman" w:hAnsi="inherit" w:cs="Courier New"/>
          <w:color w:val="2F2E2E"/>
          <w:sz w:val="20"/>
          <w:szCs w:val="20"/>
          <w:lang w:val="en-IN" w:eastAsia="en-IN"/>
        </w:rPr>
        <w:t xml:space="preserve"> </w:t>
      </w:r>
      <w:r w:rsidRPr="00B3254B">
        <w:rPr>
          <w:rFonts w:ascii="inherit" w:eastAsia="Times New Roman" w:hAnsi="inherit" w:cs="Courier New"/>
          <w:color w:val="333333"/>
          <w:sz w:val="20"/>
          <w:szCs w:val="20"/>
          <w:bdr w:val="none" w:sz="0" w:space="0" w:color="auto" w:frame="1"/>
          <w:lang w:val="en-IN" w:eastAsia="en-IN"/>
        </w:rPr>
        <w:t>{</w:t>
      </w:r>
      <w:r w:rsidRPr="00B3254B">
        <w:rPr>
          <w:rFonts w:ascii="inherit" w:eastAsia="Times New Roman" w:hAnsi="inherit" w:cs="Courier New"/>
          <w:color w:val="2F2E2E"/>
          <w:sz w:val="20"/>
          <w:szCs w:val="20"/>
          <w:lang w:val="en-IN" w:eastAsia="en-IN"/>
        </w:rPr>
        <w:t> </w:t>
      </w:r>
    </w:p>
    <w:p w:rsidR="00B3254B" w:rsidRPr="00B3254B" w:rsidRDefault="00B3254B" w:rsidP="00B3254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val="en-IN" w:eastAsia="en-IN"/>
        </w:rPr>
      </w:pPr>
      <w:r w:rsidRPr="00B3254B">
        <w:rPr>
          <w:rFonts w:ascii="inherit" w:eastAsia="Times New Roman" w:hAnsi="inherit" w:cs="Courier New"/>
          <w:color w:val="2F2E2E"/>
          <w:sz w:val="20"/>
          <w:szCs w:val="20"/>
          <w:lang w:val="en-IN" w:eastAsia="en-IN"/>
        </w:rPr>
        <w:t> </w:t>
      </w:r>
    </w:p>
    <w:p w:rsidR="00B3254B" w:rsidRPr="00B3254B" w:rsidRDefault="00B3254B" w:rsidP="00B3254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val="en-IN" w:eastAsia="en-IN"/>
        </w:rPr>
      </w:pPr>
      <w:r w:rsidRPr="00B3254B">
        <w:rPr>
          <w:rFonts w:ascii="inherit" w:eastAsia="Times New Roman" w:hAnsi="inherit" w:cs="Courier New"/>
          <w:color w:val="2F2E2E"/>
          <w:sz w:val="20"/>
          <w:szCs w:val="20"/>
          <w:lang w:val="en-IN" w:eastAsia="en-IN"/>
        </w:rPr>
        <w:t xml:space="preserve">        </w:t>
      </w:r>
      <w:r w:rsidRPr="00B3254B">
        <w:rPr>
          <w:rFonts w:ascii="inherit" w:eastAsia="Times New Roman" w:hAnsi="inherit" w:cs="Courier New"/>
          <w:color w:val="999999"/>
          <w:sz w:val="20"/>
          <w:szCs w:val="20"/>
          <w:bdr w:val="none" w:sz="0" w:space="0" w:color="auto" w:frame="1"/>
          <w:lang w:val="en-IN" w:eastAsia="en-IN"/>
        </w:rPr>
        <w:t>// ArrayList Example   </w:t>
      </w:r>
    </w:p>
    <w:p w:rsidR="00B3254B" w:rsidRPr="00B3254B" w:rsidRDefault="00B3254B" w:rsidP="00B3254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val="en-IN" w:eastAsia="en-IN"/>
        </w:rPr>
      </w:pPr>
      <w:r w:rsidRPr="00B3254B">
        <w:rPr>
          <w:rFonts w:ascii="inherit" w:eastAsia="Times New Roman" w:hAnsi="inherit" w:cs="Courier New"/>
          <w:color w:val="2F2E2E"/>
          <w:sz w:val="20"/>
          <w:szCs w:val="20"/>
          <w:lang w:val="en-IN" w:eastAsia="en-IN"/>
        </w:rPr>
        <w:t xml:space="preserve">  </w:t>
      </w:r>
    </w:p>
    <w:p w:rsidR="00B3254B" w:rsidRPr="00B3254B" w:rsidRDefault="00B3254B" w:rsidP="00B3254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val="en-IN" w:eastAsia="en-IN"/>
        </w:rPr>
      </w:pPr>
      <w:r w:rsidRPr="00B3254B">
        <w:rPr>
          <w:rFonts w:ascii="inherit" w:eastAsia="Times New Roman" w:hAnsi="inherit" w:cs="Courier New"/>
          <w:color w:val="2F2E2E"/>
          <w:sz w:val="20"/>
          <w:szCs w:val="20"/>
          <w:lang w:val="en-IN" w:eastAsia="en-IN"/>
        </w:rPr>
        <w:t xml:space="preserve">        ArrayList</w:t>
      </w:r>
      <w:r w:rsidRPr="00B3254B">
        <w:rPr>
          <w:rFonts w:ascii="inherit" w:eastAsia="Times New Roman" w:hAnsi="inherit" w:cs="Courier New"/>
          <w:color w:val="333333"/>
          <w:sz w:val="20"/>
          <w:szCs w:val="20"/>
          <w:bdr w:val="none" w:sz="0" w:space="0" w:color="auto" w:frame="1"/>
          <w:lang w:val="en-IN" w:eastAsia="en-IN"/>
        </w:rPr>
        <w:t>&lt;</w:t>
      </w:r>
      <w:r w:rsidRPr="00B3254B">
        <w:rPr>
          <w:rFonts w:ascii="inherit" w:eastAsia="Times New Roman" w:hAnsi="inherit" w:cs="Courier New"/>
          <w:color w:val="2F2E2E"/>
          <w:sz w:val="20"/>
          <w:szCs w:val="20"/>
          <w:lang w:val="en-IN" w:eastAsia="en-IN"/>
        </w:rPr>
        <w:t xml:space="preserve">String&gt; arrlistobj </w:t>
      </w:r>
      <w:r w:rsidRPr="00B3254B">
        <w:rPr>
          <w:rFonts w:ascii="inherit" w:eastAsia="Times New Roman" w:hAnsi="inherit" w:cs="Courier New"/>
          <w:color w:val="333333"/>
          <w:sz w:val="20"/>
          <w:szCs w:val="20"/>
          <w:bdr w:val="none" w:sz="0" w:space="0" w:color="auto" w:frame="1"/>
          <w:lang w:val="en-IN" w:eastAsia="en-IN"/>
        </w:rPr>
        <w:t>=</w:t>
      </w:r>
      <w:r w:rsidRPr="00B3254B">
        <w:rPr>
          <w:rFonts w:ascii="inherit" w:eastAsia="Times New Roman" w:hAnsi="inherit" w:cs="Courier New"/>
          <w:b/>
          <w:bCs/>
          <w:color w:val="008800"/>
          <w:sz w:val="20"/>
          <w:szCs w:val="20"/>
          <w:bdr w:val="none" w:sz="0" w:space="0" w:color="auto" w:frame="1"/>
          <w:lang w:val="en-IN" w:eastAsia="en-IN"/>
        </w:rPr>
        <w:t xml:space="preserve"> new</w:t>
      </w:r>
      <w:r w:rsidRPr="00B3254B">
        <w:rPr>
          <w:rFonts w:ascii="inherit" w:eastAsia="Times New Roman" w:hAnsi="inherit" w:cs="Courier New"/>
          <w:color w:val="2F2E2E"/>
          <w:sz w:val="20"/>
          <w:szCs w:val="20"/>
          <w:lang w:val="en-IN" w:eastAsia="en-IN"/>
        </w:rPr>
        <w:t xml:space="preserve"> ArrayList</w:t>
      </w:r>
      <w:r w:rsidRPr="00B3254B">
        <w:rPr>
          <w:rFonts w:ascii="inherit" w:eastAsia="Times New Roman" w:hAnsi="inherit" w:cs="Courier New"/>
          <w:color w:val="333333"/>
          <w:sz w:val="20"/>
          <w:szCs w:val="20"/>
          <w:bdr w:val="none" w:sz="0" w:space="0" w:color="auto" w:frame="1"/>
          <w:lang w:val="en-IN" w:eastAsia="en-IN"/>
        </w:rPr>
        <w:t>&lt;</w:t>
      </w:r>
      <w:r w:rsidRPr="00B3254B">
        <w:rPr>
          <w:rFonts w:ascii="inherit" w:eastAsia="Times New Roman" w:hAnsi="inherit" w:cs="Courier New"/>
          <w:color w:val="2F2E2E"/>
          <w:sz w:val="20"/>
          <w:szCs w:val="20"/>
          <w:lang w:val="en-IN" w:eastAsia="en-IN"/>
        </w:rPr>
        <w:t>String</w:t>
      </w:r>
      <w:r w:rsidRPr="00B3254B">
        <w:rPr>
          <w:rFonts w:ascii="inherit" w:eastAsia="Times New Roman" w:hAnsi="inherit" w:cs="Courier New"/>
          <w:color w:val="333333"/>
          <w:sz w:val="20"/>
          <w:szCs w:val="20"/>
          <w:bdr w:val="none" w:sz="0" w:space="0" w:color="auto" w:frame="1"/>
          <w:lang w:val="en-IN" w:eastAsia="en-IN"/>
        </w:rPr>
        <w:t>&gt;();</w:t>
      </w:r>
    </w:p>
    <w:p w:rsidR="00B3254B" w:rsidRPr="00B3254B" w:rsidRDefault="00B3254B" w:rsidP="00B3254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val="en-IN" w:eastAsia="en-IN"/>
        </w:rPr>
      </w:pPr>
      <w:r w:rsidRPr="00B3254B">
        <w:rPr>
          <w:rFonts w:ascii="inherit" w:eastAsia="Times New Roman" w:hAnsi="inherit" w:cs="Courier New"/>
          <w:color w:val="2F2E2E"/>
          <w:sz w:val="20"/>
          <w:szCs w:val="20"/>
          <w:lang w:val="en-IN" w:eastAsia="en-IN"/>
        </w:rPr>
        <w:t xml:space="preserve">        arrlistobj</w:t>
      </w:r>
      <w:r w:rsidRPr="00B3254B">
        <w:rPr>
          <w:rFonts w:ascii="inherit" w:eastAsia="Times New Roman" w:hAnsi="inherit" w:cs="Courier New"/>
          <w:color w:val="333333"/>
          <w:sz w:val="20"/>
          <w:szCs w:val="20"/>
          <w:bdr w:val="none" w:sz="0" w:space="0" w:color="auto" w:frame="1"/>
          <w:lang w:val="en-IN" w:eastAsia="en-IN"/>
        </w:rPr>
        <w:t>.</w:t>
      </w:r>
      <w:r w:rsidRPr="00B3254B">
        <w:rPr>
          <w:rFonts w:ascii="inherit" w:eastAsia="Times New Roman" w:hAnsi="inherit" w:cs="Courier New"/>
          <w:color w:val="0000CC"/>
          <w:sz w:val="20"/>
          <w:szCs w:val="20"/>
          <w:bdr w:val="none" w:sz="0" w:space="0" w:color="auto" w:frame="1"/>
          <w:lang w:val="en-IN" w:eastAsia="en-IN"/>
        </w:rPr>
        <w:t>add</w:t>
      </w:r>
      <w:r w:rsidRPr="00B3254B">
        <w:rPr>
          <w:rFonts w:ascii="inherit" w:eastAsia="Times New Roman" w:hAnsi="inherit" w:cs="Courier New"/>
          <w:color w:val="333333"/>
          <w:sz w:val="20"/>
          <w:szCs w:val="20"/>
          <w:bdr w:val="none" w:sz="0" w:space="0" w:color="auto" w:frame="1"/>
          <w:lang w:val="en-IN" w:eastAsia="en-IN"/>
        </w:rPr>
        <w:t>(</w:t>
      </w:r>
      <w:r w:rsidRPr="00B3254B">
        <w:rPr>
          <w:rFonts w:ascii="inherit" w:eastAsia="Times New Roman" w:hAnsi="inherit" w:cs="Courier New"/>
          <w:color w:val="2F2E2E"/>
          <w:sz w:val="20"/>
          <w:szCs w:val="20"/>
          <w:bdr w:val="none" w:sz="0" w:space="0" w:color="auto" w:frame="1"/>
          <w:shd w:val="clear" w:color="auto" w:fill="FFF0F0"/>
          <w:lang w:val="en-IN" w:eastAsia="en-IN"/>
        </w:rPr>
        <w:t>"Alive is awesome"</w:t>
      </w:r>
      <w:r w:rsidRPr="00B3254B">
        <w:rPr>
          <w:rFonts w:ascii="inherit" w:eastAsia="Times New Roman" w:hAnsi="inherit" w:cs="Courier New"/>
          <w:color w:val="333333"/>
          <w:sz w:val="20"/>
          <w:szCs w:val="20"/>
          <w:bdr w:val="none" w:sz="0" w:space="0" w:color="auto" w:frame="1"/>
          <w:lang w:val="en-IN" w:eastAsia="en-IN"/>
        </w:rPr>
        <w:t>);</w:t>
      </w:r>
    </w:p>
    <w:p w:rsidR="00B3254B" w:rsidRPr="00B3254B" w:rsidRDefault="00B3254B" w:rsidP="00B3254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val="en-IN" w:eastAsia="en-IN"/>
        </w:rPr>
      </w:pPr>
      <w:r w:rsidRPr="00B3254B">
        <w:rPr>
          <w:rFonts w:ascii="inherit" w:eastAsia="Times New Roman" w:hAnsi="inherit" w:cs="Courier New"/>
          <w:color w:val="2F2E2E"/>
          <w:sz w:val="20"/>
          <w:szCs w:val="20"/>
          <w:lang w:val="en-IN" w:eastAsia="en-IN"/>
        </w:rPr>
        <w:t xml:space="preserve">        arrlistobj</w:t>
      </w:r>
      <w:r w:rsidRPr="00B3254B">
        <w:rPr>
          <w:rFonts w:ascii="inherit" w:eastAsia="Times New Roman" w:hAnsi="inherit" w:cs="Courier New"/>
          <w:color w:val="333333"/>
          <w:sz w:val="20"/>
          <w:szCs w:val="20"/>
          <w:bdr w:val="none" w:sz="0" w:space="0" w:color="auto" w:frame="1"/>
          <w:lang w:val="en-IN" w:eastAsia="en-IN"/>
        </w:rPr>
        <w:t>.</w:t>
      </w:r>
      <w:r w:rsidRPr="00B3254B">
        <w:rPr>
          <w:rFonts w:ascii="inherit" w:eastAsia="Times New Roman" w:hAnsi="inherit" w:cs="Courier New"/>
          <w:color w:val="0000CC"/>
          <w:sz w:val="20"/>
          <w:szCs w:val="20"/>
          <w:bdr w:val="none" w:sz="0" w:space="0" w:color="auto" w:frame="1"/>
          <w:lang w:val="en-IN" w:eastAsia="en-IN"/>
        </w:rPr>
        <w:t>add</w:t>
      </w:r>
      <w:r w:rsidRPr="00B3254B">
        <w:rPr>
          <w:rFonts w:ascii="inherit" w:eastAsia="Times New Roman" w:hAnsi="inherit" w:cs="Courier New"/>
          <w:color w:val="333333"/>
          <w:sz w:val="20"/>
          <w:szCs w:val="20"/>
          <w:bdr w:val="none" w:sz="0" w:space="0" w:color="auto" w:frame="1"/>
          <w:lang w:val="en-IN" w:eastAsia="en-IN"/>
        </w:rPr>
        <w:t>(</w:t>
      </w:r>
      <w:r w:rsidRPr="00B3254B">
        <w:rPr>
          <w:rFonts w:ascii="inherit" w:eastAsia="Times New Roman" w:hAnsi="inherit" w:cs="Courier New"/>
          <w:color w:val="2F2E2E"/>
          <w:sz w:val="20"/>
          <w:szCs w:val="20"/>
          <w:bdr w:val="none" w:sz="0" w:space="0" w:color="auto" w:frame="1"/>
          <w:shd w:val="clear" w:color="auto" w:fill="FFF0F0"/>
          <w:lang w:val="en-IN" w:eastAsia="en-IN"/>
        </w:rPr>
        <w:t>"Love yourself"</w:t>
      </w:r>
      <w:r w:rsidRPr="00B3254B">
        <w:rPr>
          <w:rFonts w:ascii="inherit" w:eastAsia="Times New Roman" w:hAnsi="inherit" w:cs="Courier New"/>
          <w:color w:val="333333"/>
          <w:sz w:val="20"/>
          <w:szCs w:val="20"/>
          <w:bdr w:val="none" w:sz="0" w:space="0" w:color="auto" w:frame="1"/>
          <w:lang w:val="en-IN" w:eastAsia="en-IN"/>
        </w:rPr>
        <w:t>);</w:t>
      </w:r>
    </w:p>
    <w:p w:rsidR="00B3254B" w:rsidRPr="00B3254B" w:rsidRDefault="00B3254B" w:rsidP="00B3254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val="en-IN" w:eastAsia="en-IN"/>
        </w:rPr>
      </w:pPr>
      <w:r w:rsidRPr="00B3254B">
        <w:rPr>
          <w:rFonts w:ascii="inherit" w:eastAsia="Times New Roman" w:hAnsi="inherit" w:cs="Courier New"/>
          <w:color w:val="333333"/>
          <w:sz w:val="20"/>
          <w:szCs w:val="20"/>
          <w:bdr w:val="none" w:sz="0" w:space="0" w:color="auto" w:frame="1"/>
          <w:lang w:val="en-IN" w:eastAsia="en-IN"/>
        </w:rPr>
        <w:t> </w:t>
      </w:r>
      <w:r w:rsidRPr="00B3254B">
        <w:rPr>
          <w:rFonts w:ascii="inherit" w:eastAsia="Times New Roman" w:hAnsi="inherit" w:cs="Courier New"/>
          <w:color w:val="2F2E2E"/>
          <w:sz w:val="20"/>
          <w:szCs w:val="20"/>
          <w:lang w:val="en-IN" w:eastAsia="en-IN"/>
        </w:rPr>
        <w:t xml:space="preserve">       Iterator it = arrlistobj.iterator();</w:t>
      </w:r>
    </w:p>
    <w:p w:rsidR="00B3254B" w:rsidRPr="00B3254B" w:rsidRDefault="00B3254B" w:rsidP="00B3254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val="en-IN" w:eastAsia="en-IN"/>
        </w:rPr>
      </w:pPr>
      <w:r w:rsidRPr="00B3254B">
        <w:rPr>
          <w:rFonts w:ascii="inherit" w:eastAsia="Times New Roman" w:hAnsi="inherit" w:cs="Courier New"/>
          <w:color w:val="2F2E2E"/>
          <w:sz w:val="20"/>
          <w:szCs w:val="20"/>
          <w:lang w:val="en-IN" w:eastAsia="en-IN"/>
        </w:rPr>
        <w:t xml:space="preserve">        System</w:t>
      </w:r>
      <w:r w:rsidRPr="00B3254B">
        <w:rPr>
          <w:rFonts w:ascii="inherit" w:eastAsia="Times New Roman" w:hAnsi="inherit" w:cs="Courier New"/>
          <w:color w:val="333333"/>
          <w:sz w:val="20"/>
          <w:szCs w:val="20"/>
          <w:bdr w:val="none" w:sz="0" w:space="0" w:color="auto" w:frame="1"/>
          <w:lang w:val="en-IN" w:eastAsia="en-IN"/>
        </w:rPr>
        <w:t>.</w:t>
      </w:r>
      <w:r w:rsidRPr="00B3254B">
        <w:rPr>
          <w:rFonts w:ascii="inherit" w:eastAsia="Times New Roman" w:hAnsi="inherit" w:cs="Courier New"/>
          <w:color w:val="0000CC"/>
          <w:sz w:val="20"/>
          <w:szCs w:val="20"/>
          <w:bdr w:val="none" w:sz="0" w:space="0" w:color="auto" w:frame="1"/>
          <w:lang w:val="en-IN" w:eastAsia="en-IN"/>
        </w:rPr>
        <w:t>out</w:t>
      </w:r>
      <w:r w:rsidRPr="00B3254B">
        <w:rPr>
          <w:rFonts w:ascii="inherit" w:eastAsia="Times New Roman" w:hAnsi="inherit" w:cs="Courier New"/>
          <w:color w:val="333333"/>
          <w:sz w:val="20"/>
          <w:szCs w:val="20"/>
          <w:bdr w:val="none" w:sz="0" w:space="0" w:color="auto" w:frame="1"/>
          <w:lang w:val="en-IN" w:eastAsia="en-IN"/>
        </w:rPr>
        <w:t>.</w:t>
      </w:r>
      <w:r w:rsidRPr="00B3254B">
        <w:rPr>
          <w:rFonts w:ascii="inherit" w:eastAsia="Times New Roman" w:hAnsi="inherit" w:cs="Courier New"/>
          <w:color w:val="0000CC"/>
          <w:sz w:val="20"/>
          <w:szCs w:val="20"/>
          <w:bdr w:val="none" w:sz="0" w:space="0" w:color="auto" w:frame="1"/>
          <w:lang w:val="en-IN" w:eastAsia="en-IN"/>
        </w:rPr>
        <w:t>print("</w:t>
      </w:r>
      <w:r w:rsidRPr="00B3254B">
        <w:rPr>
          <w:rFonts w:ascii="inherit" w:eastAsia="Times New Roman" w:hAnsi="inherit" w:cs="Courier New"/>
          <w:i/>
          <w:iCs/>
          <w:color w:val="333333"/>
          <w:sz w:val="20"/>
          <w:szCs w:val="20"/>
          <w:bdr w:val="none" w:sz="0" w:space="0" w:color="auto" w:frame="1"/>
          <w:lang w:val="en-IN" w:eastAsia="en-IN"/>
        </w:rPr>
        <w:t>ArrayList object output :</w:t>
      </w:r>
      <w:r w:rsidRPr="00B3254B">
        <w:rPr>
          <w:rFonts w:ascii="inherit" w:eastAsia="Times New Roman" w:hAnsi="inherit" w:cs="Courier New"/>
          <w:color w:val="0000CC"/>
          <w:sz w:val="20"/>
          <w:szCs w:val="20"/>
          <w:bdr w:val="none" w:sz="0" w:space="0" w:color="auto" w:frame="1"/>
          <w:lang w:val="en-IN" w:eastAsia="en-IN"/>
        </w:rPr>
        <w:t xml:space="preserve">"); </w:t>
      </w:r>
      <w:r w:rsidRPr="00B3254B">
        <w:rPr>
          <w:rFonts w:ascii="inherit" w:eastAsia="Times New Roman" w:hAnsi="inherit" w:cs="Courier New"/>
          <w:color w:val="2F2E2E"/>
          <w:sz w:val="20"/>
          <w:szCs w:val="20"/>
          <w:lang w:val="en-IN" w:eastAsia="en-IN"/>
        </w:rPr>
        <w:t xml:space="preserve"> </w:t>
      </w:r>
    </w:p>
    <w:p w:rsidR="00B3254B" w:rsidRPr="00B3254B" w:rsidRDefault="00B3254B" w:rsidP="00B3254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val="en-IN" w:eastAsia="en-IN"/>
        </w:rPr>
      </w:pPr>
      <w:r w:rsidRPr="00B3254B">
        <w:rPr>
          <w:rFonts w:ascii="inherit" w:eastAsia="Times New Roman" w:hAnsi="inherit" w:cs="Courier New"/>
          <w:color w:val="2F2E2E"/>
          <w:sz w:val="20"/>
          <w:szCs w:val="20"/>
          <w:lang w:val="en-IN" w:eastAsia="en-IN"/>
        </w:rPr>
        <w:t xml:space="preserve">        while(it.hasNext())         </w:t>
      </w:r>
    </w:p>
    <w:p w:rsidR="00B3254B" w:rsidRPr="00B3254B" w:rsidRDefault="00B3254B" w:rsidP="00B3254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val="en-IN" w:eastAsia="en-IN"/>
        </w:rPr>
      </w:pPr>
      <w:r w:rsidRPr="00B3254B">
        <w:rPr>
          <w:rFonts w:ascii="inherit" w:eastAsia="Times New Roman" w:hAnsi="inherit" w:cs="Courier New"/>
          <w:color w:val="2F2E2E"/>
          <w:sz w:val="20"/>
          <w:szCs w:val="20"/>
          <w:lang w:val="en-IN" w:eastAsia="en-IN"/>
        </w:rPr>
        <w:t xml:space="preserve">          System</w:t>
      </w:r>
      <w:r w:rsidRPr="00B3254B">
        <w:rPr>
          <w:rFonts w:ascii="inherit" w:eastAsia="Times New Roman" w:hAnsi="inherit" w:cs="Courier New"/>
          <w:color w:val="333333"/>
          <w:sz w:val="20"/>
          <w:szCs w:val="20"/>
          <w:bdr w:val="none" w:sz="0" w:space="0" w:color="auto" w:frame="1"/>
          <w:lang w:val="en-IN" w:eastAsia="en-IN"/>
        </w:rPr>
        <w:t>.</w:t>
      </w:r>
      <w:r w:rsidRPr="00B3254B">
        <w:rPr>
          <w:rFonts w:ascii="inherit" w:eastAsia="Times New Roman" w:hAnsi="inherit" w:cs="Courier New"/>
          <w:color w:val="0000CC"/>
          <w:sz w:val="20"/>
          <w:szCs w:val="20"/>
          <w:bdr w:val="none" w:sz="0" w:space="0" w:color="auto" w:frame="1"/>
          <w:lang w:val="en-IN" w:eastAsia="en-IN"/>
        </w:rPr>
        <w:t>out</w:t>
      </w:r>
      <w:r w:rsidRPr="00B3254B">
        <w:rPr>
          <w:rFonts w:ascii="inherit" w:eastAsia="Times New Roman" w:hAnsi="inherit" w:cs="Courier New"/>
          <w:color w:val="333333"/>
          <w:sz w:val="20"/>
          <w:szCs w:val="20"/>
          <w:bdr w:val="none" w:sz="0" w:space="0" w:color="auto" w:frame="1"/>
          <w:lang w:val="en-IN" w:eastAsia="en-IN"/>
        </w:rPr>
        <w:t>.</w:t>
      </w:r>
      <w:r w:rsidRPr="00B3254B">
        <w:rPr>
          <w:rFonts w:ascii="inherit" w:eastAsia="Times New Roman" w:hAnsi="inherit" w:cs="Courier New"/>
          <w:color w:val="0000CC"/>
          <w:sz w:val="20"/>
          <w:szCs w:val="20"/>
          <w:bdr w:val="none" w:sz="0" w:space="0" w:color="auto" w:frame="1"/>
          <w:lang w:val="en-IN" w:eastAsia="en-IN"/>
        </w:rPr>
        <w:t>print</w:t>
      </w:r>
      <w:r w:rsidRPr="00B3254B">
        <w:rPr>
          <w:rFonts w:ascii="inherit" w:eastAsia="Times New Roman" w:hAnsi="inherit" w:cs="Courier New"/>
          <w:color w:val="333333"/>
          <w:sz w:val="20"/>
          <w:szCs w:val="20"/>
          <w:bdr w:val="none" w:sz="0" w:space="0" w:color="auto" w:frame="1"/>
          <w:lang w:val="en-IN" w:eastAsia="en-IN"/>
        </w:rPr>
        <w:t>(</w:t>
      </w:r>
      <w:r w:rsidRPr="00B3254B">
        <w:rPr>
          <w:rFonts w:ascii="inherit" w:eastAsia="Times New Roman" w:hAnsi="inherit" w:cs="Courier New"/>
          <w:color w:val="2F2E2E"/>
          <w:sz w:val="20"/>
          <w:szCs w:val="20"/>
          <w:lang w:val="en-IN" w:eastAsia="en-IN"/>
        </w:rPr>
        <w:t>it.next()</w:t>
      </w:r>
      <w:r w:rsidRPr="00B3254B">
        <w:rPr>
          <w:rFonts w:ascii="inherit" w:eastAsia="Times New Roman" w:hAnsi="inherit" w:cs="Courier New"/>
          <w:color w:val="333333"/>
          <w:sz w:val="20"/>
          <w:szCs w:val="20"/>
          <w:bdr w:val="none" w:sz="0" w:space="0" w:color="auto" w:frame="1"/>
          <w:lang w:val="en-IN" w:eastAsia="en-IN"/>
        </w:rPr>
        <w:t xml:space="preserve"> + " ");</w:t>
      </w:r>
    </w:p>
    <w:p w:rsidR="00B3254B" w:rsidRPr="00B3254B" w:rsidRDefault="00B3254B" w:rsidP="00B3254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val="en-IN" w:eastAsia="en-IN"/>
        </w:rPr>
      </w:pPr>
      <w:r w:rsidRPr="00B3254B">
        <w:rPr>
          <w:rFonts w:ascii="inherit" w:eastAsia="Times New Roman" w:hAnsi="inherit" w:cs="Courier New"/>
          <w:color w:val="333333"/>
          <w:sz w:val="20"/>
          <w:szCs w:val="20"/>
          <w:bdr w:val="none" w:sz="0" w:space="0" w:color="auto" w:frame="1"/>
          <w:lang w:val="en-IN" w:eastAsia="en-IN"/>
        </w:rPr>
        <w:t xml:space="preserve">             </w:t>
      </w:r>
    </w:p>
    <w:p w:rsidR="00B3254B" w:rsidRPr="00B3254B" w:rsidRDefault="00B3254B" w:rsidP="00B3254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val="en-IN" w:eastAsia="en-IN"/>
        </w:rPr>
      </w:pPr>
      <w:r w:rsidRPr="00B3254B">
        <w:rPr>
          <w:rFonts w:ascii="inherit" w:eastAsia="Times New Roman" w:hAnsi="inherit" w:cs="Courier New"/>
          <w:color w:val="333333"/>
          <w:sz w:val="20"/>
          <w:szCs w:val="20"/>
          <w:bdr w:val="none" w:sz="0" w:space="0" w:color="auto" w:frame="1"/>
          <w:lang w:val="en-IN" w:eastAsia="en-IN"/>
        </w:rPr>
        <w:t xml:space="preserve">          </w:t>
      </w:r>
    </w:p>
    <w:p w:rsidR="00B3254B" w:rsidRPr="00B3254B" w:rsidRDefault="00B3254B" w:rsidP="00B3254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val="en-IN" w:eastAsia="en-IN"/>
        </w:rPr>
      </w:pPr>
      <w:r w:rsidRPr="00B3254B">
        <w:rPr>
          <w:rFonts w:ascii="inherit" w:eastAsia="Times New Roman" w:hAnsi="inherit" w:cs="Courier New"/>
          <w:color w:val="333333"/>
          <w:sz w:val="20"/>
          <w:szCs w:val="20"/>
          <w:bdr w:val="none" w:sz="0" w:space="0" w:color="auto" w:frame="1"/>
          <w:lang w:val="en-IN" w:eastAsia="en-IN"/>
        </w:rPr>
        <w:t xml:space="preserve">  </w:t>
      </w:r>
      <w:r w:rsidRPr="00B3254B">
        <w:rPr>
          <w:rFonts w:ascii="inherit" w:eastAsia="Times New Roman" w:hAnsi="inherit" w:cs="Courier New"/>
          <w:color w:val="2F2E2E"/>
          <w:sz w:val="20"/>
          <w:szCs w:val="20"/>
          <w:lang w:val="en-IN" w:eastAsia="en-IN"/>
        </w:rPr>
        <w:t xml:space="preserve">     </w:t>
      </w:r>
      <w:r w:rsidRPr="00B3254B">
        <w:rPr>
          <w:rFonts w:ascii="inherit" w:eastAsia="Times New Roman" w:hAnsi="inherit" w:cs="Courier New"/>
          <w:b/>
          <w:bCs/>
          <w:color w:val="2F2E2E"/>
          <w:sz w:val="20"/>
          <w:szCs w:val="20"/>
          <w:lang w:val="en-IN" w:eastAsia="en-IN"/>
        </w:rPr>
        <w:t xml:space="preserve"> </w:t>
      </w:r>
      <w:r w:rsidRPr="00B3254B">
        <w:rPr>
          <w:rFonts w:ascii="inherit" w:eastAsia="Times New Roman" w:hAnsi="inherit" w:cs="Courier New"/>
          <w:color w:val="2F2E2E"/>
          <w:sz w:val="20"/>
          <w:szCs w:val="20"/>
          <w:lang w:val="en-IN" w:eastAsia="en-IN"/>
        </w:rPr>
        <w:t xml:space="preserve"> </w:t>
      </w:r>
    </w:p>
    <w:p w:rsidR="00B3254B" w:rsidRPr="00B3254B" w:rsidRDefault="00B3254B" w:rsidP="00B3254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val="en-IN" w:eastAsia="en-IN"/>
        </w:rPr>
      </w:pPr>
      <w:r w:rsidRPr="00B3254B">
        <w:rPr>
          <w:rFonts w:ascii="inherit" w:eastAsia="Times New Roman" w:hAnsi="inherit" w:cs="Courier New"/>
          <w:color w:val="2F2E2E"/>
          <w:sz w:val="20"/>
          <w:szCs w:val="20"/>
          <w:lang w:val="en-IN" w:eastAsia="en-IN"/>
        </w:rPr>
        <w:t xml:space="preserve">        </w:t>
      </w:r>
      <w:r w:rsidRPr="00B3254B">
        <w:rPr>
          <w:rFonts w:ascii="inherit" w:eastAsia="Times New Roman" w:hAnsi="inherit" w:cs="Courier New"/>
          <w:color w:val="999999"/>
          <w:sz w:val="20"/>
          <w:szCs w:val="20"/>
          <w:bdr w:val="none" w:sz="0" w:space="0" w:color="auto" w:frame="1"/>
          <w:lang w:val="en-IN" w:eastAsia="en-IN"/>
        </w:rPr>
        <w:t>// Array Example</w:t>
      </w:r>
    </w:p>
    <w:p w:rsidR="00B3254B" w:rsidRPr="00B3254B" w:rsidRDefault="00B3254B" w:rsidP="00B3254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val="en-IN" w:eastAsia="en-IN"/>
        </w:rPr>
      </w:pPr>
      <w:r w:rsidRPr="00B3254B">
        <w:rPr>
          <w:rFonts w:ascii="inherit" w:eastAsia="Times New Roman" w:hAnsi="inherit" w:cs="Courier New"/>
          <w:color w:val="2F2E2E"/>
          <w:sz w:val="20"/>
          <w:szCs w:val="20"/>
          <w:lang w:val="en-IN" w:eastAsia="en-IN"/>
        </w:rPr>
        <w:t> </w:t>
      </w:r>
    </w:p>
    <w:p w:rsidR="00B3254B" w:rsidRPr="00B3254B" w:rsidRDefault="00B3254B" w:rsidP="00B3254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val="en-IN" w:eastAsia="en-IN"/>
        </w:rPr>
      </w:pPr>
      <w:r w:rsidRPr="00B3254B">
        <w:rPr>
          <w:rFonts w:ascii="inherit" w:eastAsia="Times New Roman" w:hAnsi="inherit" w:cs="Courier New"/>
          <w:color w:val="2F2E2E"/>
          <w:sz w:val="20"/>
          <w:szCs w:val="20"/>
          <w:lang w:val="en-IN" w:eastAsia="en-IN"/>
        </w:rPr>
        <w:t xml:space="preserve">        String[] arrayobj = new String[3];</w:t>
      </w:r>
    </w:p>
    <w:p w:rsidR="00B3254B" w:rsidRPr="00B3254B" w:rsidRDefault="00B3254B" w:rsidP="00B3254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val="en-IN" w:eastAsia="en-IN"/>
        </w:rPr>
      </w:pPr>
      <w:r w:rsidRPr="00B3254B">
        <w:rPr>
          <w:rFonts w:ascii="inherit" w:eastAsia="Times New Roman" w:hAnsi="inherit" w:cs="Courier New"/>
          <w:color w:val="2F2E2E"/>
          <w:sz w:val="20"/>
          <w:szCs w:val="20"/>
          <w:lang w:val="en-IN" w:eastAsia="en-IN"/>
        </w:rPr>
        <w:t xml:space="preserve">        arrayobj[0]= "Love yourself";  </w:t>
      </w:r>
    </w:p>
    <w:p w:rsidR="00B3254B" w:rsidRPr="00B3254B" w:rsidRDefault="00B3254B" w:rsidP="00B3254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val="en-IN" w:eastAsia="en-IN"/>
        </w:rPr>
      </w:pPr>
      <w:r w:rsidRPr="00B3254B">
        <w:rPr>
          <w:rFonts w:ascii="inherit" w:eastAsia="Times New Roman" w:hAnsi="inherit" w:cs="Courier New"/>
          <w:color w:val="2F2E2E"/>
          <w:sz w:val="20"/>
          <w:szCs w:val="20"/>
          <w:lang w:val="en-IN" w:eastAsia="en-IN"/>
        </w:rPr>
        <w:t xml:space="preserve">        arrayobj[1]= "Alive is awesome";</w:t>
      </w:r>
    </w:p>
    <w:p w:rsidR="00B3254B" w:rsidRPr="00B3254B" w:rsidRDefault="00B3254B" w:rsidP="00B3254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val="en-IN" w:eastAsia="en-IN"/>
        </w:rPr>
      </w:pPr>
      <w:r w:rsidRPr="00B3254B">
        <w:rPr>
          <w:rFonts w:ascii="inherit" w:eastAsia="Times New Roman" w:hAnsi="inherit" w:cs="Courier New"/>
          <w:color w:val="2F2E2E"/>
          <w:sz w:val="20"/>
          <w:szCs w:val="20"/>
          <w:lang w:val="en-IN" w:eastAsia="en-IN"/>
        </w:rPr>
        <w:t xml:space="preserve">        arrayobj[2]= "Be in Present"; </w:t>
      </w:r>
    </w:p>
    <w:p w:rsidR="00B3254B" w:rsidRPr="00B3254B" w:rsidRDefault="00B3254B" w:rsidP="00B3254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val="en-IN" w:eastAsia="en-IN"/>
        </w:rPr>
      </w:pPr>
      <w:r w:rsidRPr="00B3254B">
        <w:rPr>
          <w:rFonts w:ascii="inherit" w:eastAsia="Times New Roman" w:hAnsi="inherit" w:cs="Courier New"/>
          <w:color w:val="2F2E2E"/>
          <w:sz w:val="20"/>
          <w:szCs w:val="20"/>
          <w:lang w:val="en-IN" w:eastAsia="en-IN"/>
        </w:rPr>
        <w:t xml:space="preserve">        System</w:t>
      </w:r>
      <w:r w:rsidRPr="00B3254B">
        <w:rPr>
          <w:rFonts w:ascii="inherit" w:eastAsia="Times New Roman" w:hAnsi="inherit" w:cs="Courier New"/>
          <w:color w:val="333333"/>
          <w:sz w:val="20"/>
          <w:szCs w:val="20"/>
          <w:bdr w:val="none" w:sz="0" w:space="0" w:color="auto" w:frame="1"/>
          <w:lang w:val="en-IN" w:eastAsia="en-IN"/>
        </w:rPr>
        <w:t>.</w:t>
      </w:r>
      <w:r w:rsidRPr="00B3254B">
        <w:rPr>
          <w:rFonts w:ascii="inherit" w:eastAsia="Times New Roman" w:hAnsi="inherit" w:cs="Courier New"/>
          <w:color w:val="0000CC"/>
          <w:sz w:val="20"/>
          <w:szCs w:val="20"/>
          <w:bdr w:val="none" w:sz="0" w:space="0" w:color="auto" w:frame="1"/>
          <w:lang w:val="en-IN" w:eastAsia="en-IN"/>
        </w:rPr>
        <w:t>out</w:t>
      </w:r>
      <w:r w:rsidRPr="00B3254B">
        <w:rPr>
          <w:rFonts w:ascii="inherit" w:eastAsia="Times New Roman" w:hAnsi="inherit" w:cs="Courier New"/>
          <w:color w:val="333333"/>
          <w:sz w:val="20"/>
          <w:szCs w:val="20"/>
          <w:bdr w:val="none" w:sz="0" w:space="0" w:color="auto" w:frame="1"/>
          <w:lang w:val="en-IN" w:eastAsia="en-IN"/>
        </w:rPr>
        <w:t>.</w:t>
      </w:r>
      <w:r w:rsidRPr="00B3254B">
        <w:rPr>
          <w:rFonts w:ascii="inherit" w:eastAsia="Times New Roman" w:hAnsi="inherit" w:cs="Courier New"/>
          <w:color w:val="0000CC"/>
          <w:sz w:val="20"/>
          <w:szCs w:val="20"/>
          <w:bdr w:val="none" w:sz="0" w:space="0" w:color="auto" w:frame="1"/>
          <w:lang w:val="en-IN" w:eastAsia="en-IN"/>
        </w:rPr>
        <w:t>print("</w:t>
      </w:r>
      <w:r w:rsidRPr="00B3254B">
        <w:rPr>
          <w:rFonts w:ascii="inherit" w:eastAsia="Times New Roman" w:hAnsi="inherit" w:cs="Courier New"/>
          <w:i/>
          <w:iCs/>
          <w:color w:val="333333"/>
          <w:sz w:val="20"/>
          <w:szCs w:val="20"/>
          <w:bdr w:val="none" w:sz="0" w:space="0" w:color="auto" w:frame="1"/>
          <w:lang w:val="en-IN" w:eastAsia="en-IN"/>
        </w:rPr>
        <w:t>Array object output :</w:t>
      </w:r>
      <w:r w:rsidRPr="00B3254B">
        <w:rPr>
          <w:rFonts w:ascii="inherit" w:eastAsia="Times New Roman" w:hAnsi="inherit" w:cs="Courier New"/>
          <w:color w:val="0000CC"/>
          <w:sz w:val="20"/>
          <w:szCs w:val="20"/>
          <w:bdr w:val="none" w:sz="0" w:space="0" w:color="auto" w:frame="1"/>
          <w:lang w:val="en-IN" w:eastAsia="en-IN"/>
        </w:rPr>
        <w:t>");</w:t>
      </w:r>
    </w:p>
    <w:p w:rsidR="00B3254B" w:rsidRPr="00B3254B" w:rsidRDefault="00B3254B" w:rsidP="00B3254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val="en-IN" w:eastAsia="en-IN"/>
        </w:rPr>
      </w:pPr>
      <w:r w:rsidRPr="00B3254B">
        <w:rPr>
          <w:rFonts w:ascii="inherit" w:eastAsia="Times New Roman" w:hAnsi="inherit" w:cs="Courier New"/>
          <w:color w:val="2F2E2E"/>
          <w:sz w:val="20"/>
          <w:szCs w:val="20"/>
          <w:lang w:val="en-IN" w:eastAsia="en-IN"/>
        </w:rPr>
        <w:t>        for(int i=0; i &lt; arrayobj.length ;i++)</w:t>
      </w:r>
    </w:p>
    <w:p w:rsidR="00B3254B" w:rsidRPr="00B3254B" w:rsidRDefault="00B3254B" w:rsidP="00B3254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val="en-IN" w:eastAsia="en-IN"/>
        </w:rPr>
      </w:pPr>
      <w:r w:rsidRPr="00B3254B">
        <w:rPr>
          <w:rFonts w:ascii="inherit" w:eastAsia="Times New Roman" w:hAnsi="inherit" w:cs="Courier New"/>
          <w:color w:val="2F2E2E"/>
          <w:sz w:val="20"/>
          <w:szCs w:val="20"/>
          <w:lang w:val="en-IN" w:eastAsia="en-IN"/>
        </w:rPr>
        <w:t>        System.out.print(</w:t>
      </w:r>
      <w:r w:rsidRPr="00B3254B">
        <w:rPr>
          <w:rFonts w:ascii="inherit" w:eastAsia="Times New Roman" w:hAnsi="inherit" w:cs="Courier New"/>
          <w:color w:val="333333"/>
          <w:sz w:val="20"/>
          <w:szCs w:val="20"/>
          <w:bdr w:val="none" w:sz="0" w:space="0" w:color="auto" w:frame="1"/>
          <w:lang w:val="en-IN" w:eastAsia="en-IN"/>
        </w:rPr>
        <w:t>arrayobj[i] + " "</w:t>
      </w:r>
      <w:r w:rsidRPr="00B3254B">
        <w:rPr>
          <w:rFonts w:ascii="inherit" w:eastAsia="Times New Roman" w:hAnsi="inherit" w:cs="Courier New"/>
          <w:color w:val="2F2E2E"/>
          <w:sz w:val="20"/>
          <w:szCs w:val="20"/>
          <w:lang w:val="en-IN" w:eastAsia="en-IN"/>
        </w:rPr>
        <w:t xml:space="preserve">);   </w:t>
      </w:r>
    </w:p>
    <w:p w:rsidR="00B3254B" w:rsidRPr="00B3254B" w:rsidRDefault="00B3254B" w:rsidP="00B3254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val="en-IN" w:eastAsia="en-IN"/>
        </w:rPr>
      </w:pPr>
      <w:r w:rsidRPr="00B3254B">
        <w:rPr>
          <w:rFonts w:ascii="inherit" w:eastAsia="Times New Roman" w:hAnsi="inherit" w:cs="Courier New"/>
          <w:color w:val="2F2E2E"/>
          <w:sz w:val="20"/>
          <w:szCs w:val="20"/>
          <w:lang w:val="en-IN" w:eastAsia="en-IN"/>
        </w:rPr>
        <w:lastRenderedPageBreak/>
        <w:t> </w:t>
      </w:r>
    </w:p>
    <w:p w:rsidR="00B3254B" w:rsidRPr="00B3254B" w:rsidRDefault="00B3254B" w:rsidP="00B3254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val="en-IN" w:eastAsia="en-IN"/>
        </w:rPr>
      </w:pPr>
      <w:r w:rsidRPr="00B3254B">
        <w:rPr>
          <w:rFonts w:ascii="inherit" w:eastAsia="Times New Roman" w:hAnsi="inherit" w:cs="Courier New"/>
          <w:color w:val="2F2E2E"/>
          <w:sz w:val="20"/>
          <w:szCs w:val="20"/>
          <w:lang w:val="en-IN" w:eastAsia="en-IN"/>
        </w:rPr>
        <w:t> </w:t>
      </w:r>
      <w:r w:rsidRPr="00B3254B">
        <w:rPr>
          <w:rFonts w:ascii="inherit" w:eastAsia="Times New Roman" w:hAnsi="inherit" w:cs="Courier New"/>
          <w:color w:val="333333"/>
          <w:sz w:val="20"/>
          <w:szCs w:val="20"/>
          <w:bdr w:val="none" w:sz="0" w:space="0" w:color="auto" w:frame="1"/>
          <w:lang w:val="en-IN" w:eastAsia="en-IN"/>
        </w:rPr>
        <w:t>}</w:t>
      </w:r>
    </w:p>
    <w:p w:rsidR="00B3254B" w:rsidRPr="00B3254B" w:rsidRDefault="00B3254B" w:rsidP="00B3254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val="en-IN" w:eastAsia="en-IN"/>
        </w:rPr>
      </w:pPr>
      <w:r w:rsidRPr="00B3254B">
        <w:rPr>
          <w:rFonts w:ascii="inherit" w:eastAsia="Times New Roman" w:hAnsi="inherit" w:cs="Courier New"/>
          <w:color w:val="333333"/>
          <w:sz w:val="20"/>
          <w:szCs w:val="20"/>
          <w:bdr w:val="none" w:sz="0" w:space="0" w:color="auto" w:frame="1"/>
          <w:lang w:val="en-IN" w:eastAsia="en-IN"/>
        </w:rPr>
        <w:t>}</w:t>
      </w:r>
    </w:p>
    <w:p w:rsidR="00B3254B" w:rsidRPr="00B3254B" w:rsidRDefault="00B3254B" w:rsidP="00B3254B">
      <w:pPr>
        <w:widowControl/>
        <w:spacing w:after="0" w:line="240" w:lineRule="auto"/>
        <w:rPr>
          <w:rFonts w:ascii="Times New Roman" w:eastAsia="Times New Roman" w:hAnsi="Times New Roman" w:cs="Times New Roman"/>
          <w:color w:val="auto"/>
          <w:sz w:val="24"/>
          <w:szCs w:val="24"/>
          <w:lang w:val="en-IN" w:eastAsia="en-IN"/>
        </w:rPr>
      </w:pPr>
      <w:r w:rsidRPr="00B3254B">
        <w:rPr>
          <w:rFonts w:ascii="Arial" w:eastAsia="Times New Roman" w:hAnsi="Arial" w:cs="Arial"/>
          <w:color w:val="2F2E2E"/>
          <w:sz w:val="27"/>
          <w:szCs w:val="27"/>
          <w:lang w:val="en-IN" w:eastAsia="en-IN"/>
        </w:rPr>
        <w:br/>
      </w:r>
      <w:r w:rsidRPr="00B3254B">
        <w:rPr>
          <w:rFonts w:ascii="Arial" w:eastAsia="Times New Roman" w:hAnsi="Arial" w:cs="Arial"/>
          <w:color w:val="2F2E2E"/>
          <w:sz w:val="27"/>
          <w:szCs w:val="27"/>
          <w:lang w:val="en-IN" w:eastAsia="en-IN"/>
        </w:rPr>
        <w:br/>
      </w:r>
      <w:r w:rsidRPr="00B3254B">
        <w:rPr>
          <w:rFonts w:ascii="Arial" w:eastAsia="Times New Roman" w:hAnsi="Arial" w:cs="Arial"/>
          <w:color w:val="2F2E2E"/>
          <w:sz w:val="27"/>
          <w:szCs w:val="27"/>
          <w:lang w:val="en-IN" w:eastAsia="en-IN"/>
        </w:rPr>
        <w:br/>
      </w:r>
      <w:r w:rsidRPr="00B3254B">
        <w:rPr>
          <w:rFonts w:ascii="Arial" w:eastAsia="Times New Roman" w:hAnsi="Arial" w:cs="Arial"/>
          <w:color w:val="2F2E2E"/>
          <w:sz w:val="27"/>
          <w:szCs w:val="27"/>
          <w:lang w:val="en-IN" w:eastAsia="en-IN"/>
        </w:rPr>
        <w:br/>
      </w:r>
      <w:r w:rsidRPr="00B3254B">
        <w:rPr>
          <w:rFonts w:ascii="inherit" w:eastAsia="Times New Roman" w:hAnsi="inherit" w:cs="Arial"/>
          <w:b/>
          <w:bCs/>
          <w:color w:val="38761D"/>
          <w:sz w:val="27"/>
          <w:szCs w:val="27"/>
          <w:bdr w:val="none" w:sz="0" w:space="0" w:color="auto" w:frame="1"/>
          <w:shd w:val="clear" w:color="auto" w:fill="FFFFFF"/>
          <w:lang w:val="en-IN" w:eastAsia="en-IN"/>
        </w:rPr>
        <w:t>Output : </w:t>
      </w:r>
      <w:r w:rsidRPr="00B3254B">
        <w:rPr>
          <w:rFonts w:ascii="inherit" w:eastAsia="Times New Roman" w:hAnsi="inherit" w:cs="Arial"/>
          <w:b/>
          <w:bCs/>
          <w:color w:val="38761D"/>
          <w:sz w:val="27"/>
          <w:lang w:val="en-IN" w:eastAsia="en-IN"/>
        </w:rPr>
        <w:t> </w:t>
      </w:r>
      <w:r w:rsidRPr="00B3254B">
        <w:rPr>
          <w:rFonts w:ascii="Arial" w:eastAsia="Times New Roman" w:hAnsi="Arial" w:cs="Arial"/>
          <w:i/>
          <w:iCs/>
          <w:color w:val="333333"/>
          <w:sz w:val="27"/>
          <w:szCs w:val="27"/>
          <w:bdr w:val="none" w:sz="0" w:space="0" w:color="auto" w:frame="1"/>
          <w:shd w:val="clear" w:color="auto" w:fill="FFFFFF"/>
          <w:lang w:val="en-IN" w:eastAsia="en-IN"/>
        </w:rPr>
        <w:t>ArrayList object output :</w:t>
      </w:r>
      <w:r w:rsidRPr="00B3254B">
        <w:rPr>
          <w:rFonts w:ascii="Arial" w:eastAsia="Times New Roman" w:hAnsi="Arial" w:cs="Arial"/>
          <w:b/>
          <w:bCs/>
          <w:i/>
          <w:iCs/>
          <w:color w:val="2F2E2E"/>
          <w:sz w:val="27"/>
          <w:szCs w:val="27"/>
          <w:shd w:val="clear" w:color="auto" w:fill="FFFFFF"/>
          <w:lang w:val="en-IN" w:eastAsia="en-IN"/>
        </w:rPr>
        <w:t>{ Alive is awesome ,</w:t>
      </w:r>
      <w:r w:rsidRPr="00B3254B">
        <w:rPr>
          <w:rFonts w:ascii="Arial" w:eastAsia="Times New Roman" w:hAnsi="Arial" w:cs="Arial"/>
          <w:b/>
          <w:bCs/>
          <w:i/>
          <w:iCs/>
          <w:color w:val="2F2E2E"/>
          <w:sz w:val="27"/>
          <w:lang w:val="en-IN" w:eastAsia="en-IN"/>
        </w:rPr>
        <w:t> </w:t>
      </w:r>
      <w:r w:rsidRPr="00B3254B">
        <w:rPr>
          <w:rFonts w:ascii="Arial" w:eastAsia="Times New Roman" w:hAnsi="Arial" w:cs="Arial"/>
          <w:b/>
          <w:bCs/>
          <w:i/>
          <w:iCs/>
          <w:color w:val="2F2E2E"/>
          <w:sz w:val="27"/>
          <w:szCs w:val="27"/>
          <w:shd w:val="clear" w:color="auto" w:fill="FFFFFF"/>
          <w:lang w:val="en-IN" w:eastAsia="en-IN"/>
        </w:rPr>
        <w:t>Love yourself</w:t>
      </w:r>
      <w:r w:rsidRPr="00B3254B">
        <w:rPr>
          <w:rFonts w:ascii="Arial" w:eastAsia="Times New Roman" w:hAnsi="Arial" w:cs="Arial"/>
          <w:b/>
          <w:bCs/>
          <w:i/>
          <w:iCs/>
          <w:color w:val="2F2E2E"/>
          <w:sz w:val="27"/>
          <w:lang w:val="en-IN" w:eastAsia="en-IN"/>
        </w:rPr>
        <w:t> </w:t>
      </w:r>
      <w:r w:rsidRPr="00B3254B">
        <w:rPr>
          <w:rFonts w:ascii="Arial" w:eastAsia="Times New Roman" w:hAnsi="Arial" w:cs="Arial"/>
          <w:b/>
          <w:bCs/>
          <w:i/>
          <w:iCs/>
          <w:color w:val="2F2E2E"/>
          <w:sz w:val="27"/>
          <w:szCs w:val="27"/>
          <w:shd w:val="clear" w:color="auto" w:fill="FFFFFF"/>
          <w:lang w:val="en-IN" w:eastAsia="en-IN"/>
        </w:rPr>
        <w:t>}</w:t>
      </w:r>
      <w:r w:rsidRPr="00B3254B">
        <w:rPr>
          <w:rFonts w:ascii="Arial" w:eastAsia="Times New Roman" w:hAnsi="Arial" w:cs="Arial"/>
          <w:color w:val="2F2E2E"/>
          <w:sz w:val="27"/>
          <w:szCs w:val="27"/>
          <w:lang w:val="en-IN" w:eastAsia="en-IN"/>
        </w:rPr>
        <w:br/>
      </w:r>
      <w:r w:rsidRPr="00B3254B">
        <w:rPr>
          <w:rFonts w:ascii="Arial" w:eastAsia="Times New Roman" w:hAnsi="Arial" w:cs="Arial"/>
          <w:color w:val="2F2E2E"/>
          <w:sz w:val="27"/>
          <w:szCs w:val="27"/>
          <w:shd w:val="clear" w:color="auto" w:fill="FFFFFF"/>
          <w:lang w:val="en-IN" w:eastAsia="en-IN"/>
        </w:rPr>
        <w:t>                </w:t>
      </w:r>
      <w:r w:rsidRPr="00B3254B">
        <w:rPr>
          <w:rFonts w:ascii="Arial" w:eastAsia="Times New Roman" w:hAnsi="Arial" w:cs="Arial"/>
          <w:color w:val="2F2E2E"/>
          <w:sz w:val="27"/>
          <w:lang w:val="en-IN" w:eastAsia="en-IN"/>
        </w:rPr>
        <w:t> </w:t>
      </w:r>
      <w:r w:rsidRPr="00B3254B">
        <w:rPr>
          <w:rFonts w:ascii="Arial" w:eastAsia="Times New Roman" w:hAnsi="Arial" w:cs="Arial"/>
          <w:i/>
          <w:iCs/>
          <w:color w:val="2F2E2E"/>
          <w:sz w:val="27"/>
          <w:szCs w:val="27"/>
          <w:shd w:val="clear" w:color="auto" w:fill="FFFFFF"/>
          <w:lang w:val="en-IN" w:eastAsia="en-IN"/>
        </w:rPr>
        <w:t>Array object output :</w:t>
      </w:r>
      <w:r w:rsidRPr="00B3254B">
        <w:rPr>
          <w:rFonts w:ascii="Arial" w:eastAsia="Times New Roman" w:hAnsi="Arial" w:cs="Arial"/>
          <w:b/>
          <w:bCs/>
          <w:i/>
          <w:iCs/>
          <w:color w:val="2F2E2E"/>
          <w:sz w:val="27"/>
          <w:szCs w:val="27"/>
          <w:shd w:val="clear" w:color="auto" w:fill="FFFFFF"/>
          <w:lang w:val="en-IN" w:eastAsia="en-IN"/>
        </w:rPr>
        <w:t>{ Love yourself ,</w:t>
      </w:r>
      <w:r w:rsidRPr="00B3254B">
        <w:rPr>
          <w:rFonts w:ascii="Arial" w:eastAsia="Times New Roman" w:hAnsi="Arial" w:cs="Arial"/>
          <w:b/>
          <w:bCs/>
          <w:i/>
          <w:iCs/>
          <w:color w:val="2F2E2E"/>
          <w:sz w:val="27"/>
          <w:lang w:val="en-IN" w:eastAsia="en-IN"/>
        </w:rPr>
        <w:t> </w:t>
      </w:r>
      <w:r w:rsidRPr="00B3254B">
        <w:rPr>
          <w:rFonts w:ascii="Arial" w:eastAsia="Times New Roman" w:hAnsi="Arial" w:cs="Arial"/>
          <w:b/>
          <w:bCs/>
          <w:i/>
          <w:iCs/>
          <w:color w:val="2F2E2E"/>
          <w:sz w:val="27"/>
          <w:szCs w:val="27"/>
          <w:shd w:val="clear" w:color="auto" w:fill="FFFFFF"/>
          <w:lang w:val="en-IN" w:eastAsia="en-IN"/>
        </w:rPr>
        <w:t>Alive is awesome,</w:t>
      </w:r>
      <w:r w:rsidRPr="00B3254B">
        <w:rPr>
          <w:rFonts w:ascii="Arial" w:eastAsia="Times New Roman" w:hAnsi="Arial" w:cs="Arial"/>
          <w:b/>
          <w:bCs/>
          <w:i/>
          <w:iCs/>
          <w:color w:val="2F2E2E"/>
          <w:sz w:val="27"/>
          <w:lang w:val="en-IN" w:eastAsia="en-IN"/>
        </w:rPr>
        <w:t> </w:t>
      </w:r>
      <w:r w:rsidRPr="00B3254B">
        <w:rPr>
          <w:rFonts w:ascii="Arial" w:eastAsia="Times New Roman" w:hAnsi="Arial" w:cs="Arial"/>
          <w:b/>
          <w:bCs/>
          <w:i/>
          <w:iCs/>
          <w:color w:val="2F2E2E"/>
          <w:sz w:val="27"/>
          <w:szCs w:val="27"/>
          <w:shd w:val="clear" w:color="auto" w:fill="FFFFFF"/>
          <w:lang w:val="en-IN" w:eastAsia="en-IN"/>
        </w:rPr>
        <w:t>Be in present}</w:t>
      </w:r>
      <w:r w:rsidRPr="00B3254B">
        <w:rPr>
          <w:rFonts w:ascii="Arial" w:eastAsia="Times New Roman" w:hAnsi="Arial" w:cs="Arial"/>
          <w:color w:val="2F2E2E"/>
          <w:sz w:val="27"/>
          <w:szCs w:val="27"/>
          <w:lang w:val="en-IN" w:eastAsia="en-IN"/>
        </w:rPr>
        <w:br/>
      </w:r>
      <w:r w:rsidRPr="00B3254B">
        <w:rPr>
          <w:rFonts w:ascii="Arial" w:eastAsia="Times New Roman" w:hAnsi="Arial" w:cs="Arial"/>
          <w:color w:val="2F2E2E"/>
          <w:sz w:val="27"/>
          <w:szCs w:val="27"/>
          <w:shd w:val="clear" w:color="auto" w:fill="FFFFFF"/>
          <w:lang w:val="en-IN" w:eastAsia="en-IN"/>
        </w:rPr>
        <w:t>   </w:t>
      </w:r>
      <w:r w:rsidRPr="00B3254B">
        <w:rPr>
          <w:rFonts w:ascii="Arial" w:eastAsia="Times New Roman" w:hAnsi="Arial" w:cs="Arial"/>
          <w:color w:val="2F2E2E"/>
          <w:sz w:val="27"/>
          <w:lang w:val="en-IN" w:eastAsia="en-IN"/>
        </w:rPr>
        <w:t> </w:t>
      </w:r>
      <w:r w:rsidRPr="00B3254B">
        <w:rPr>
          <w:rFonts w:ascii="Arial" w:eastAsia="Times New Roman" w:hAnsi="Arial" w:cs="Arial"/>
          <w:color w:val="2F2E2E"/>
          <w:sz w:val="27"/>
          <w:szCs w:val="27"/>
          <w:lang w:val="en-IN" w:eastAsia="en-IN"/>
        </w:rPr>
        <w:br/>
      </w:r>
      <w:r w:rsidRPr="00B3254B">
        <w:rPr>
          <w:rFonts w:ascii="Arial" w:eastAsia="Times New Roman" w:hAnsi="Arial" w:cs="Arial"/>
          <w:color w:val="2F2E2E"/>
          <w:sz w:val="27"/>
          <w:szCs w:val="27"/>
          <w:lang w:val="en-IN" w:eastAsia="en-IN"/>
        </w:rPr>
        <w:br/>
      </w:r>
      <w:r w:rsidRPr="00B3254B">
        <w:rPr>
          <w:rFonts w:ascii="inherit" w:eastAsia="Times New Roman" w:hAnsi="inherit" w:cs="Arial"/>
          <w:sz w:val="27"/>
          <w:szCs w:val="27"/>
          <w:bdr w:val="none" w:sz="0" w:space="0" w:color="auto" w:frame="1"/>
          <w:shd w:val="clear" w:color="auto" w:fill="FFFFFF"/>
          <w:lang w:val="en-IN" w:eastAsia="en-IN"/>
        </w:rPr>
        <w:br/>
      </w:r>
      <w:r w:rsidRPr="00B3254B">
        <w:rPr>
          <w:rFonts w:ascii="inherit" w:eastAsia="Times New Roman" w:hAnsi="inherit" w:cs="Arial"/>
          <w:b/>
          <w:bCs/>
          <w:sz w:val="27"/>
          <w:szCs w:val="27"/>
          <w:bdr w:val="none" w:sz="0" w:space="0" w:color="auto" w:frame="1"/>
          <w:shd w:val="clear" w:color="auto" w:fill="FFFFFF"/>
          <w:lang w:val="en-IN" w:eastAsia="en-IN"/>
        </w:rPr>
        <w:t>Similarities Between Array and ArrayList</w:t>
      </w:r>
      <w:r w:rsidRPr="00B3254B">
        <w:rPr>
          <w:rFonts w:ascii="Arial" w:eastAsia="Times New Roman" w:hAnsi="Arial" w:cs="Arial"/>
          <w:color w:val="2F2E2E"/>
          <w:sz w:val="27"/>
          <w:szCs w:val="27"/>
          <w:lang w:val="en-IN" w:eastAsia="en-IN"/>
        </w:rPr>
        <w:br/>
      </w:r>
      <w:r w:rsidRPr="00B3254B">
        <w:rPr>
          <w:rFonts w:ascii="inherit" w:eastAsia="Times New Roman" w:hAnsi="inherit" w:cs="Arial"/>
          <w:sz w:val="27"/>
          <w:szCs w:val="27"/>
          <w:bdr w:val="none" w:sz="0" w:space="0" w:color="auto" w:frame="1"/>
          <w:shd w:val="clear" w:color="auto" w:fill="FFFFFF"/>
          <w:lang w:val="en-IN" w:eastAsia="en-IN"/>
        </w:rPr>
        <w:br/>
      </w:r>
      <w:r w:rsidRPr="00B3254B">
        <w:rPr>
          <w:rFonts w:ascii="inherit" w:eastAsia="Times New Roman" w:hAnsi="inherit" w:cs="Arial"/>
          <w:b/>
          <w:bCs/>
          <w:color w:val="38761D"/>
          <w:sz w:val="27"/>
          <w:szCs w:val="27"/>
          <w:bdr w:val="none" w:sz="0" w:space="0" w:color="auto" w:frame="1"/>
          <w:shd w:val="clear" w:color="auto" w:fill="FFFFFF"/>
          <w:lang w:val="en-IN" w:eastAsia="en-IN"/>
        </w:rPr>
        <w:t>1. add and get method :</w:t>
      </w:r>
      <w:r w:rsidRPr="00B3254B">
        <w:rPr>
          <w:rFonts w:ascii="inherit" w:eastAsia="Times New Roman" w:hAnsi="inherit" w:cs="Arial"/>
          <w:b/>
          <w:bCs/>
          <w:color w:val="38761D"/>
          <w:sz w:val="27"/>
          <w:lang w:val="en-IN" w:eastAsia="en-IN"/>
        </w:rPr>
        <w:t> </w:t>
      </w:r>
      <w:r w:rsidRPr="00B3254B">
        <w:rPr>
          <w:rFonts w:ascii="inherit" w:eastAsia="Times New Roman" w:hAnsi="inherit" w:cs="Arial"/>
          <w:sz w:val="27"/>
          <w:szCs w:val="27"/>
          <w:bdr w:val="none" w:sz="0" w:space="0" w:color="auto" w:frame="1"/>
          <w:shd w:val="clear" w:color="auto" w:fill="FFFFFF"/>
          <w:lang w:val="en-IN" w:eastAsia="en-IN"/>
        </w:rPr>
        <w:t>Performance of Array and ArrayList are similar for the add and get operations .Both operations runs in constant time.</w:t>
      </w:r>
      <w:r w:rsidRPr="00B3254B">
        <w:rPr>
          <w:rFonts w:ascii="Arial" w:eastAsia="Times New Roman" w:hAnsi="Arial" w:cs="Arial"/>
          <w:color w:val="2F2E2E"/>
          <w:sz w:val="27"/>
          <w:szCs w:val="27"/>
          <w:lang w:val="en-IN" w:eastAsia="en-IN"/>
        </w:rPr>
        <w:br/>
      </w:r>
      <w:r w:rsidRPr="00B3254B">
        <w:rPr>
          <w:rFonts w:ascii="inherit" w:eastAsia="Times New Roman" w:hAnsi="inherit" w:cs="Arial"/>
          <w:sz w:val="27"/>
          <w:szCs w:val="27"/>
          <w:bdr w:val="none" w:sz="0" w:space="0" w:color="auto" w:frame="1"/>
          <w:shd w:val="clear" w:color="auto" w:fill="FFFFFF"/>
          <w:lang w:val="en-IN" w:eastAsia="en-IN"/>
        </w:rPr>
        <w:br/>
      </w:r>
      <w:r w:rsidRPr="00B3254B">
        <w:rPr>
          <w:rFonts w:ascii="inherit" w:eastAsia="Times New Roman" w:hAnsi="inherit" w:cs="Arial"/>
          <w:b/>
          <w:bCs/>
          <w:color w:val="38761D"/>
          <w:sz w:val="27"/>
          <w:szCs w:val="27"/>
          <w:bdr w:val="none" w:sz="0" w:space="0" w:color="auto" w:frame="1"/>
          <w:shd w:val="clear" w:color="auto" w:fill="FFFFFF"/>
          <w:lang w:val="en-IN" w:eastAsia="en-IN"/>
        </w:rPr>
        <w:t>2. Duplicate elements :</w:t>
      </w:r>
      <w:r w:rsidRPr="00B3254B">
        <w:rPr>
          <w:rFonts w:ascii="inherit" w:eastAsia="Times New Roman" w:hAnsi="inherit" w:cs="Arial"/>
          <w:b/>
          <w:bCs/>
          <w:color w:val="38761D"/>
          <w:sz w:val="27"/>
          <w:lang w:val="en-IN" w:eastAsia="en-IN"/>
        </w:rPr>
        <w:t> </w:t>
      </w:r>
      <w:r w:rsidRPr="00B3254B">
        <w:rPr>
          <w:rFonts w:ascii="inherit" w:eastAsia="Times New Roman" w:hAnsi="inherit" w:cs="Arial"/>
          <w:sz w:val="27"/>
          <w:szCs w:val="27"/>
          <w:bdr w:val="none" w:sz="0" w:space="0" w:color="auto" w:frame="1"/>
          <w:shd w:val="clear" w:color="auto" w:fill="FFFFFF"/>
          <w:lang w:val="en-IN" w:eastAsia="en-IN"/>
        </w:rPr>
        <w:t>Both array and arraylist can contain duplicate elements.</w:t>
      </w:r>
      <w:r w:rsidRPr="00B3254B">
        <w:rPr>
          <w:rFonts w:ascii="Arial" w:eastAsia="Times New Roman" w:hAnsi="Arial" w:cs="Arial"/>
          <w:color w:val="2F2E2E"/>
          <w:sz w:val="27"/>
          <w:szCs w:val="27"/>
          <w:lang w:val="en-IN" w:eastAsia="en-IN"/>
        </w:rPr>
        <w:br/>
      </w:r>
      <w:r w:rsidRPr="00B3254B">
        <w:rPr>
          <w:rFonts w:ascii="Arial" w:eastAsia="Times New Roman" w:hAnsi="Arial" w:cs="Arial"/>
          <w:color w:val="2F2E2E"/>
          <w:sz w:val="27"/>
          <w:szCs w:val="27"/>
          <w:lang w:val="en-IN" w:eastAsia="en-IN"/>
        </w:rPr>
        <w:br/>
      </w:r>
      <w:r w:rsidRPr="00B3254B">
        <w:rPr>
          <w:rFonts w:ascii="inherit" w:eastAsia="Times New Roman" w:hAnsi="inherit" w:cs="Arial"/>
          <w:b/>
          <w:bCs/>
          <w:color w:val="38761D"/>
          <w:sz w:val="27"/>
          <w:szCs w:val="27"/>
          <w:bdr w:val="none" w:sz="0" w:space="0" w:color="auto" w:frame="1"/>
          <w:shd w:val="clear" w:color="auto" w:fill="FFFFFF"/>
          <w:lang w:val="en-IN" w:eastAsia="en-IN"/>
        </w:rPr>
        <w:t>3. Null Values :</w:t>
      </w:r>
      <w:r w:rsidRPr="00B3254B">
        <w:rPr>
          <w:rFonts w:ascii="inherit" w:eastAsia="Times New Roman" w:hAnsi="inherit" w:cs="Arial"/>
          <w:b/>
          <w:bCs/>
          <w:color w:val="38761D"/>
          <w:sz w:val="27"/>
          <w:lang w:val="en-IN" w:eastAsia="en-IN"/>
        </w:rPr>
        <w:t> </w:t>
      </w:r>
      <w:r w:rsidRPr="00B3254B">
        <w:rPr>
          <w:rFonts w:ascii="inherit" w:eastAsia="Times New Roman" w:hAnsi="inherit" w:cs="Arial"/>
          <w:sz w:val="27"/>
          <w:szCs w:val="27"/>
          <w:bdr w:val="none" w:sz="0" w:space="0" w:color="auto" w:frame="1"/>
          <w:shd w:val="clear" w:color="auto" w:fill="FFFFFF"/>
          <w:lang w:val="en-IN" w:eastAsia="en-IN"/>
        </w:rPr>
        <w:t>Both can store null values and uses index to refer to their elements.</w:t>
      </w:r>
      <w:r w:rsidRPr="00B3254B">
        <w:rPr>
          <w:rFonts w:ascii="Arial" w:eastAsia="Times New Roman" w:hAnsi="Arial" w:cs="Arial"/>
          <w:color w:val="2F2E2E"/>
          <w:sz w:val="27"/>
          <w:szCs w:val="27"/>
          <w:lang w:val="en-IN" w:eastAsia="en-IN"/>
        </w:rPr>
        <w:br/>
      </w:r>
      <w:r w:rsidRPr="00B3254B">
        <w:rPr>
          <w:rFonts w:ascii="Arial" w:eastAsia="Times New Roman" w:hAnsi="Arial" w:cs="Arial"/>
          <w:color w:val="2F2E2E"/>
          <w:sz w:val="27"/>
          <w:szCs w:val="27"/>
          <w:lang w:val="en-IN" w:eastAsia="en-IN"/>
        </w:rPr>
        <w:br/>
      </w:r>
      <w:r w:rsidRPr="00B3254B">
        <w:rPr>
          <w:rFonts w:ascii="inherit" w:eastAsia="Times New Roman" w:hAnsi="inherit" w:cs="Arial"/>
          <w:b/>
          <w:bCs/>
          <w:color w:val="38761D"/>
          <w:sz w:val="27"/>
          <w:szCs w:val="27"/>
          <w:bdr w:val="none" w:sz="0" w:space="0" w:color="auto" w:frame="1"/>
          <w:shd w:val="clear" w:color="auto" w:fill="FFFFFF"/>
          <w:lang w:val="en-IN" w:eastAsia="en-IN"/>
        </w:rPr>
        <w:t>4. Unordered :</w:t>
      </w:r>
      <w:r w:rsidRPr="00B3254B">
        <w:rPr>
          <w:rFonts w:ascii="inherit" w:eastAsia="Times New Roman" w:hAnsi="inherit" w:cs="Arial"/>
          <w:sz w:val="27"/>
          <w:szCs w:val="27"/>
          <w:bdr w:val="none" w:sz="0" w:space="0" w:color="auto" w:frame="1"/>
          <w:shd w:val="clear" w:color="auto" w:fill="FFFFFF"/>
          <w:lang w:val="en-IN" w:eastAsia="en-IN"/>
        </w:rPr>
        <w:t>  Both does not guarantee ordered  elements.</w:t>
      </w:r>
      <w:r w:rsidRPr="00B3254B">
        <w:rPr>
          <w:rFonts w:ascii="Arial" w:eastAsia="Times New Roman" w:hAnsi="Arial" w:cs="Arial"/>
          <w:color w:val="2F2E2E"/>
          <w:sz w:val="27"/>
          <w:szCs w:val="27"/>
          <w:lang w:val="en-IN" w:eastAsia="en-IN"/>
        </w:rPr>
        <w:br/>
      </w:r>
      <w:r w:rsidRPr="00B3254B">
        <w:rPr>
          <w:rFonts w:ascii="inherit" w:eastAsia="Times New Roman" w:hAnsi="inherit" w:cs="Arial"/>
          <w:sz w:val="27"/>
          <w:szCs w:val="27"/>
          <w:bdr w:val="none" w:sz="0" w:space="0" w:color="auto" w:frame="1"/>
          <w:shd w:val="clear" w:color="auto" w:fill="FFFFFF"/>
          <w:lang w:val="en-IN" w:eastAsia="en-IN"/>
        </w:rPr>
        <w:br/>
      </w:r>
      <w:r w:rsidRPr="00B3254B">
        <w:rPr>
          <w:rFonts w:ascii="Arial" w:eastAsia="Times New Roman" w:hAnsi="Arial" w:cs="Arial"/>
          <w:color w:val="2F2E2E"/>
          <w:sz w:val="27"/>
          <w:szCs w:val="27"/>
          <w:lang w:val="en-IN" w:eastAsia="en-IN"/>
        </w:rPr>
        <w:br/>
      </w:r>
      <w:r w:rsidRPr="00B3254B">
        <w:rPr>
          <w:rFonts w:ascii="Arial" w:eastAsia="Times New Roman" w:hAnsi="Arial" w:cs="Arial"/>
          <w:color w:val="2F2E2E"/>
          <w:sz w:val="27"/>
          <w:szCs w:val="27"/>
          <w:lang w:val="en-IN" w:eastAsia="en-IN"/>
        </w:rPr>
        <w:br/>
      </w:r>
      <w:r w:rsidRPr="00B3254B">
        <w:rPr>
          <w:rFonts w:ascii="Arial" w:eastAsia="Times New Roman" w:hAnsi="Arial" w:cs="Arial"/>
          <w:color w:val="2F2E2E"/>
          <w:sz w:val="27"/>
          <w:szCs w:val="27"/>
          <w:lang w:val="en-IN" w:eastAsia="en-IN"/>
        </w:rPr>
        <w:br/>
      </w:r>
      <w:r w:rsidRPr="00B3254B">
        <w:rPr>
          <w:rFonts w:ascii="inherit" w:eastAsia="Times New Roman" w:hAnsi="inherit" w:cs="Arial"/>
          <w:b/>
          <w:bCs/>
          <w:sz w:val="27"/>
          <w:szCs w:val="27"/>
          <w:bdr w:val="none" w:sz="0" w:space="0" w:color="auto" w:frame="1"/>
          <w:shd w:val="clear" w:color="auto" w:fill="FFFFFF"/>
          <w:lang w:val="en-IN" w:eastAsia="en-IN"/>
        </w:rPr>
        <w:t>Recap : Difference between Array and ArrayList in Java </w:t>
      </w:r>
      <w:r w:rsidRPr="00B3254B">
        <w:rPr>
          <w:rFonts w:ascii="inherit" w:eastAsia="Times New Roman" w:hAnsi="inherit" w:cs="Arial"/>
          <w:sz w:val="27"/>
          <w:lang w:val="en-IN" w:eastAsia="en-IN"/>
        </w:rPr>
        <w:t> </w:t>
      </w:r>
      <w:r w:rsidRPr="00B3254B">
        <w:rPr>
          <w:rFonts w:ascii="Arial" w:eastAsia="Times New Roman" w:hAnsi="Arial" w:cs="Arial"/>
          <w:color w:val="2F2E2E"/>
          <w:sz w:val="27"/>
          <w:szCs w:val="27"/>
          <w:lang w:val="en-IN" w:eastAsia="en-IN"/>
        </w:rPr>
        <w:br/>
      </w:r>
      <w:r w:rsidRPr="00B3254B">
        <w:rPr>
          <w:rFonts w:ascii="Arial" w:eastAsia="Times New Roman" w:hAnsi="Arial" w:cs="Arial"/>
          <w:color w:val="2F2E2E"/>
          <w:sz w:val="27"/>
          <w:szCs w:val="27"/>
          <w:lang w:val="en-IN" w:eastAsia="en-IN"/>
        </w:rPr>
        <w:br/>
      </w:r>
      <w:r w:rsidRPr="00B3254B">
        <w:rPr>
          <w:rFonts w:ascii="Arial" w:eastAsia="Times New Roman" w:hAnsi="Arial" w:cs="Arial"/>
          <w:color w:val="2F2E2E"/>
          <w:sz w:val="27"/>
          <w:szCs w:val="27"/>
          <w:lang w:val="en-IN" w:eastAsia="en-IN"/>
        </w:rPr>
        <w:br/>
      </w:r>
      <w:r w:rsidRPr="00B3254B">
        <w:rPr>
          <w:rFonts w:ascii="Arial" w:eastAsia="Times New Roman" w:hAnsi="Arial" w:cs="Arial"/>
          <w:color w:val="2F2E2E"/>
          <w:sz w:val="27"/>
          <w:szCs w:val="27"/>
          <w:lang w:val="en-IN" w:eastAsia="en-IN"/>
        </w:rPr>
        <w:br/>
      </w:r>
    </w:p>
    <w:tbl>
      <w:tblPr>
        <w:tblW w:w="0" w:type="auto"/>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tblPr>
      <w:tblGrid>
        <w:gridCol w:w="2205"/>
        <w:gridCol w:w="2528"/>
        <w:gridCol w:w="2520"/>
      </w:tblGrid>
      <w:tr w:rsidR="00B3254B" w:rsidRPr="00B3254B" w:rsidTr="00B3254B">
        <w:trPr>
          <w:tblCellSpacing w:w="15" w:type="dxa"/>
        </w:trPr>
        <w:tc>
          <w:tcPr>
            <w:tcW w:w="0" w:type="auto"/>
            <w:tcBorders>
              <w:top w:val="nil"/>
              <w:left w:val="nil"/>
              <w:bottom w:val="nil"/>
              <w:right w:val="nil"/>
            </w:tcBorders>
            <w:shd w:val="clear" w:color="auto" w:fill="104E8B"/>
            <w:vAlign w:val="center"/>
            <w:hideMark/>
          </w:tcPr>
          <w:p w:rsidR="00B3254B" w:rsidRPr="00B3254B" w:rsidRDefault="00B3254B" w:rsidP="00B3254B">
            <w:pPr>
              <w:widowControl/>
              <w:spacing w:after="0" w:line="240" w:lineRule="auto"/>
              <w:rPr>
                <w:rFonts w:ascii="inherit" w:eastAsia="Times New Roman" w:hAnsi="inherit" w:cs="Arial"/>
                <w:b/>
                <w:bCs/>
                <w:color w:val="FFFFFF"/>
                <w:sz w:val="27"/>
                <w:szCs w:val="27"/>
                <w:lang w:val="en-IN" w:eastAsia="en-IN"/>
              </w:rPr>
            </w:pPr>
          </w:p>
        </w:tc>
        <w:tc>
          <w:tcPr>
            <w:tcW w:w="0" w:type="auto"/>
            <w:tcBorders>
              <w:top w:val="nil"/>
              <w:left w:val="nil"/>
              <w:bottom w:val="nil"/>
              <w:right w:val="nil"/>
            </w:tcBorders>
            <w:shd w:val="clear" w:color="auto" w:fill="104E8B"/>
            <w:vAlign w:val="center"/>
            <w:hideMark/>
          </w:tcPr>
          <w:p w:rsidR="00B3254B" w:rsidRPr="00B3254B" w:rsidRDefault="00B3254B" w:rsidP="00B3254B">
            <w:pPr>
              <w:widowControl/>
              <w:spacing w:after="0" w:line="240" w:lineRule="auto"/>
              <w:rPr>
                <w:rFonts w:ascii="inherit" w:eastAsia="Times New Roman" w:hAnsi="inherit" w:cs="Arial"/>
                <w:b/>
                <w:bCs/>
                <w:color w:val="FFFFFF"/>
                <w:sz w:val="27"/>
                <w:szCs w:val="27"/>
                <w:lang w:val="en-IN" w:eastAsia="en-IN"/>
              </w:rPr>
            </w:pPr>
            <w:r w:rsidRPr="00B3254B">
              <w:rPr>
                <w:rFonts w:ascii="inherit" w:eastAsia="Times New Roman" w:hAnsi="inherit" w:cs="Arial"/>
                <w:b/>
                <w:bCs/>
                <w:color w:val="FFFFFF"/>
                <w:sz w:val="27"/>
                <w:szCs w:val="27"/>
                <w:lang w:val="en-IN" w:eastAsia="en-IN"/>
              </w:rPr>
              <w:t>Array</w:t>
            </w:r>
          </w:p>
        </w:tc>
        <w:tc>
          <w:tcPr>
            <w:tcW w:w="0" w:type="auto"/>
            <w:tcBorders>
              <w:top w:val="nil"/>
              <w:left w:val="nil"/>
              <w:bottom w:val="nil"/>
              <w:right w:val="nil"/>
            </w:tcBorders>
            <w:shd w:val="clear" w:color="auto" w:fill="104E8B"/>
            <w:vAlign w:val="center"/>
            <w:hideMark/>
          </w:tcPr>
          <w:p w:rsidR="00B3254B" w:rsidRPr="00B3254B" w:rsidRDefault="00B3254B" w:rsidP="00B3254B">
            <w:pPr>
              <w:widowControl/>
              <w:spacing w:after="0" w:line="240" w:lineRule="auto"/>
              <w:rPr>
                <w:rFonts w:ascii="inherit" w:eastAsia="Times New Roman" w:hAnsi="inherit" w:cs="Arial"/>
                <w:b/>
                <w:bCs/>
                <w:color w:val="FFFFFF"/>
                <w:sz w:val="27"/>
                <w:szCs w:val="27"/>
                <w:lang w:val="en-IN" w:eastAsia="en-IN"/>
              </w:rPr>
            </w:pPr>
            <w:r w:rsidRPr="00B3254B">
              <w:rPr>
                <w:rFonts w:ascii="inherit" w:eastAsia="Times New Roman" w:hAnsi="inherit" w:cs="Arial"/>
                <w:b/>
                <w:bCs/>
                <w:color w:val="FFFFFF"/>
                <w:sz w:val="27"/>
                <w:szCs w:val="27"/>
                <w:lang w:val="en-IN" w:eastAsia="en-IN"/>
              </w:rPr>
              <w:t>ArrayList</w:t>
            </w:r>
          </w:p>
        </w:tc>
      </w:tr>
      <w:tr w:rsidR="00B3254B" w:rsidRPr="00B3254B" w:rsidTr="00B3254B">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3254B" w:rsidRPr="00B3254B" w:rsidRDefault="00B3254B" w:rsidP="00B3254B">
            <w:pPr>
              <w:widowControl/>
              <w:spacing w:before="45" w:after="45" w:line="240" w:lineRule="auto"/>
              <w:ind w:left="45" w:right="45"/>
              <w:rPr>
                <w:rFonts w:ascii="inherit" w:eastAsia="Times New Roman" w:hAnsi="inherit" w:cs="Arial"/>
                <w:color w:val="2F2E2E"/>
                <w:sz w:val="27"/>
                <w:szCs w:val="27"/>
                <w:lang w:val="en-IN" w:eastAsia="e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3254B" w:rsidRPr="00B3254B" w:rsidRDefault="00B3254B" w:rsidP="00B3254B">
            <w:pPr>
              <w:widowControl/>
              <w:spacing w:before="45" w:after="45" w:line="240" w:lineRule="auto"/>
              <w:ind w:left="45" w:right="45"/>
              <w:rPr>
                <w:rFonts w:ascii="inherit" w:eastAsia="Times New Roman" w:hAnsi="inherit" w:cs="Arial"/>
                <w:color w:val="2F2E2E"/>
                <w:sz w:val="27"/>
                <w:szCs w:val="27"/>
                <w:lang w:val="en-IN" w:eastAsia="e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3254B" w:rsidRPr="00B3254B" w:rsidRDefault="00B3254B" w:rsidP="00B3254B">
            <w:pPr>
              <w:widowControl/>
              <w:spacing w:before="45" w:after="45" w:line="240" w:lineRule="auto"/>
              <w:ind w:left="45" w:right="45"/>
              <w:rPr>
                <w:rFonts w:ascii="inherit" w:eastAsia="Times New Roman" w:hAnsi="inherit" w:cs="Arial"/>
                <w:color w:val="2F2E2E"/>
                <w:sz w:val="27"/>
                <w:szCs w:val="27"/>
                <w:lang w:val="en-IN" w:eastAsia="en-IN"/>
              </w:rPr>
            </w:pPr>
          </w:p>
        </w:tc>
      </w:tr>
      <w:tr w:rsidR="00B3254B" w:rsidRPr="00B3254B" w:rsidTr="00B3254B">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3254B" w:rsidRPr="00B3254B" w:rsidRDefault="00B3254B" w:rsidP="00B3254B">
            <w:pPr>
              <w:widowControl/>
              <w:spacing w:before="45" w:after="45" w:line="240" w:lineRule="auto"/>
              <w:ind w:left="45" w:right="45"/>
              <w:rPr>
                <w:rFonts w:ascii="inherit" w:eastAsia="Times New Roman" w:hAnsi="inherit" w:cs="Arial"/>
                <w:color w:val="2F2E2E"/>
                <w:sz w:val="27"/>
                <w:szCs w:val="27"/>
                <w:lang w:val="en-IN" w:eastAsia="en-IN"/>
              </w:rPr>
            </w:pPr>
            <w:r w:rsidRPr="00B3254B">
              <w:rPr>
                <w:rFonts w:ascii="inherit" w:eastAsia="Times New Roman" w:hAnsi="inherit" w:cs="Arial"/>
                <w:color w:val="2F2E2E"/>
                <w:sz w:val="27"/>
                <w:szCs w:val="27"/>
                <w:lang w:val="en-IN" w:eastAsia="en-IN"/>
              </w:rPr>
              <w:t>Resizable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3254B" w:rsidRPr="00B3254B" w:rsidRDefault="00B3254B" w:rsidP="00B3254B">
            <w:pPr>
              <w:widowControl/>
              <w:spacing w:before="45" w:after="45" w:line="240" w:lineRule="auto"/>
              <w:ind w:left="45" w:right="45"/>
              <w:rPr>
                <w:rFonts w:ascii="inherit" w:eastAsia="Times New Roman" w:hAnsi="inherit" w:cs="Arial"/>
                <w:color w:val="2F2E2E"/>
                <w:sz w:val="27"/>
                <w:szCs w:val="27"/>
                <w:lang w:val="en-IN" w:eastAsia="en-IN"/>
              </w:rPr>
            </w:pPr>
            <w:r w:rsidRPr="00B3254B">
              <w:rPr>
                <w:rFonts w:ascii="inherit" w:eastAsia="Times New Roman" w:hAnsi="inherit" w:cs="Arial"/>
                <w:color w:val="2F2E2E"/>
                <w:sz w:val="27"/>
                <w:szCs w:val="27"/>
                <w:lang w:val="en-IN" w:eastAsia="en-IN"/>
              </w:rPr>
              <w:t>No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3254B" w:rsidRPr="00B3254B" w:rsidRDefault="00B3254B" w:rsidP="00B3254B">
            <w:pPr>
              <w:widowControl/>
              <w:spacing w:before="45" w:after="45" w:line="240" w:lineRule="auto"/>
              <w:ind w:left="45" w:right="45"/>
              <w:rPr>
                <w:rFonts w:ascii="inherit" w:eastAsia="Times New Roman" w:hAnsi="inherit" w:cs="Arial"/>
                <w:color w:val="2F2E2E"/>
                <w:sz w:val="27"/>
                <w:szCs w:val="27"/>
                <w:lang w:val="en-IN" w:eastAsia="en-IN"/>
              </w:rPr>
            </w:pPr>
            <w:r w:rsidRPr="00B3254B">
              <w:rPr>
                <w:rFonts w:ascii="inherit" w:eastAsia="Times New Roman" w:hAnsi="inherit" w:cs="Arial"/>
                <w:color w:val="2F2E2E"/>
                <w:sz w:val="27"/>
                <w:szCs w:val="27"/>
                <w:lang w:val="en-IN" w:eastAsia="en-IN"/>
              </w:rPr>
              <w:t>Yes</w:t>
            </w:r>
          </w:p>
        </w:tc>
      </w:tr>
      <w:tr w:rsidR="00B3254B" w:rsidRPr="00B3254B" w:rsidTr="00B3254B">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3254B" w:rsidRPr="00B3254B" w:rsidRDefault="00B3254B" w:rsidP="00B3254B">
            <w:pPr>
              <w:widowControl/>
              <w:spacing w:before="45" w:after="45" w:line="240" w:lineRule="auto"/>
              <w:ind w:left="45" w:right="45"/>
              <w:rPr>
                <w:rFonts w:ascii="inherit" w:eastAsia="Times New Roman" w:hAnsi="inherit" w:cs="Arial"/>
                <w:color w:val="2F2E2E"/>
                <w:sz w:val="27"/>
                <w:szCs w:val="27"/>
                <w:lang w:val="en-IN" w:eastAsia="e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3254B" w:rsidRPr="00B3254B" w:rsidRDefault="00B3254B" w:rsidP="00B3254B">
            <w:pPr>
              <w:widowControl/>
              <w:spacing w:before="45" w:after="45" w:line="240" w:lineRule="auto"/>
              <w:ind w:left="45" w:right="45"/>
              <w:rPr>
                <w:rFonts w:ascii="inherit" w:eastAsia="Times New Roman" w:hAnsi="inherit" w:cs="Arial"/>
                <w:color w:val="2F2E2E"/>
                <w:sz w:val="27"/>
                <w:szCs w:val="27"/>
                <w:lang w:val="en-IN" w:eastAsia="e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3254B" w:rsidRPr="00B3254B" w:rsidRDefault="00B3254B" w:rsidP="00B3254B">
            <w:pPr>
              <w:widowControl/>
              <w:spacing w:before="45" w:after="45" w:line="240" w:lineRule="auto"/>
              <w:ind w:left="45" w:right="45"/>
              <w:rPr>
                <w:rFonts w:ascii="inherit" w:eastAsia="Times New Roman" w:hAnsi="inherit" w:cs="Arial"/>
                <w:color w:val="2F2E2E"/>
                <w:sz w:val="27"/>
                <w:szCs w:val="27"/>
                <w:lang w:val="en-IN" w:eastAsia="en-IN"/>
              </w:rPr>
            </w:pPr>
          </w:p>
        </w:tc>
      </w:tr>
      <w:tr w:rsidR="00B3254B" w:rsidRPr="00B3254B" w:rsidTr="00B3254B">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3254B" w:rsidRPr="00B3254B" w:rsidRDefault="00B3254B" w:rsidP="00B3254B">
            <w:pPr>
              <w:widowControl/>
              <w:spacing w:before="45" w:after="45" w:line="240" w:lineRule="auto"/>
              <w:ind w:left="45" w:right="45"/>
              <w:rPr>
                <w:rFonts w:ascii="inherit" w:eastAsia="Times New Roman" w:hAnsi="inherit" w:cs="Arial"/>
                <w:color w:val="2F2E2E"/>
                <w:sz w:val="27"/>
                <w:szCs w:val="27"/>
                <w:lang w:val="en-IN" w:eastAsia="en-IN"/>
              </w:rPr>
            </w:pPr>
            <w:r w:rsidRPr="00B3254B">
              <w:rPr>
                <w:rFonts w:ascii="inherit" w:eastAsia="Times New Roman" w:hAnsi="inherit" w:cs="Arial"/>
                <w:color w:val="2F2E2E"/>
                <w:sz w:val="27"/>
                <w:szCs w:val="27"/>
                <w:lang w:val="en-IN" w:eastAsia="en-IN"/>
              </w:rPr>
              <w:t>Primitives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3254B" w:rsidRPr="00B3254B" w:rsidRDefault="00B3254B" w:rsidP="00B3254B">
            <w:pPr>
              <w:widowControl/>
              <w:spacing w:before="45" w:after="45" w:line="240" w:lineRule="auto"/>
              <w:ind w:left="45" w:right="45"/>
              <w:rPr>
                <w:rFonts w:ascii="inherit" w:eastAsia="Times New Roman" w:hAnsi="inherit" w:cs="Arial"/>
                <w:color w:val="2F2E2E"/>
                <w:sz w:val="27"/>
                <w:szCs w:val="27"/>
                <w:lang w:val="en-IN" w:eastAsia="en-IN"/>
              </w:rPr>
            </w:pPr>
            <w:r w:rsidRPr="00B3254B">
              <w:rPr>
                <w:rFonts w:ascii="inherit" w:eastAsia="Times New Roman" w:hAnsi="inherit" w:cs="Arial"/>
                <w:color w:val="2F2E2E"/>
                <w:sz w:val="27"/>
                <w:szCs w:val="27"/>
                <w:lang w:val="en-IN" w:eastAsia="en-IN"/>
              </w:rPr>
              <w:t>Yes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3254B" w:rsidRPr="00B3254B" w:rsidRDefault="00B3254B" w:rsidP="00B3254B">
            <w:pPr>
              <w:widowControl/>
              <w:spacing w:before="45" w:after="45" w:line="240" w:lineRule="auto"/>
              <w:ind w:left="45" w:right="45"/>
              <w:rPr>
                <w:rFonts w:ascii="inherit" w:eastAsia="Times New Roman" w:hAnsi="inherit" w:cs="Arial"/>
                <w:color w:val="2F2E2E"/>
                <w:sz w:val="27"/>
                <w:szCs w:val="27"/>
                <w:lang w:val="en-IN" w:eastAsia="en-IN"/>
              </w:rPr>
            </w:pPr>
            <w:r w:rsidRPr="00B3254B">
              <w:rPr>
                <w:rFonts w:ascii="inherit" w:eastAsia="Times New Roman" w:hAnsi="inherit" w:cs="Arial"/>
                <w:color w:val="2F2E2E"/>
                <w:sz w:val="27"/>
                <w:szCs w:val="27"/>
                <w:lang w:val="en-IN" w:eastAsia="en-IN"/>
              </w:rPr>
              <w:t>No</w:t>
            </w:r>
          </w:p>
        </w:tc>
      </w:tr>
      <w:tr w:rsidR="00B3254B" w:rsidRPr="00B3254B" w:rsidTr="00B3254B">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3254B" w:rsidRPr="00B3254B" w:rsidRDefault="00B3254B" w:rsidP="00B3254B">
            <w:pPr>
              <w:widowControl/>
              <w:spacing w:before="45" w:after="45" w:line="240" w:lineRule="auto"/>
              <w:ind w:left="45" w:right="45"/>
              <w:rPr>
                <w:rFonts w:ascii="inherit" w:eastAsia="Times New Roman" w:hAnsi="inherit" w:cs="Arial"/>
                <w:color w:val="2F2E2E"/>
                <w:sz w:val="27"/>
                <w:szCs w:val="27"/>
                <w:lang w:val="en-IN" w:eastAsia="e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3254B" w:rsidRPr="00B3254B" w:rsidRDefault="00B3254B" w:rsidP="00B3254B">
            <w:pPr>
              <w:widowControl/>
              <w:spacing w:before="45" w:after="45" w:line="240" w:lineRule="auto"/>
              <w:ind w:left="45" w:right="45"/>
              <w:rPr>
                <w:rFonts w:ascii="inherit" w:eastAsia="Times New Roman" w:hAnsi="inherit" w:cs="Arial"/>
                <w:color w:val="2F2E2E"/>
                <w:sz w:val="27"/>
                <w:szCs w:val="27"/>
                <w:lang w:val="en-IN" w:eastAsia="e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3254B" w:rsidRPr="00B3254B" w:rsidRDefault="00B3254B" w:rsidP="00B3254B">
            <w:pPr>
              <w:widowControl/>
              <w:spacing w:before="45" w:after="45" w:line="240" w:lineRule="auto"/>
              <w:ind w:left="45" w:right="45"/>
              <w:rPr>
                <w:rFonts w:ascii="inherit" w:eastAsia="Times New Roman" w:hAnsi="inherit" w:cs="Arial"/>
                <w:color w:val="2F2E2E"/>
                <w:sz w:val="27"/>
                <w:szCs w:val="27"/>
                <w:lang w:val="en-IN" w:eastAsia="en-IN"/>
              </w:rPr>
            </w:pPr>
          </w:p>
        </w:tc>
      </w:tr>
      <w:tr w:rsidR="00B3254B" w:rsidRPr="00B3254B" w:rsidTr="00B3254B">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3254B" w:rsidRPr="00B3254B" w:rsidRDefault="00B3254B" w:rsidP="00B3254B">
            <w:pPr>
              <w:widowControl/>
              <w:spacing w:before="45" w:after="45" w:line="240" w:lineRule="auto"/>
              <w:ind w:left="45" w:right="45"/>
              <w:rPr>
                <w:rFonts w:ascii="inherit" w:eastAsia="Times New Roman" w:hAnsi="inherit" w:cs="Arial"/>
                <w:color w:val="2F2E2E"/>
                <w:sz w:val="27"/>
                <w:szCs w:val="27"/>
                <w:lang w:val="en-IN" w:eastAsia="en-IN"/>
              </w:rPr>
            </w:pPr>
            <w:r w:rsidRPr="00B3254B">
              <w:rPr>
                <w:rFonts w:ascii="inherit" w:eastAsia="Times New Roman" w:hAnsi="inherit" w:cs="Arial"/>
                <w:color w:val="2F2E2E"/>
                <w:sz w:val="27"/>
                <w:szCs w:val="27"/>
                <w:lang w:val="en-IN" w:eastAsia="en-IN"/>
              </w:rPr>
              <w:lastRenderedPageBreak/>
              <w:t>Iterating values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3254B" w:rsidRPr="00B3254B" w:rsidRDefault="00B3254B" w:rsidP="00B3254B">
            <w:pPr>
              <w:widowControl/>
              <w:spacing w:before="45" w:after="45" w:line="240" w:lineRule="auto"/>
              <w:ind w:left="45" w:right="45"/>
              <w:rPr>
                <w:rFonts w:ascii="inherit" w:eastAsia="Times New Roman" w:hAnsi="inherit" w:cs="Arial"/>
                <w:color w:val="2F2E2E"/>
                <w:sz w:val="27"/>
                <w:szCs w:val="27"/>
                <w:lang w:val="en-IN" w:eastAsia="en-IN"/>
              </w:rPr>
            </w:pPr>
            <w:r w:rsidRPr="00B3254B">
              <w:rPr>
                <w:rFonts w:ascii="inherit" w:eastAsia="Times New Roman" w:hAnsi="inherit" w:cs="Arial"/>
                <w:color w:val="2F2E2E"/>
                <w:sz w:val="27"/>
                <w:szCs w:val="27"/>
                <w:lang w:val="en-IN" w:eastAsia="en-IN"/>
              </w:rPr>
              <w:t>for, for each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3254B" w:rsidRPr="00B3254B" w:rsidRDefault="00B3254B" w:rsidP="00B3254B">
            <w:pPr>
              <w:widowControl/>
              <w:spacing w:before="45" w:after="45" w:line="240" w:lineRule="auto"/>
              <w:ind w:left="45" w:right="45"/>
              <w:rPr>
                <w:rFonts w:ascii="inherit" w:eastAsia="Times New Roman" w:hAnsi="inherit" w:cs="Arial"/>
                <w:color w:val="2F2E2E"/>
                <w:sz w:val="27"/>
                <w:szCs w:val="27"/>
                <w:lang w:val="en-IN" w:eastAsia="en-IN"/>
              </w:rPr>
            </w:pPr>
            <w:r w:rsidRPr="00B3254B">
              <w:rPr>
                <w:rFonts w:ascii="inherit" w:eastAsia="Times New Roman" w:hAnsi="inherit" w:cs="Arial"/>
                <w:color w:val="2F2E2E"/>
                <w:sz w:val="27"/>
                <w:szCs w:val="27"/>
                <w:lang w:val="en-IN" w:eastAsia="en-IN"/>
              </w:rPr>
              <w:t>Iterator , for each</w:t>
            </w:r>
          </w:p>
        </w:tc>
      </w:tr>
      <w:tr w:rsidR="00B3254B" w:rsidRPr="00B3254B" w:rsidTr="00B3254B">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3254B" w:rsidRPr="00B3254B" w:rsidRDefault="00B3254B" w:rsidP="00B3254B">
            <w:pPr>
              <w:widowControl/>
              <w:spacing w:before="45" w:after="45" w:line="240" w:lineRule="auto"/>
              <w:ind w:left="45" w:right="45"/>
              <w:rPr>
                <w:rFonts w:ascii="inherit" w:eastAsia="Times New Roman" w:hAnsi="inherit" w:cs="Arial"/>
                <w:color w:val="2F2E2E"/>
                <w:sz w:val="27"/>
                <w:szCs w:val="27"/>
                <w:lang w:val="en-IN" w:eastAsia="e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3254B" w:rsidRPr="00B3254B" w:rsidRDefault="00B3254B" w:rsidP="00B3254B">
            <w:pPr>
              <w:widowControl/>
              <w:spacing w:before="45" w:after="45" w:line="240" w:lineRule="auto"/>
              <w:ind w:left="45" w:right="45"/>
              <w:rPr>
                <w:rFonts w:ascii="inherit" w:eastAsia="Times New Roman" w:hAnsi="inherit" w:cs="Arial"/>
                <w:color w:val="2F2E2E"/>
                <w:sz w:val="27"/>
                <w:szCs w:val="27"/>
                <w:lang w:val="en-IN" w:eastAsia="e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3254B" w:rsidRPr="00B3254B" w:rsidRDefault="00B3254B" w:rsidP="00B3254B">
            <w:pPr>
              <w:widowControl/>
              <w:spacing w:before="45" w:after="45" w:line="240" w:lineRule="auto"/>
              <w:ind w:left="45" w:right="45"/>
              <w:rPr>
                <w:rFonts w:ascii="inherit" w:eastAsia="Times New Roman" w:hAnsi="inherit" w:cs="Arial"/>
                <w:color w:val="2F2E2E"/>
                <w:sz w:val="27"/>
                <w:szCs w:val="27"/>
                <w:lang w:val="en-IN" w:eastAsia="en-IN"/>
              </w:rPr>
            </w:pPr>
          </w:p>
        </w:tc>
      </w:tr>
      <w:tr w:rsidR="00B3254B" w:rsidRPr="00B3254B" w:rsidTr="00B3254B">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3254B" w:rsidRPr="00B3254B" w:rsidRDefault="00B3254B" w:rsidP="00B3254B">
            <w:pPr>
              <w:widowControl/>
              <w:spacing w:before="45" w:after="45" w:line="240" w:lineRule="auto"/>
              <w:ind w:left="45" w:right="45"/>
              <w:rPr>
                <w:rFonts w:ascii="inherit" w:eastAsia="Times New Roman" w:hAnsi="inherit" w:cs="Arial"/>
                <w:color w:val="2F2E2E"/>
                <w:sz w:val="27"/>
                <w:szCs w:val="27"/>
                <w:lang w:val="en-IN" w:eastAsia="en-IN"/>
              </w:rPr>
            </w:pPr>
            <w:r w:rsidRPr="00B3254B">
              <w:rPr>
                <w:rFonts w:ascii="inherit" w:eastAsia="Times New Roman" w:hAnsi="inherit" w:cs="Arial"/>
                <w:color w:val="2F2E2E"/>
                <w:sz w:val="27"/>
                <w:szCs w:val="27"/>
                <w:lang w:val="en-IN" w:eastAsia="en-IN"/>
              </w:rPr>
              <w:t>Length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3254B" w:rsidRPr="00B3254B" w:rsidRDefault="00B3254B" w:rsidP="00B3254B">
            <w:pPr>
              <w:widowControl/>
              <w:spacing w:before="45" w:after="45" w:line="240" w:lineRule="auto"/>
              <w:ind w:left="45" w:right="45"/>
              <w:rPr>
                <w:rFonts w:ascii="inherit" w:eastAsia="Times New Roman" w:hAnsi="inherit" w:cs="Arial"/>
                <w:color w:val="2F2E2E"/>
                <w:sz w:val="27"/>
                <w:szCs w:val="27"/>
                <w:lang w:val="en-IN" w:eastAsia="en-IN"/>
              </w:rPr>
            </w:pPr>
            <w:r w:rsidRPr="00B3254B">
              <w:rPr>
                <w:rFonts w:ascii="inherit" w:eastAsia="Times New Roman" w:hAnsi="inherit" w:cs="Arial"/>
                <w:color w:val="2F2E2E"/>
                <w:sz w:val="27"/>
                <w:szCs w:val="27"/>
                <w:lang w:val="en-IN" w:eastAsia="en-IN"/>
              </w:rPr>
              <w:t>length variable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3254B" w:rsidRPr="00B3254B" w:rsidRDefault="00B3254B" w:rsidP="00B3254B">
            <w:pPr>
              <w:widowControl/>
              <w:spacing w:before="45" w:after="45" w:line="240" w:lineRule="auto"/>
              <w:ind w:left="45" w:right="45"/>
              <w:rPr>
                <w:rFonts w:ascii="inherit" w:eastAsia="Times New Roman" w:hAnsi="inherit" w:cs="Arial"/>
                <w:color w:val="2F2E2E"/>
                <w:sz w:val="27"/>
                <w:szCs w:val="27"/>
                <w:lang w:val="en-IN" w:eastAsia="en-IN"/>
              </w:rPr>
            </w:pPr>
            <w:r w:rsidRPr="00B3254B">
              <w:rPr>
                <w:rFonts w:ascii="inherit" w:eastAsia="Times New Roman" w:hAnsi="inherit" w:cs="Arial"/>
                <w:color w:val="2F2E2E"/>
                <w:sz w:val="27"/>
                <w:szCs w:val="27"/>
                <w:lang w:val="en-IN" w:eastAsia="en-IN"/>
              </w:rPr>
              <w:t>size method</w:t>
            </w:r>
          </w:p>
        </w:tc>
      </w:tr>
      <w:tr w:rsidR="00B3254B" w:rsidRPr="00B3254B" w:rsidTr="00B3254B">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3254B" w:rsidRPr="00B3254B" w:rsidRDefault="00B3254B" w:rsidP="00B3254B">
            <w:pPr>
              <w:widowControl/>
              <w:spacing w:before="45" w:after="45" w:line="240" w:lineRule="auto"/>
              <w:ind w:left="45" w:right="45"/>
              <w:rPr>
                <w:rFonts w:ascii="inherit" w:eastAsia="Times New Roman" w:hAnsi="inherit" w:cs="Arial"/>
                <w:color w:val="2F2E2E"/>
                <w:sz w:val="27"/>
                <w:szCs w:val="27"/>
                <w:lang w:val="en-IN" w:eastAsia="e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3254B" w:rsidRPr="00B3254B" w:rsidRDefault="00B3254B" w:rsidP="00B3254B">
            <w:pPr>
              <w:widowControl/>
              <w:spacing w:before="45" w:after="45" w:line="240" w:lineRule="auto"/>
              <w:ind w:left="45" w:right="45"/>
              <w:rPr>
                <w:rFonts w:ascii="inherit" w:eastAsia="Times New Roman" w:hAnsi="inherit" w:cs="Arial"/>
                <w:color w:val="2F2E2E"/>
                <w:sz w:val="27"/>
                <w:szCs w:val="27"/>
                <w:lang w:val="en-IN" w:eastAsia="e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3254B" w:rsidRPr="00B3254B" w:rsidRDefault="00B3254B" w:rsidP="00B3254B">
            <w:pPr>
              <w:widowControl/>
              <w:spacing w:before="45" w:after="45" w:line="240" w:lineRule="auto"/>
              <w:ind w:left="45" w:right="45"/>
              <w:rPr>
                <w:rFonts w:ascii="inherit" w:eastAsia="Times New Roman" w:hAnsi="inherit" w:cs="Arial"/>
                <w:color w:val="2F2E2E"/>
                <w:sz w:val="27"/>
                <w:szCs w:val="27"/>
                <w:lang w:val="en-IN" w:eastAsia="en-IN"/>
              </w:rPr>
            </w:pPr>
          </w:p>
        </w:tc>
      </w:tr>
      <w:tr w:rsidR="00B3254B" w:rsidRPr="00B3254B" w:rsidTr="00B3254B">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3254B" w:rsidRPr="00B3254B" w:rsidRDefault="00B3254B" w:rsidP="00B3254B">
            <w:pPr>
              <w:widowControl/>
              <w:spacing w:before="45" w:after="45" w:line="240" w:lineRule="auto"/>
              <w:ind w:left="45" w:right="45"/>
              <w:rPr>
                <w:rFonts w:ascii="inherit" w:eastAsia="Times New Roman" w:hAnsi="inherit" w:cs="Arial"/>
                <w:color w:val="2F2E2E"/>
                <w:sz w:val="27"/>
                <w:szCs w:val="27"/>
                <w:lang w:val="en-IN" w:eastAsia="en-IN"/>
              </w:rPr>
            </w:pPr>
            <w:r w:rsidRPr="00B3254B">
              <w:rPr>
                <w:rFonts w:ascii="inherit" w:eastAsia="Times New Roman" w:hAnsi="inherit" w:cs="Arial"/>
                <w:color w:val="2F2E2E"/>
                <w:sz w:val="27"/>
                <w:szCs w:val="27"/>
                <w:lang w:val="en-IN" w:eastAsia="en-IN"/>
              </w:rPr>
              <w:t>Performance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3254B" w:rsidRPr="00B3254B" w:rsidRDefault="00B3254B" w:rsidP="00B3254B">
            <w:pPr>
              <w:widowControl/>
              <w:spacing w:before="45" w:after="45" w:line="240" w:lineRule="auto"/>
              <w:ind w:left="45" w:right="45"/>
              <w:rPr>
                <w:rFonts w:ascii="inherit" w:eastAsia="Times New Roman" w:hAnsi="inherit" w:cs="Arial"/>
                <w:color w:val="2F2E2E"/>
                <w:sz w:val="27"/>
                <w:szCs w:val="27"/>
                <w:lang w:val="en-IN" w:eastAsia="en-IN"/>
              </w:rPr>
            </w:pPr>
            <w:r w:rsidRPr="00B3254B">
              <w:rPr>
                <w:rFonts w:ascii="inherit" w:eastAsia="Times New Roman" w:hAnsi="inherit" w:cs="Arial"/>
                <w:color w:val="2F2E2E"/>
                <w:sz w:val="27"/>
                <w:szCs w:val="27"/>
                <w:lang w:val="en-IN" w:eastAsia="en-IN"/>
              </w:rPr>
              <w:t>Fast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3254B" w:rsidRPr="00B3254B" w:rsidRDefault="00B3254B" w:rsidP="00B3254B">
            <w:pPr>
              <w:widowControl/>
              <w:spacing w:before="45" w:after="45" w:line="240" w:lineRule="auto"/>
              <w:ind w:left="45" w:right="45"/>
              <w:rPr>
                <w:rFonts w:ascii="inherit" w:eastAsia="Times New Roman" w:hAnsi="inherit" w:cs="Arial"/>
                <w:color w:val="2F2E2E"/>
                <w:sz w:val="27"/>
                <w:szCs w:val="27"/>
                <w:lang w:val="en-IN" w:eastAsia="en-IN"/>
              </w:rPr>
            </w:pPr>
            <w:r w:rsidRPr="00B3254B">
              <w:rPr>
                <w:rFonts w:ascii="inherit" w:eastAsia="Times New Roman" w:hAnsi="inherit" w:cs="Arial"/>
                <w:color w:val="2F2E2E"/>
                <w:sz w:val="27"/>
                <w:szCs w:val="27"/>
                <w:lang w:val="en-IN" w:eastAsia="en-IN"/>
              </w:rPr>
              <w:t>Slow in comparision</w:t>
            </w:r>
          </w:p>
        </w:tc>
      </w:tr>
      <w:tr w:rsidR="00B3254B" w:rsidRPr="00B3254B" w:rsidTr="00B3254B">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3254B" w:rsidRPr="00B3254B" w:rsidRDefault="00B3254B" w:rsidP="00B3254B">
            <w:pPr>
              <w:widowControl/>
              <w:spacing w:before="45" w:after="45" w:line="240" w:lineRule="auto"/>
              <w:ind w:left="45" w:right="45"/>
              <w:rPr>
                <w:rFonts w:ascii="inherit" w:eastAsia="Times New Roman" w:hAnsi="inherit" w:cs="Arial"/>
                <w:color w:val="2F2E2E"/>
                <w:sz w:val="27"/>
                <w:szCs w:val="27"/>
                <w:lang w:val="en-IN" w:eastAsia="e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3254B" w:rsidRPr="00B3254B" w:rsidRDefault="00B3254B" w:rsidP="00B3254B">
            <w:pPr>
              <w:widowControl/>
              <w:spacing w:before="45" w:after="45" w:line="240" w:lineRule="auto"/>
              <w:ind w:left="45" w:right="45"/>
              <w:rPr>
                <w:rFonts w:ascii="inherit" w:eastAsia="Times New Roman" w:hAnsi="inherit" w:cs="Arial"/>
                <w:color w:val="2F2E2E"/>
                <w:sz w:val="27"/>
                <w:szCs w:val="27"/>
                <w:lang w:val="en-IN" w:eastAsia="e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3254B" w:rsidRPr="00B3254B" w:rsidRDefault="00B3254B" w:rsidP="00B3254B">
            <w:pPr>
              <w:widowControl/>
              <w:spacing w:before="45" w:after="45" w:line="240" w:lineRule="auto"/>
              <w:ind w:left="45" w:right="45"/>
              <w:rPr>
                <w:rFonts w:ascii="inherit" w:eastAsia="Times New Roman" w:hAnsi="inherit" w:cs="Arial"/>
                <w:color w:val="2F2E2E"/>
                <w:sz w:val="27"/>
                <w:szCs w:val="27"/>
                <w:lang w:val="en-IN" w:eastAsia="en-IN"/>
              </w:rPr>
            </w:pPr>
          </w:p>
        </w:tc>
      </w:tr>
      <w:tr w:rsidR="00B3254B" w:rsidRPr="00B3254B" w:rsidTr="00B3254B">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3254B" w:rsidRPr="00B3254B" w:rsidRDefault="00B3254B" w:rsidP="00B3254B">
            <w:pPr>
              <w:widowControl/>
              <w:spacing w:before="45" w:after="45" w:line="240" w:lineRule="auto"/>
              <w:ind w:left="45" w:right="45"/>
              <w:rPr>
                <w:rFonts w:ascii="inherit" w:eastAsia="Times New Roman" w:hAnsi="inherit" w:cs="Arial"/>
                <w:color w:val="2F2E2E"/>
                <w:sz w:val="27"/>
                <w:szCs w:val="27"/>
                <w:lang w:val="en-IN" w:eastAsia="en-IN"/>
              </w:rPr>
            </w:pPr>
            <w:r w:rsidRPr="00B3254B">
              <w:rPr>
                <w:rFonts w:ascii="inherit" w:eastAsia="Times New Roman" w:hAnsi="inherit" w:cs="Arial"/>
                <w:color w:val="2F2E2E"/>
                <w:sz w:val="27"/>
                <w:szCs w:val="27"/>
                <w:lang w:val="en-IN" w:eastAsia="en-IN"/>
              </w:rPr>
              <w:t>Multidimensional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3254B" w:rsidRPr="00B3254B" w:rsidRDefault="00B3254B" w:rsidP="00B3254B">
            <w:pPr>
              <w:widowControl/>
              <w:spacing w:before="45" w:after="45" w:line="240" w:lineRule="auto"/>
              <w:ind w:left="45" w:right="45"/>
              <w:rPr>
                <w:rFonts w:ascii="inherit" w:eastAsia="Times New Roman" w:hAnsi="inherit" w:cs="Arial"/>
                <w:color w:val="2F2E2E"/>
                <w:sz w:val="27"/>
                <w:szCs w:val="27"/>
                <w:lang w:val="en-IN" w:eastAsia="en-IN"/>
              </w:rPr>
            </w:pPr>
            <w:r w:rsidRPr="00B3254B">
              <w:rPr>
                <w:rFonts w:ascii="inherit" w:eastAsia="Times New Roman" w:hAnsi="inherit" w:cs="Arial"/>
                <w:color w:val="2F2E2E"/>
                <w:sz w:val="27"/>
                <w:szCs w:val="27"/>
                <w:lang w:val="en-IN" w:eastAsia="en-IN"/>
              </w:rPr>
              <w:t>Yes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3254B" w:rsidRPr="00B3254B" w:rsidRDefault="00B3254B" w:rsidP="00B3254B">
            <w:pPr>
              <w:widowControl/>
              <w:spacing w:before="45" w:after="45" w:line="240" w:lineRule="auto"/>
              <w:ind w:left="45" w:right="45"/>
              <w:rPr>
                <w:rFonts w:ascii="inherit" w:eastAsia="Times New Roman" w:hAnsi="inherit" w:cs="Arial"/>
                <w:color w:val="2F2E2E"/>
                <w:sz w:val="27"/>
                <w:szCs w:val="27"/>
                <w:lang w:val="en-IN" w:eastAsia="en-IN"/>
              </w:rPr>
            </w:pPr>
            <w:r w:rsidRPr="00B3254B">
              <w:rPr>
                <w:rFonts w:ascii="inherit" w:eastAsia="Times New Roman" w:hAnsi="inherit" w:cs="Arial"/>
                <w:color w:val="2F2E2E"/>
                <w:sz w:val="27"/>
                <w:szCs w:val="27"/>
                <w:lang w:val="en-IN" w:eastAsia="en-IN"/>
              </w:rPr>
              <w:t>No</w:t>
            </w:r>
          </w:p>
        </w:tc>
      </w:tr>
      <w:tr w:rsidR="00B3254B" w:rsidRPr="00B3254B" w:rsidTr="00B3254B">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3254B" w:rsidRPr="00B3254B" w:rsidRDefault="00B3254B" w:rsidP="00B3254B">
            <w:pPr>
              <w:widowControl/>
              <w:spacing w:before="45" w:after="45" w:line="240" w:lineRule="auto"/>
              <w:ind w:left="45" w:right="45"/>
              <w:rPr>
                <w:rFonts w:ascii="inherit" w:eastAsia="Times New Roman" w:hAnsi="inherit" w:cs="Arial"/>
                <w:color w:val="2F2E2E"/>
                <w:sz w:val="27"/>
                <w:szCs w:val="27"/>
                <w:lang w:val="en-IN" w:eastAsia="en-IN"/>
              </w:rPr>
            </w:pPr>
            <w:r w:rsidRPr="00B3254B">
              <w:rPr>
                <w:rFonts w:ascii="inherit" w:eastAsia="Times New Roman" w:hAnsi="inherit" w:cs="Arial"/>
                <w:color w:val="2F2E2E"/>
                <w:sz w:val="27"/>
                <w:szCs w:val="27"/>
                <w:lang w:val="en-IN" w:eastAsia="en-IN"/>
              </w:rPr>
              <w:t>Add Elements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3254B" w:rsidRPr="00B3254B" w:rsidRDefault="00B3254B" w:rsidP="00B3254B">
            <w:pPr>
              <w:widowControl/>
              <w:spacing w:before="45" w:after="45" w:line="240" w:lineRule="auto"/>
              <w:ind w:left="45" w:right="45"/>
              <w:rPr>
                <w:rFonts w:ascii="inherit" w:eastAsia="Times New Roman" w:hAnsi="inherit" w:cs="Arial"/>
                <w:color w:val="2F2E2E"/>
                <w:sz w:val="27"/>
                <w:szCs w:val="27"/>
                <w:lang w:val="en-IN" w:eastAsia="en-IN"/>
              </w:rPr>
            </w:pPr>
            <w:r w:rsidRPr="00B3254B">
              <w:rPr>
                <w:rFonts w:ascii="inherit" w:eastAsia="Times New Roman" w:hAnsi="inherit" w:cs="Arial"/>
                <w:color w:val="2F2E2E"/>
                <w:sz w:val="27"/>
                <w:szCs w:val="27"/>
                <w:lang w:val="en-IN" w:eastAsia="en-IN"/>
              </w:rPr>
              <w:t>Assignment operator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3254B" w:rsidRPr="00B3254B" w:rsidRDefault="00B3254B" w:rsidP="00B3254B">
            <w:pPr>
              <w:widowControl/>
              <w:spacing w:before="45" w:after="45" w:line="240" w:lineRule="auto"/>
              <w:ind w:left="45" w:right="45"/>
              <w:rPr>
                <w:rFonts w:ascii="inherit" w:eastAsia="Times New Roman" w:hAnsi="inherit" w:cs="Arial"/>
                <w:color w:val="2F2E2E"/>
                <w:sz w:val="27"/>
                <w:szCs w:val="27"/>
                <w:lang w:val="en-IN" w:eastAsia="en-IN"/>
              </w:rPr>
            </w:pPr>
            <w:r w:rsidRPr="00B3254B">
              <w:rPr>
                <w:rFonts w:ascii="inherit" w:eastAsia="Times New Roman" w:hAnsi="inherit" w:cs="Arial"/>
                <w:color w:val="2F2E2E"/>
                <w:sz w:val="27"/>
                <w:szCs w:val="27"/>
                <w:lang w:val="en-IN" w:eastAsia="en-IN"/>
              </w:rPr>
              <w:t>add method</w:t>
            </w:r>
          </w:p>
        </w:tc>
      </w:tr>
    </w:tbl>
    <w:p w:rsidR="00B3254B" w:rsidRDefault="00B3254B" w:rsidP="00BA2428">
      <w:pPr>
        <w:pStyle w:val="normal0"/>
        <w:rPr>
          <w:rFonts w:ascii="Arial" w:eastAsia="Times New Roman" w:hAnsi="Arial" w:cs="Arial"/>
          <w:color w:val="2F2E2E"/>
          <w:sz w:val="27"/>
          <w:szCs w:val="27"/>
          <w:shd w:val="clear" w:color="auto" w:fill="FFFFFF"/>
          <w:lang w:val="en-IN" w:eastAsia="en-IN"/>
        </w:rPr>
      </w:pPr>
      <w:r w:rsidRPr="00B3254B">
        <w:rPr>
          <w:rFonts w:ascii="Arial" w:eastAsia="Times New Roman" w:hAnsi="Arial" w:cs="Arial"/>
          <w:color w:val="2F2E2E"/>
          <w:sz w:val="27"/>
          <w:szCs w:val="27"/>
          <w:lang w:val="en-IN" w:eastAsia="en-IN"/>
        </w:rPr>
        <w:br/>
      </w:r>
      <w:r w:rsidRPr="00B3254B">
        <w:rPr>
          <w:rFonts w:ascii="Arial" w:eastAsia="Times New Roman" w:hAnsi="Arial" w:cs="Arial"/>
          <w:color w:val="2F2E2E"/>
          <w:sz w:val="27"/>
          <w:szCs w:val="27"/>
          <w:lang w:val="en-IN" w:eastAsia="en-IN"/>
        </w:rPr>
        <w:br/>
      </w:r>
      <w:r w:rsidRPr="00B3254B">
        <w:rPr>
          <w:rFonts w:ascii="Arial" w:eastAsia="Times New Roman" w:hAnsi="Arial" w:cs="Arial"/>
          <w:color w:val="2F2E2E"/>
          <w:sz w:val="27"/>
          <w:szCs w:val="27"/>
          <w:shd w:val="clear" w:color="auto" w:fill="FFFFFF"/>
          <w:lang w:val="en-IN" w:eastAsia="en-IN"/>
        </w:rPr>
        <w:t>In case you have any doubts regarding the difference between array and arraylist  in java then please mention in comments.</w:t>
      </w:r>
    </w:p>
    <w:p w:rsidR="00B3254B" w:rsidRDefault="00B3254B" w:rsidP="00BA2428">
      <w:pPr>
        <w:pStyle w:val="normal0"/>
        <w:rPr>
          <w:rFonts w:ascii="Arial" w:eastAsia="Times New Roman" w:hAnsi="Arial" w:cs="Arial"/>
          <w:color w:val="2F2E2E"/>
          <w:sz w:val="27"/>
          <w:szCs w:val="27"/>
          <w:shd w:val="clear" w:color="auto" w:fill="FFFFFF"/>
          <w:lang w:val="en-IN" w:eastAsia="en-IN"/>
        </w:rPr>
      </w:pPr>
    </w:p>
    <w:p w:rsidR="00AB6214" w:rsidRDefault="00AB6214" w:rsidP="00BA2428">
      <w:pPr>
        <w:pStyle w:val="normal0"/>
        <w:rPr>
          <w:rFonts w:ascii="Arial" w:eastAsia="Times New Roman" w:hAnsi="Arial" w:cs="Arial"/>
          <w:color w:val="2F2E2E"/>
          <w:sz w:val="27"/>
          <w:szCs w:val="27"/>
          <w:shd w:val="clear" w:color="auto" w:fill="FFFFFF"/>
          <w:lang w:val="en-IN" w:eastAsia="en-IN"/>
        </w:rPr>
      </w:pPr>
    </w:p>
    <w:p w:rsidR="00AB6214" w:rsidRDefault="00AB6214" w:rsidP="00BA2428">
      <w:pPr>
        <w:pStyle w:val="normal0"/>
        <w:rPr>
          <w:rFonts w:ascii="Arial" w:eastAsia="Times New Roman" w:hAnsi="Arial" w:cs="Arial"/>
          <w:color w:val="2F2E2E"/>
          <w:sz w:val="27"/>
          <w:szCs w:val="27"/>
          <w:shd w:val="clear" w:color="auto" w:fill="FFFFFF"/>
          <w:lang w:val="en-IN" w:eastAsia="en-IN"/>
        </w:rPr>
      </w:pPr>
    </w:p>
    <w:p w:rsidR="00AB6214" w:rsidRDefault="00AB6214" w:rsidP="00BA2428">
      <w:pPr>
        <w:pStyle w:val="normal0"/>
        <w:rPr>
          <w:rFonts w:ascii="Arial" w:eastAsia="Times New Roman" w:hAnsi="Arial" w:cs="Arial"/>
          <w:color w:val="2F2E2E"/>
          <w:sz w:val="27"/>
          <w:szCs w:val="27"/>
          <w:shd w:val="clear" w:color="auto" w:fill="FFFFFF"/>
          <w:lang w:val="en-IN" w:eastAsia="en-IN"/>
        </w:rPr>
      </w:pPr>
    </w:p>
    <w:p w:rsidR="00AB6214" w:rsidRDefault="00AB6214" w:rsidP="00BA2428">
      <w:pPr>
        <w:pStyle w:val="normal0"/>
        <w:rPr>
          <w:rFonts w:ascii="Arial" w:eastAsia="Times New Roman" w:hAnsi="Arial" w:cs="Arial"/>
          <w:color w:val="2F2E2E"/>
          <w:sz w:val="27"/>
          <w:szCs w:val="27"/>
          <w:shd w:val="clear" w:color="auto" w:fill="FFFFFF"/>
          <w:lang w:val="en-IN" w:eastAsia="en-IN"/>
        </w:rPr>
      </w:pPr>
    </w:p>
    <w:p w:rsidR="00AB6214" w:rsidRDefault="00AB6214" w:rsidP="00BA2428">
      <w:pPr>
        <w:pStyle w:val="normal0"/>
        <w:rPr>
          <w:rFonts w:ascii="Arial" w:eastAsia="Times New Roman" w:hAnsi="Arial" w:cs="Arial"/>
          <w:color w:val="2F2E2E"/>
          <w:sz w:val="27"/>
          <w:szCs w:val="27"/>
          <w:shd w:val="clear" w:color="auto" w:fill="FFFFFF"/>
          <w:lang w:val="en-IN" w:eastAsia="en-IN"/>
        </w:rPr>
      </w:pPr>
    </w:p>
    <w:p w:rsidR="00AB6214" w:rsidRDefault="00AB6214" w:rsidP="00AB6214">
      <w:pPr>
        <w:pStyle w:val="normal0"/>
        <w:numPr>
          <w:ilvl w:val="0"/>
          <w:numId w:val="15"/>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Diff bw spring jdbc and hibernate and which is better?</w:t>
      </w:r>
    </w:p>
    <w:p w:rsidR="00AB6214" w:rsidRPr="00AB6214" w:rsidRDefault="00AB6214" w:rsidP="00AB6214">
      <w:pPr>
        <w:widowControl/>
        <w:shd w:val="clear" w:color="auto" w:fill="FFFFFF"/>
        <w:spacing w:after="240" w:line="240" w:lineRule="auto"/>
        <w:rPr>
          <w:rFonts w:ascii="Arial" w:eastAsia="Times New Roman" w:hAnsi="Arial" w:cs="Arial"/>
          <w:color w:val="242729"/>
          <w:sz w:val="23"/>
          <w:szCs w:val="23"/>
          <w:lang w:val="en-IN" w:eastAsia="en-IN"/>
        </w:rPr>
      </w:pPr>
      <w:r w:rsidRPr="00AB6214">
        <w:rPr>
          <w:rFonts w:ascii="Arial" w:eastAsia="Times New Roman" w:hAnsi="Arial" w:cs="Arial"/>
          <w:color w:val="242729"/>
          <w:sz w:val="23"/>
          <w:szCs w:val="23"/>
          <w:lang w:val="en-IN" w:eastAsia="en-IN"/>
        </w:rPr>
        <w:t>Hibernate is a really huge solution with data persistence and ORM including JPA implementation. Also there are defined many ways how to manage entities in Hibernate, how to persist, transactions, etc. In hibernate you can use SQL, HQL or java annotations. JDBC template is just a simple tool that helps you to manage SQL queries and transactins. Probably it is better JDBC wrapper or helper. Also if you prefer managing database queries (SQL) yourself or if you are a beginner, try Spring JdbcTemplate to understand, how it works. Even if you are working on a bigger application, think about using Hibernate. However it needs some time to know Hibernate.</w:t>
      </w:r>
    </w:p>
    <w:tbl>
      <w:tblPr>
        <w:tblW w:w="9900" w:type="dxa"/>
        <w:shd w:val="clear" w:color="auto" w:fill="FFFFFF"/>
        <w:tblCellMar>
          <w:left w:w="0" w:type="dxa"/>
          <w:right w:w="0" w:type="dxa"/>
        </w:tblCellMar>
        <w:tblLook w:val="04A0"/>
      </w:tblPr>
      <w:tblGrid>
        <w:gridCol w:w="9900"/>
      </w:tblGrid>
      <w:tr w:rsidR="00AB6214" w:rsidRPr="00AB6214" w:rsidTr="00AB6214">
        <w:tc>
          <w:tcPr>
            <w:tcW w:w="0" w:type="auto"/>
            <w:tcBorders>
              <w:top w:val="nil"/>
              <w:left w:val="nil"/>
              <w:bottom w:val="nil"/>
              <w:right w:val="nil"/>
            </w:tcBorders>
            <w:shd w:val="clear" w:color="auto" w:fill="FFFFFF"/>
            <w:hideMark/>
          </w:tcPr>
          <w:p w:rsidR="00AB6214" w:rsidRPr="00AB6214" w:rsidRDefault="006943D6" w:rsidP="00AB6214">
            <w:pPr>
              <w:widowControl/>
              <w:spacing w:after="0" w:line="240" w:lineRule="auto"/>
              <w:divId w:val="1413694972"/>
              <w:rPr>
                <w:rFonts w:ascii="Arial" w:eastAsia="Times New Roman" w:hAnsi="Arial" w:cs="Arial"/>
                <w:color w:val="242729"/>
                <w:sz w:val="20"/>
                <w:szCs w:val="20"/>
                <w:lang w:val="en-IN" w:eastAsia="en-IN"/>
              </w:rPr>
            </w:pPr>
            <w:hyperlink r:id="rId18" w:tooltip="short permalink to this answer" w:history="1">
              <w:r w:rsidR="00AB6214" w:rsidRPr="00AB6214">
                <w:rPr>
                  <w:rFonts w:ascii="Arial" w:eastAsia="Times New Roman" w:hAnsi="Arial" w:cs="Arial"/>
                  <w:color w:val="848D95"/>
                  <w:sz w:val="20"/>
                  <w:lang w:val="en-IN" w:eastAsia="en-IN"/>
                </w:rPr>
                <w:t>share</w:t>
              </w:r>
            </w:hyperlink>
            <w:hyperlink r:id="rId19" w:history="1">
              <w:r w:rsidR="00AB6214" w:rsidRPr="00AB6214">
                <w:rPr>
                  <w:rFonts w:ascii="Arial" w:eastAsia="Times New Roman" w:hAnsi="Arial" w:cs="Arial"/>
                  <w:color w:val="848D95"/>
                  <w:sz w:val="20"/>
                  <w:lang w:val="en-IN" w:eastAsia="en-IN"/>
                </w:rPr>
                <w:t>improve this answer</w:t>
              </w:r>
            </w:hyperlink>
          </w:p>
        </w:tc>
      </w:tr>
    </w:tbl>
    <w:p w:rsidR="00AB6214" w:rsidRDefault="00AB6214" w:rsidP="00BA2428">
      <w:pPr>
        <w:pStyle w:val="normal0"/>
        <w:rPr>
          <w:i/>
        </w:rPr>
      </w:pPr>
    </w:p>
    <w:p w:rsidR="009F1CDE" w:rsidRDefault="009F1CDE" w:rsidP="00BA2428">
      <w:pPr>
        <w:pStyle w:val="normal0"/>
        <w:rPr>
          <w:i/>
        </w:rPr>
      </w:pPr>
    </w:p>
    <w:p w:rsidR="009F1CDE" w:rsidRDefault="009F1CDE" w:rsidP="009F1CDE">
      <w:pPr>
        <w:pStyle w:val="normal0"/>
        <w:numPr>
          <w:ilvl w:val="0"/>
          <w:numId w:val="15"/>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What changes u do if I give Java 1.5 project to co</w:t>
      </w:r>
      <w:r w:rsidR="006446F7">
        <w:rPr>
          <w:rFonts w:ascii="Arial" w:hAnsi="Arial" w:cs="Arial"/>
          <w:color w:val="222222"/>
          <w:sz w:val="19"/>
          <w:szCs w:val="19"/>
          <w:shd w:val="clear" w:color="auto" w:fill="FFFFFF"/>
        </w:rPr>
        <w:t>n</w:t>
      </w:r>
      <w:r>
        <w:rPr>
          <w:rFonts w:ascii="Arial" w:hAnsi="Arial" w:cs="Arial"/>
          <w:color w:val="222222"/>
          <w:sz w:val="19"/>
          <w:szCs w:val="19"/>
          <w:shd w:val="clear" w:color="auto" w:fill="FFFFFF"/>
        </w:rPr>
        <w:t>vert into Java 7 or 8</w:t>
      </w:r>
    </w:p>
    <w:p w:rsidR="009F1CDE" w:rsidRDefault="009F1CDE" w:rsidP="009F1CDE">
      <w:pPr>
        <w:pStyle w:val="normal0"/>
        <w:rPr>
          <w:rFonts w:ascii="Arial" w:hAnsi="Arial" w:cs="Arial"/>
          <w:color w:val="222222"/>
          <w:sz w:val="19"/>
          <w:szCs w:val="19"/>
          <w:shd w:val="clear" w:color="auto" w:fill="FFFFFF"/>
        </w:rPr>
      </w:pPr>
    </w:p>
    <w:p w:rsidR="009F1CDE" w:rsidRDefault="009F1CDE" w:rsidP="009F1CDE">
      <w:pPr>
        <w:pStyle w:val="normal0"/>
        <w:rPr>
          <w:rFonts w:ascii="Arial" w:hAnsi="Arial" w:cs="Arial"/>
          <w:color w:val="222222"/>
          <w:sz w:val="19"/>
          <w:szCs w:val="19"/>
          <w:shd w:val="clear" w:color="auto" w:fill="FFFFFF"/>
        </w:rPr>
      </w:pPr>
      <w:r>
        <w:rPr>
          <w:rFonts w:ascii="Arial" w:hAnsi="Arial" w:cs="Arial"/>
          <w:color w:val="222222"/>
          <w:sz w:val="19"/>
          <w:szCs w:val="19"/>
          <w:shd w:val="clear" w:color="auto" w:fill="FFFFFF"/>
        </w:rPr>
        <w:t>Ans) 1)check wrapper classes</w:t>
      </w:r>
    </w:p>
    <w:p w:rsidR="009F1CDE" w:rsidRDefault="009F1CDE" w:rsidP="009F1CDE">
      <w:pPr>
        <w:pStyle w:val="normal0"/>
        <w:rPr>
          <w:rFonts w:ascii="Arial" w:hAnsi="Arial" w:cs="Arial"/>
          <w:color w:val="222222"/>
          <w:sz w:val="19"/>
          <w:szCs w:val="19"/>
          <w:shd w:val="clear" w:color="auto" w:fill="FFFFFF"/>
        </w:rPr>
      </w:pPr>
    </w:p>
    <w:p w:rsidR="009F1CDE" w:rsidRDefault="00A704CC" w:rsidP="009F1CDE">
      <w:pPr>
        <w:pStyle w:val="normal0"/>
        <w:rPr>
          <w:rFonts w:ascii="Arial" w:hAnsi="Arial" w:cs="Arial"/>
          <w:color w:val="222222"/>
          <w:sz w:val="19"/>
          <w:szCs w:val="19"/>
          <w:shd w:val="clear" w:color="auto" w:fill="FFFFFF"/>
        </w:rPr>
      </w:pPr>
      <w:r>
        <w:rPr>
          <w:rFonts w:ascii="Arial" w:hAnsi="Arial" w:cs="Arial"/>
          <w:color w:val="222222"/>
          <w:sz w:val="19"/>
          <w:szCs w:val="19"/>
          <w:shd w:val="clear" w:color="auto" w:fill="FFFFFF"/>
        </w:rPr>
        <w:t>2)switch  with string</w:t>
      </w:r>
    </w:p>
    <w:p w:rsidR="00A704CC" w:rsidRDefault="00A704CC" w:rsidP="009F1CDE">
      <w:pPr>
        <w:pStyle w:val="normal0"/>
        <w:rPr>
          <w:rFonts w:ascii="Arial" w:hAnsi="Arial" w:cs="Arial"/>
          <w:color w:val="222222"/>
          <w:sz w:val="19"/>
          <w:szCs w:val="19"/>
          <w:shd w:val="clear" w:color="auto" w:fill="FFFFFF"/>
        </w:rPr>
      </w:pPr>
    </w:p>
    <w:p w:rsidR="00A704CC" w:rsidRDefault="00A704CC" w:rsidP="009F1CDE">
      <w:pPr>
        <w:pStyle w:val="normal0"/>
        <w:rPr>
          <w:rFonts w:ascii="Arial" w:hAnsi="Arial" w:cs="Arial"/>
          <w:color w:val="222222"/>
          <w:sz w:val="19"/>
          <w:szCs w:val="19"/>
          <w:shd w:val="clear" w:color="auto" w:fill="FFFFFF"/>
        </w:rPr>
      </w:pPr>
      <w:r>
        <w:rPr>
          <w:rFonts w:ascii="Arial" w:hAnsi="Arial" w:cs="Arial"/>
          <w:color w:val="222222"/>
          <w:sz w:val="19"/>
          <w:szCs w:val="19"/>
          <w:shd w:val="clear" w:color="auto" w:fill="FFFFFF"/>
        </w:rPr>
        <w:t>3)ArrayList  generics added in 1.7</w:t>
      </w:r>
    </w:p>
    <w:p w:rsidR="00A704CC" w:rsidRDefault="00A704CC" w:rsidP="009F1CDE">
      <w:pPr>
        <w:pStyle w:val="normal0"/>
        <w:rPr>
          <w:rFonts w:ascii="Arial" w:hAnsi="Arial" w:cs="Arial"/>
          <w:color w:val="222222"/>
          <w:sz w:val="19"/>
          <w:szCs w:val="19"/>
          <w:shd w:val="clear" w:color="auto" w:fill="FFFFFF"/>
        </w:rPr>
      </w:pPr>
    </w:p>
    <w:p w:rsidR="00A704CC" w:rsidRDefault="00A704CC" w:rsidP="009F1CDE">
      <w:pPr>
        <w:pStyle w:val="normal0"/>
        <w:rPr>
          <w:rFonts w:ascii="Arial" w:hAnsi="Arial" w:cs="Arial"/>
          <w:color w:val="222222"/>
          <w:sz w:val="19"/>
          <w:szCs w:val="19"/>
          <w:shd w:val="clear" w:color="auto" w:fill="FFFFFF"/>
        </w:rPr>
      </w:pPr>
      <w:r>
        <w:rPr>
          <w:rFonts w:ascii="Arial" w:hAnsi="Arial" w:cs="Arial"/>
          <w:color w:val="222222"/>
          <w:sz w:val="19"/>
          <w:szCs w:val="19"/>
          <w:shd w:val="clear" w:color="auto" w:fill="FFFFFF"/>
        </w:rPr>
        <w:t>4)Try with resources</w:t>
      </w:r>
      <w:r w:rsidR="00290127">
        <w:rPr>
          <w:rFonts w:ascii="Arial" w:hAnsi="Arial" w:cs="Arial"/>
          <w:color w:val="222222"/>
          <w:sz w:val="19"/>
          <w:szCs w:val="19"/>
          <w:shd w:val="clear" w:color="auto" w:fill="FFFFFF"/>
        </w:rPr>
        <w:t xml:space="preserve"> in 1.7</w:t>
      </w:r>
    </w:p>
    <w:p w:rsidR="00A704CC" w:rsidRDefault="00A704CC" w:rsidP="009F1CDE">
      <w:pPr>
        <w:pStyle w:val="normal0"/>
        <w:rPr>
          <w:rFonts w:ascii="Arial" w:hAnsi="Arial" w:cs="Arial"/>
          <w:color w:val="222222"/>
          <w:sz w:val="19"/>
          <w:szCs w:val="19"/>
          <w:shd w:val="clear" w:color="auto" w:fill="FFFFFF"/>
        </w:rPr>
      </w:pPr>
    </w:p>
    <w:p w:rsidR="00A704CC" w:rsidRDefault="00A704CC" w:rsidP="009F1CDE">
      <w:pPr>
        <w:pStyle w:val="normal0"/>
        <w:rPr>
          <w:rFonts w:ascii="Arial" w:hAnsi="Arial" w:cs="Arial"/>
          <w:color w:val="222222"/>
          <w:sz w:val="19"/>
          <w:szCs w:val="19"/>
          <w:shd w:val="clear" w:color="auto" w:fill="FFFFFF"/>
        </w:rPr>
      </w:pPr>
      <w:r>
        <w:rPr>
          <w:rFonts w:ascii="Arial" w:hAnsi="Arial" w:cs="Arial"/>
          <w:color w:val="222222"/>
          <w:sz w:val="19"/>
          <w:szCs w:val="19"/>
          <w:shd w:val="clear" w:color="auto" w:fill="FFFFFF"/>
        </w:rPr>
        <w:t>5)</w:t>
      </w:r>
    </w:p>
    <w:p w:rsidR="009F1CDE" w:rsidRDefault="009F1CDE" w:rsidP="009F1CDE">
      <w:pPr>
        <w:pStyle w:val="normal0"/>
        <w:rPr>
          <w:i/>
        </w:rPr>
      </w:pPr>
    </w:p>
    <w:p w:rsidR="006446F7" w:rsidRPr="00455340" w:rsidRDefault="00455340" w:rsidP="00455340">
      <w:pPr>
        <w:pStyle w:val="normal0"/>
        <w:numPr>
          <w:ilvl w:val="0"/>
          <w:numId w:val="15"/>
        </w:numPr>
        <w:rPr>
          <w:i/>
        </w:rPr>
      </w:pPr>
      <w:r>
        <w:rPr>
          <w:rFonts w:ascii="Arial" w:hAnsi="Arial" w:cs="Arial"/>
          <w:color w:val="222222"/>
          <w:sz w:val="19"/>
          <w:szCs w:val="19"/>
          <w:shd w:val="clear" w:color="auto" w:fill="FFFFFF"/>
        </w:rPr>
        <w:t>Questions on exception handling and Custom exception handling program ?</w:t>
      </w:r>
    </w:p>
    <w:p w:rsidR="00455340" w:rsidRDefault="00455340" w:rsidP="00455340">
      <w:pPr>
        <w:pStyle w:val="normal0"/>
        <w:ind w:left="360"/>
        <w:rPr>
          <w:rFonts w:ascii="Arial" w:hAnsi="Arial" w:cs="Arial"/>
          <w:color w:val="222222"/>
          <w:sz w:val="19"/>
          <w:szCs w:val="19"/>
          <w:shd w:val="clear" w:color="auto" w:fill="FFFFFF"/>
        </w:rPr>
      </w:pPr>
      <w:r>
        <w:rPr>
          <w:rFonts w:ascii="Arial" w:hAnsi="Arial" w:cs="Arial"/>
          <w:color w:val="222222"/>
          <w:sz w:val="19"/>
          <w:szCs w:val="19"/>
          <w:shd w:val="clear" w:color="auto" w:fill="FFFFFF"/>
        </w:rPr>
        <w:t>Ans)</w:t>
      </w:r>
    </w:p>
    <w:p w:rsidR="007910E0" w:rsidRDefault="007910E0" w:rsidP="007910E0">
      <w:pPr>
        <w:widowControl/>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package</w:t>
      </w:r>
      <w:r>
        <w:rPr>
          <w:rFonts w:ascii="Consolas" w:hAnsi="Consolas" w:cs="Consolas"/>
          <w:sz w:val="20"/>
          <w:szCs w:val="20"/>
          <w:lang w:val="en-IN"/>
        </w:rPr>
        <w:t xml:space="preserve"> com.interview;</w:t>
      </w:r>
    </w:p>
    <w:p w:rsidR="007910E0" w:rsidRDefault="007910E0" w:rsidP="007910E0">
      <w:pPr>
        <w:widowControl/>
        <w:autoSpaceDE w:val="0"/>
        <w:autoSpaceDN w:val="0"/>
        <w:adjustRightInd w:val="0"/>
        <w:spacing w:after="0" w:line="240" w:lineRule="auto"/>
        <w:rPr>
          <w:rFonts w:ascii="Consolas" w:hAnsi="Consolas" w:cs="Consolas"/>
          <w:sz w:val="20"/>
          <w:szCs w:val="20"/>
          <w:lang w:val="en-IN"/>
        </w:rPr>
      </w:pPr>
    </w:p>
    <w:p w:rsidR="007910E0" w:rsidRDefault="007910E0" w:rsidP="007910E0">
      <w:pPr>
        <w:widowControl/>
        <w:autoSpaceDE w:val="0"/>
        <w:autoSpaceDN w:val="0"/>
        <w:adjustRightInd w:val="0"/>
        <w:spacing w:after="0" w:line="240" w:lineRule="auto"/>
        <w:rPr>
          <w:rFonts w:ascii="Consolas" w:hAnsi="Consolas" w:cs="Consolas"/>
          <w:sz w:val="20"/>
          <w:szCs w:val="20"/>
          <w:lang w:val="en-IN"/>
        </w:rPr>
      </w:pPr>
    </w:p>
    <w:p w:rsidR="007910E0" w:rsidRDefault="007910E0" w:rsidP="007910E0">
      <w:pPr>
        <w:widowControl/>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class</w:t>
      </w:r>
      <w:r>
        <w:rPr>
          <w:rFonts w:ascii="Consolas" w:hAnsi="Consolas" w:cs="Consolas"/>
          <w:sz w:val="20"/>
          <w:szCs w:val="20"/>
          <w:lang w:val="en-IN"/>
        </w:rPr>
        <w:t xml:space="preserve"> </w:t>
      </w:r>
      <w:r>
        <w:rPr>
          <w:rFonts w:ascii="Consolas" w:hAnsi="Consolas" w:cs="Consolas"/>
          <w:sz w:val="20"/>
          <w:szCs w:val="20"/>
          <w:u w:val="single"/>
          <w:lang w:val="en-IN"/>
        </w:rPr>
        <w:t>InvalidAgeException</w:t>
      </w:r>
      <w:r>
        <w:rPr>
          <w:rFonts w:ascii="Consolas" w:hAnsi="Consolas" w:cs="Consolas"/>
          <w:sz w:val="20"/>
          <w:szCs w:val="20"/>
          <w:lang w:val="en-IN"/>
        </w:rPr>
        <w:t xml:space="preserve"> </w:t>
      </w:r>
      <w:r>
        <w:rPr>
          <w:rFonts w:ascii="Consolas" w:hAnsi="Consolas" w:cs="Consolas"/>
          <w:b/>
          <w:bCs/>
          <w:color w:val="7F0055"/>
          <w:sz w:val="20"/>
          <w:szCs w:val="20"/>
          <w:lang w:val="en-IN"/>
        </w:rPr>
        <w:t>extends</w:t>
      </w:r>
      <w:r>
        <w:rPr>
          <w:rFonts w:ascii="Consolas" w:hAnsi="Consolas" w:cs="Consolas"/>
          <w:sz w:val="20"/>
          <w:szCs w:val="20"/>
          <w:lang w:val="en-IN"/>
        </w:rPr>
        <w:t xml:space="preserve"> Exception{  </w:t>
      </w:r>
    </w:p>
    <w:p w:rsidR="007910E0" w:rsidRDefault="007910E0" w:rsidP="007910E0">
      <w:pPr>
        <w:widowControl/>
        <w:autoSpaceDE w:val="0"/>
        <w:autoSpaceDN w:val="0"/>
        <w:adjustRightInd w:val="0"/>
        <w:spacing w:after="0" w:line="240" w:lineRule="auto"/>
        <w:rPr>
          <w:rFonts w:ascii="Consolas" w:hAnsi="Consolas" w:cs="Consolas"/>
          <w:sz w:val="20"/>
          <w:szCs w:val="20"/>
          <w:lang w:val="en-IN"/>
        </w:rPr>
      </w:pPr>
      <w:r>
        <w:rPr>
          <w:rFonts w:ascii="Consolas" w:hAnsi="Consolas" w:cs="Consolas"/>
          <w:sz w:val="20"/>
          <w:szCs w:val="20"/>
          <w:lang w:val="en-IN"/>
        </w:rPr>
        <w:tab/>
        <w:t xml:space="preserve"> InvalidAgeException(String s){  </w:t>
      </w:r>
    </w:p>
    <w:p w:rsidR="007910E0" w:rsidRDefault="007910E0" w:rsidP="007910E0">
      <w:pPr>
        <w:widowControl/>
        <w:autoSpaceDE w:val="0"/>
        <w:autoSpaceDN w:val="0"/>
        <w:adjustRightInd w:val="0"/>
        <w:spacing w:after="0" w:line="240" w:lineRule="auto"/>
        <w:rPr>
          <w:rFonts w:ascii="Consolas" w:hAnsi="Consolas" w:cs="Consolas"/>
          <w:sz w:val="20"/>
          <w:szCs w:val="20"/>
          <w:lang w:val="en-IN"/>
        </w:rPr>
      </w:pPr>
      <w:r>
        <w:rPr>
          <w:rFonts w:ascii="Consolas" w:hAnsi="Consolas" w:cs="Consolas"/>
          <w:sz w:val="20"/>
          <w:szCs w:val="20"/>
          <w:lang w:val="en-IN"/>
        </w:rPr>
        <w:tab/>
        <w:t xml:space="preserve">  </w:t>
      </w:r>
      <w:r>
        <w:rPr>
          <w:rFonts w:ascii="Consolas" w:hAnsi="Consolas" w:cs="Consolas"/>
          <w:b/>
          <w:bCs/>
          <w:color w:val="7F0055"/>
          <w:sz w:val="20"/>
          <w:szCs w:val="20"/>
          <w:lang w:val="en-IN"/>
        </w:rPr>
        <w:t>super</w:t>
      </w:r>
      <w:r>
        <w:rPr>
          <w:rFonts w:ascii="Consolas" w:hAnsi="Consolas" w:cs="Consolas"/>
          <w:sz w:val="20"/>
          <w:szCs w:val="20"/>
          <w:lang w:val="en-IN"/>
        </w:rPr>
        <w:t xml:space="preserve">(s);  </w:t>
      </w:r>
    </w:p>
    <w:p w:rsidR="007910E0" w:rsidRDefault="007910E0" w:rsidP="007910E0">
      <w:pPr>
        <w:widowControl/>
        <w:autoSpaceDE w:val="0"/>
        <w:autoSpaceDN w:val="0"/>
        <w:adjustRightInd w:val="0"/>
        <w:spacing w:after="0" w:line="240" w:lineRule="auto"/>
        <w:rPr>
          <w:rFonts w:ascii="Consolas" w:hAnsi="Consolas" w:cs="Consolas"/>
          <w:sz w:val="20"/>
          <w:szCs w:val="20"/>
          <w:lang w:val="en-IN"/>
        </w:rPr>
      </w:pPr>
      <w:r>
        <w:rPr>
          <w:rFonts w:ascii="Consolas" w:hAnsi="Consolas" w:cs="Consolas"/>
          <w:sz w:val="20"/>
          <w:szCs w:val="20"/>
          <w:lang w:val="en-IN"/>
        </w:rPr>
        <w:tab/>
        <w:t xml:space="preserve"> }  </w:t>
      </w:r>
    </w:p>
    <w:p w:rsidR="007910E0" w:rsidRDefault="007910E0" w:rsidP="007910E0">
      <w:pPr>
        <w:widowControl/>
        <w:autoSpaceDE w:val="0"/>
        <w:autoSpaceDN w:val="0"/>
        <w:adjustRightInd w:val="0"/>
        <w:spacing w:after="0" w:line="240" w:lineRule="auto"/>
        <w:rPr>
          <w:rFonts w:ascii="Consolas" w:hAnsi="Consolas" w:cs="Consolas"/>
          <w:sz w:val="20"/>
          <w:szCs w:val="20"/>
          <w:lang w:val="en-IN"/>
        </w:rPr>
      </w:pPr>
      <w:r>
        <w:rPr>
          <w:rFonts w:ascii="Consolas" w:hAnsi="Consolas" w:cs="Consolas"/>
          <w:sz w:val="20"/>
          <w:szCs w:val="20"/>
          <w:lang w:val="en-IN"/>
        </w:rPr>
        <w:tab/>
        <w:t xml:space="preserve">}  </w:t>
      </w:r>
    </w:p>
    <w:p w:rsidR="007910E0" w:rsidRDefault="007910E0" w:rsidP="007910E0">
      <w:pPr>
        <w:widowControl/>
        <w:autoSpaceDE w:val="0"/>
        <w:autoSpaceDN w:val="0"/>
        <w:adjustRightInd w:val="0"/>
        <w:spacing w:after="0" w:line="240" w:lineRule="auto"/>
        <w:rPr>
          <w:rFonts w:ascii="Consolas" w:hAnsi="Consolas" w:cs="Consolas"/>
          <w:sz w:val="20"/>
          <w:szCs w:val="20"/>
          <w:lang w:val="en-IN"/>
        </w:rPr>
      </w:pPr>
    </w:p>
    <w:p w:rsidR="007910E0" w:rsidRDefault="007910E0" w:rsidP="007910E0">
      <w:pPr>
        <w:widowControl/>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w:t>
      </w:r>
      <w:r>
        <w:rPr>
          <w:rFonts w:ascii="Consolas" w:hAnsi="Consolas" w:cs="Consolas"/>
          <w:sz w:val="20"/>
          <w:szCs w:val="20"/>
          <w:lang w:val="en-IN"/>
        </w:rPr>
        <w:t xml:space="preserve"> </w:t>
      </w:r>
      <w:r>
        <w:rPr>
          <w:rFonts w:ascii="Consolas" w:hAnsi="Consolas" w:cs="Consolas"/>
          <w:b/>
          <w:bCs/>
          <w:color w:val="7F0055"/>
          <w:sz w:val="20"/>
          <w:szCs w:val="20"/>
          <w:lang w:val="en-IN"/>
        </w:rPr>
        <w:t>class</w:t>
      </w:r>
      <w:r>
        <w:rPr>
          <w:rFonts w:ascii="Consolas" w:hAnsi="Consolas" w:cs="Consolas"/>
          <w:sz w:val="20"/>
          <w:szCs w:val="20"/>
          <w:lang w:val="en-IN"/>
        </w:rPr>
        <w:t xml:space="preserve"> TestCustomException1{  </w:t>
      </w:r>
    </w:p>
    <w:p w:rsidR="007910E0" w:rsidRDefault="007910E0" w:rsidP="007910E0">
      <w:pPr>
        <w:widowControl/>
        <w:autoSpaceDE w:val="0"/>
        <w:autoSpaceDN w:val="0"/>
        <w:adjustRightInd w:val="0"/>
        <w:spacing w:after="0" w:line="240" w:lineRule="auto"/>
        <w:rPr>
          <w:rFonts w:ascii="Consolas" w:hAnsi="Consolas" w:cs="Consolas"/>
          <w:sz w:val="20"/>
          <w:szCs w:val="20"/>
          <w:lang w:val="en-IN"/>
        </w:rPr>
      </w:pPr>
      <w:r>
        <w:rPr>
          <w:rFonts w:ascii="Consolas" w:hAnsi="Consolas" w:cs="Consolas"/>
          <w:sz w:val="20"/>
          <w:szCs w:val="20"/>
          <w:lang w:val="en-IN"/>
        </w:rPr>
        <w:tab/>
        <w:t xml:space="preserve">  </w:t>
      </w:r>
    </w:p>
    <w:p w:rsidR="007910E0" w:rsidRDefault="007910E0" w:rsidP="007910E0">
      <w:pPr>
        <w:widowControl/>
        <w:autoSpaceDE w:val="0"/>
        <w:autoSpaceDN w:val="0"/>
        <w:adjustRightInd w:val="0"/>
        <w:spacing w:after="0" w:line="240" w:lineRule="auto"/>
        <w:rPr>
          <w:rFonts w:ascii="Consolas" w:hAnsi="Consolas" w:cs="Consolas"/>
          <w:sz w:val="20"/>
          <w:szCs w:val="20"/>
          <w:lang w:val="en-IN"/>
        </w:rPr>
      </w:pPr>
      <w:r>
        <w:rPr>
          <w:rFonts w:ascii="Consolas" w:hAnsi="Consolas" w:cs="Consolas"/>
          <w:sz w:val="20"/>
          <w:szCs w:val="20"/>
          <w:lang w:val="en-IN"/>
        </w:rPr>
        <w:tab/>
        <w:t xml:space="preserve">   </w:t>
      </w:r>
      <w:r>
        <w:rPr>
          <w:rFonts w:ascii="Consolas" w:hAnsi="Consolas" w:cs="Consolas"/>
          <w:b/>
          <w:bCs/>
          <w:color w:val="7F0055"/>
          <w:sz w:val="20"/>
          <w:szCs w:val="20"/>
          <w:lang w:val="en-IN"/>
        </w:rPr>
        <w:t>static</w:t>
      </w:r>
      <w:r>
        <w:rPr>
          <w:rFonts w:ascii="Consolas" w:hAnsi="Consolas" w:cs="Consolas"/>
          <w:sz w:val="20"/>
          <w:szCs w:val="20"/>
          <w:lang w:val="en-IN"/>
        </w:rPr>
        <w:t xml:space="preserve"> </w:t>
      </w:r>
      <w:r>
        <w:rPr>
          <w:rFonts w:ascii="Consolas" w:hAnsi="Consolas" w:cs="Consolas"/>
          <w:b/>
          <w:bCs/>
          <w:color w:val="7F0055"/>
          <w:sz w:val="20"/>
          <w:szCs w:val="20"/>
          <w:lang w:val="en-IN"/>
        </w:rPr>
        <w:t>void</w:t>
      </w:r>
      <w:r>
        <w:rPr>
          <w:rFonts w:ascii="Consolas" w:hAnsi="Consolas" w:cs="Consolas"/>
          <w:sz w:val="20"/>
          <w:szCs w:val="20"/>
          <w:lang w:val="en-IN"/>
        </w:rPr>
        <w:t xml:space="preserve"> validate(</w:t>
      </w:r>
      <w:r>
        <w:rPr>
          <w:rFonts w:ascii="Consolas" w:hAnsi="Consolas" w:cs="Consolas"/>
          <w:b/>
          <w:bCs/>
          <w:color w:val="7F0055"/>
          <w:sz w:val="20"/>
          <w:szCs w:val="20"/>
          <w:lang w:val="en-IN"/>
        </w:rPr>
        <w:t>int</w:t>
      </w:r>
      <w:r>
        <w:rPr>
          <w:rFonts w:ascii="Consolas" w:hAnsi="Consolas" w:cs="Consolas"/>
          <w:sz w:val="20"/>
          <w:szCs w:val="20"/>
          <w:lang w:val="en-IN"/>
        </w:rPr>
        <w:t xml:space="preserve"> age)</w:t>
      </w:r>
      <w:r>
        <w:rPr>
          <w:rFonts w:ascii="Consolas" w:hAnsi="Consolas" w:cs="Consolas"/>
          <w:b/>
          <w:bCs/>
          <w:color w:val="7F0055"/>
          <w:sz w:val="20"/>
          <w:szCs w:val="20"/>
          <w:lang w:val="en-IN"/>
        </w:rPr>
        <w:t>throws</w:t>
      </w:r>
      <w:r>
        <w:rPr>
          <w:rFonts w:ascii="Consolas" w:hAnsi="Consolas" w:cs="Consolas"/>
          <w:sz w:val="20"/>
          <w:szCs w:val="20"/>
          <w:lang w:val="en-IN"/>
        </w:rPr>
        <w:t xml:space="preserve"> InvalidAgeException{  </w:t>
      </w:r>
    </w:p>
    <w:p w:rsidR="007910E0" w:rsidRDefault="007910E0" w:rsidP="007910E0">
      <w:pPr>
        <w:widowControl/>
        <w:autoSpaceDE w:val="0"/>
        <w:autoSpaceDN w:val="0"/>
        <w:adjustRightInd w:val="0"/>
        <w:spacing w:after="0" w:line="240" w:lineRule="auto"/>
        <w:rPr>
          <w:rFonts w:ascii="Consolas" w:hAnsi="Consolas" w:cs="Consolas"/>
          <w:sz w:val="20"/>
          <w:szCs w:val="20"/>
          <w:lang w:val="en-IN"/>
        </w:rPr>
      </w:pPr>
      <w:r>
        <w:rPr>
          <w:rFonts w:ascii="Consolas" w:hAnsi="Consolas" w:cs="Consolas"/>
          <w:sz w:val="20"/>
          <w:szCs w:val="20"/>
          <w:lang w:val="en-IN"/>
        </w:rPr>
        <w:tab/>
        <w:t xml:space="preserve">     </w:t>
      </w:r>
      <w:r>
        <w:rPr>
          <w:rFonts w:ascii="Consolas" w:hAnsi="Consolas" w:cs="Consolas"/>
          <w:b/>
          <w:bCs/>
          <w:color w:val="7F0055"/>
          <w:sz w:val="20"/>
          <w:szCs w:val="20"/>
          <w:lang w:val="en-IN"/>
        </w:rPr>
        <w:t>if</w:t>
      </w:r>
      <w:r>
        <w:rPr>
          <w:rFonts w:ascii="Consolas" w:hAnsi="Consolas" w:cs="Consolas"/>
          <w:sz w:val="20"/>
          <w:szCs w:val="20"/>
          <w:lang w:val="en-IN"/>
        </w:rPr>
        <w:t xml:space="preserve">(age&lt;18)  </w:t>
      </w:r>
    </w:p>
    <w:p w:rsidR="007910E0" w:rsidRDefault="007910E0" w:rsidP="007910E0">
      <w:pPr>
        <w:widowControl/>
        <w:autoSpaceDE w:val="0"/>
        <w:autoSpaceDN w:val="0"/>
        <w:adjustRightInd w:val="0"/>
        <w:spacing w:after="0" w:line="240" w:lineRule="auto"/>
        <w:rPr>
          <w:rFonts w:ascii="Consolas" w:hAnsi="Consolas" w:cs="Consolas"/>
          <w:sz w:val="20"/>
          <w:szCs w:val="20"/>
          <w:lang w:val="en-IN"/>
        </w:rPr>
      </w:pPr>
      <w:r>
        <w:rPr>
          <w:rFonts w:ascii="Consolas" w:hAnsi="Consolas" w:cs="Consolas"/>
          <w:sz w:val="20"/>
          <w:szCs w:val="20"/>
          <w:lang w:val="en-IN"/>
        </w:rPr>
        <w:tab/>
        <w:t xml:space="preserve">      </w:t>
      </w:r>
      <w:r>
        <w:rPr>
          <w:rFonts w:ascii="Consolas" w:hAnsi="Consolas" w:cs="Consolas"/>
          <w:b/>
          <w:bCs/>
          <w:color w:val="7F0055"/>
          <w:sz w:val="20"/>
          <w:szCs w:val="20"/>
          <w:lang w:val="en-IN"/>
        </w:rPr>
        <w:t>throw</w:t>
      </w:r>
      <w:r>
        <w:rPr>
          <w:rFonts w:ascii="Consolas" w:hAnsi="Consolas" w:cs="Consolas"/>
          <w:sz w:val="20"/>
          <w:szCs w:val="20"/>
          <w:lang w:val="en-IN"/>
        </w:rPr>
        <w:t xml:space="preserve"> </w:t>
      </w:r>
      <w:r>
        <w:rPr>
          <w:rFonts w:ascii="Consolas" w:hAnsi="Consolas" w:cs="Consolas"/>
          <w:b/>
          <w:bCs/>
          <w:color w:val="7F0055"/>
          <w:sz w:val="20"/>
          <w:szCs w:val="20"/>
          <w:lang w:val="en-IN"/>
        </w:rPr>
        <w:t>new</w:t>
      </w:r>
      <w:r>
        <w:rPr>
          <w:rFonts w:ascii="Consolas" w:hAnsi="Consolas" w:cs="Consolas"/>
          <w:sz w:val="20"/>
          <w:szCs w:val="20"/>
          <w:lang w:val="en-IN"/>
        </w:rPr>
        <w:t xml:space="preserve"> InvalidAgeException(</w:t>
      </w:r>
      <w:r>
        <w:rPr>
          <w:rFonts w:ascii="Consolas" w:hAnsi="Consolas" w:cs="Consolas"/>
          <w:color w:val="2A00FF"/>
          <w:sz w:val="20"/>
          <w:szCs w:val="20"/>
          <w:lang w:val="en-IN"/>
        </w:rPr>
        <w:t>"not valid"</w:t>
      </w:r>
      <w:r>
        <w:rPr>
          <w:rFonts w:ascii="Consolas" w:hAnsi="Consolas" w:cs="Consolas"/>
          <w:sz w:val="20"/>
          <w:szCs w:val="20"/>
          <w:lang w:val="en-IN"/>
        </w:rPr>
        <w:t xml:space="preserve">);  </w:t>
      </w:r>
    </w:p>
    <w:p w:rsidR="007910E0" w:rsidRDefault="007910E0" w:rsidP="007910E0">
      <w:pPr>
        <w:widowControl/>
        <w:autoSpaceDE w:val="0"/>
        <w:autoSpaceDN w:val="0"/>
        <w:adjustRightInd w:val="0"/>
        <w:spacing w:after="0" w:line="240" w:lineRule="auto"/>
        <w:rPr>
          <w:rFonts w:ascii="Consolas" w:hAnsi="Consolas" w:cs="Consolas"/>
          <w:sz w:val="20"/>
          <w:szCs w:val="20"/>
          <w:lang w:val="en-IN"/>
        </w:rPr>
      </w:pPr>
      <w:r>
        <w:rPr>
          <w:rFonts w:ascii="Consolas" w:hAnsi="Consolas" w:cs="Consolas"/>
          <w:sz w:val="20"/>
          <w:szCs w:val="20"/>
          <w:lang w:val="en-IN"/>
        </w:rPr>
        <w:tab/>
        <w:t xml:space="preserve">     </w:t>
      </w:r>
      <w:r>
        <w:rPr>
          <w:rFonts w:ascii="Consolas" w:hAnsi="Consolas" w:cs="Consolas"/>
          <w:b/>
          <w:bCs/>
          <w:color w:val="7F0055"/>
          <w:sz w:val="20"/>
          <w:szCs w:val="20"/>
          <w:lang w:val="en-IN"/>
        </w:rPr>
        <w:t>else</w:t>
      </w:r>
      <w:r>
        <w:rPr>
          <w:rFonts w:ascii="Consolas" w:hAnsi="Consolas" w:cs="Consolas"/>
          <w:sz w:val="20"/>
          <w:szCs w:val="20"/>
          <w:lang w:val="en-IN"/>
        </w:rPr>
        <w:t xml:space="preserve">  </w:t>
      </w:r>
    </w:p>
    <w:p w:rsidR="007910E0" w:rsidRDefault="007910E0" w:rsidP="007910E0">
      <w:pPr>
        <w:widowControl/>
        <w:autoSpaceDE w:val="0"/>
        <w:autoSpaceDN w:val="0"/>
        <w:adjustRightInd w:val="0"/>
        <w:spacing w:after="0" w:line="240" w:lineRule="auto"/>
        <w:rPr>
          <w:rFonts w:ascii="Consolas" w:hAnsi="Consolas" w:cs="Consolas"/>
          <w:sz w:val="20"/>
          <w:szCs w:val="20"/>
          <w:lang w:val="en-IN"/>
        </w:rPr>
      </w:pPr>
      <w:r>
        <w:rPr>
          <w:rFonts w:ascii="Consolas" w:hAnsi="Consolas" w:cs="Consolas"/>
          <w:sz w:val="20"/>
          <w:szCs w:val="20"/>
          <w:lang w:val="en-IN"/>
        </w:rPr>
        <w:tab/>
        <w:t xml:space="preserve">      System.</w:t>
      </w:r>
      <w:r>
        <w:rPr>
          <w:rFonts w:ascii="Consolas" w:hAnsi="Consolas" w:cs="Consolas"/>
          <w:i/>
          <w:iCs/>
          <w:color w:val="0000C0"/>
          <w:sz w:val="20"/>
          <w:szCs w:val="20"/>
          <w:lang w:val="en-IN"/>
        </w:rPr>
        <w:t>out</w:t>
      </w:r>
      <w:r>
        <w:rPr>
          <w:rFonts w:ascii="Consolas" w:hAnsi="Consolas" w:cs="Consolas"/>
          <w:sz w:val="20"/>
          <w:szCs w:val="20"/>
          <w:lang w:val="en-IN"/>
        </w:rPr>
        <w:t>.println(</w:t>
      </w:r>
      <w:r>
        <w:rPr>
          <w:rFonts w:ascii="Consolas" w:hAnsi="Consolas" w:cs="Consolas"/>
          <w:color w:val="2A00FF"/>
          <w:sz w:val="20"/>
          <w:szCs w:val="20"/>
          <w:lang w:val="en-IN"/>
        </w:rPr>
        <w:t>"welcome to vote"</w:t>
      </w:r>
      <w:r>
        <w:rPr>
          <w:rFonts w:ascii="Consolas" w:hAnsi="Consolas" w:cs="Consolas"/>
          <w:sz w:val="20"/>
          <w:szCs w:val="20"/>
          <w:lang w:val="en-IN"/>
        </w:rPr>
        <w:t xml:space="preserve">);  </w:t>
      </w:r>
    </w:p>
    <w:p w:rsidR="007910E0" w:rsidRDefault="007910E0" w:rsidP="007910E0">
      <w:pPr>
        <w:widowControl/>
        <w:autoSpaceDE w:val="0"/>
        <w:autoSpaceDN w:val="0"/>
        <w:adjustRightInd w:val="0"/>
        <w:spacing w:after="0" w:line="240" w:lineRule="auto"/>
        <w:rPr>
          <w:rFonts w:ascii="Consolas" w:hAnsi="Consolas" w:cs="Consolas"/>
          <w:sz w:val="20"/>
          <w:szCs w:val="20"/>
          <w:lang w:val="en-IN"/>
        </w:rPr>
      </w:pPr>
      <w:r>
        <w:rPr>
          <w:rFonts w:ascii="Consolas" w:hAnsi="Consolas" w:cs="Consolas"/>
          <w:sz w:val="20"/>
          <w:szCs w:val="20"/>
          <w:lang w:val="en-IN"/>
        </w:rPr>
        <w:tab/>
        <w:t xml:space="preserve">   }  </w:t>
      </w:r>
    </w:p>
    <w:p w:rsidR="007910E0" w:rsidRDefault="007910E0" w:rsidP="007910E0">
      <w:pPr>
        <w:widowControl/>
        <w:autoSpaceDE w:val="0"/>
        <w:autoSpaceDN w:val="0"/>
        <w:adjustRightInd w:val="0"/>
        <w:spacing w:after="0" w:line="240" w:lineRule="auto"/>
        <w:rPr>
          <w:rFonts w:ascii="Consolas" w:hAnsi="Consolas" w:cs="Consolas"/>
          <w:sz w:val="20"/>
          <w:szCs w:val="20"/>
          <w:lang w:val="en-IN"/>
        </w:rPr>
      </w:pPr>
      <w:r>
        <w:rPr>
          <w:rFonts w:ascii="Consolas" w:hAnsi="Consolas" w:cs="Consolas"/>
          <w:sz w:val="20"/>
          <w:szCs w:val="20"/>
          <w:lang w:val="en-IN"/>
        </w:rPr>
        <w:tab/>
        <w:t xml:space="preserve">     </w:t>
      </w:r>
    </w:p>
    <w:p w:rsidR="007910E0" w:rsidRDefault="007910E0" w:rsidP="007910E0">
      <w:pPr>
        <w:widowControl/>
        <w:autoSpaceDE w:val="0"/>
        <w:autoSpaceDN w:val="0"/>
        <w:adjustRightInd w:val="0"/>
        <w:spacing w:after="0" w:line="240" w:lineRule="auto"/>
        <w:rPr>
          <w:rFonts w:ascii="Consolas" w:hAnsi="Consolas" w:cs="Consolas"/>
          <w:sz w:val="20"/>
          <w:szCs w:val="20"/>
          <w:lang w:val="en-IN"/>
        </w:rPr>
      </w:pPr>
      <w:r>
        <w:rPr>
          <w:rFonts w:ascii="Consolas" w:hAnsi="Consolas" w:cs="Consolas"/>
          <w:sz w:val="20"/>
          <w:szCs w:val="20"/>
          <w:lang w:val="en-IN"/>
        </w:rPr>
        <w:tab/>
        <w:t xml:space="preserve">   </w:t>
      </w:r>
      <w:r>
        <w:rPr>
          <w:rFonts w:ascii="Consolas" w:hAnsi="Consolas" w:cs="Consolas"/>
          <w:b/>
          <w:bCs/>
          <w:color w:val="7F0055"/>
          <w:sz w:val="20"/>
          <w:szCs w:val="20"/>
          <w:lang w:val="en-IN"/>
        </w:rPr>
        <w:t>public</w:t>
      </w:r>
      <w:r>
        <w:rPr>
          <w:rFonts w:ascii="Consolas" w:hAnsi="Consolas" w:cs="Consolas"/>
          <w:sz w:val="20"/>
          <w:szCs w:val="20"/>
          <w:lang w:val="en-IN"/>
        </w:rPr>
        <w:t xml:space="preserve"> </w:t>
      </w:r>
      <w:r>
        <w:rPr>
          <w:rFonts w:ascii="Consolas" w:hAnsi="Consolas" w:cs="Consolas"/>
          <w:b/>
          <w:bCs/>
          <w:color w:val="7F0055"/>
          <w:sz w:val="20"/>
          <w:szCs w:val="20"/>
          <w:lang w:val="en-IN"/>
        </w:rPr>
        <w:t>static</w:t>
      </w:r>
      <w:r>
        <w:rPr>
          <w:rFonts w:ascii="Consolas" w:hAnsi="Consolas" w:cs="Consolas"/>
          <w:sz w:val="20"/>
          <w:szCs w:val="20"/>
          <w:lang w:val="en-IN"/>
        </w:rPr>
        <w:t xml:space="preserve"> </w:t>
      </w:r>
      <w:r>
        <w:rPr>
          <w:rFonts w:ascii="Consolas" w:hAnsi="Consolas" w:cs="Consolas"/>
          <w:b/>
          <w:bCs/>
          <w:color w:val="7F0055"/>
          <w:sz w:val="20"/>
          <w:szCs w:val="20"/>
          <w:lang w:val="en-IN"/>
        </w:rPr>
        <w:t>void</w:t>
      </w:r>
      <w:r>
        <w:rPr>
          <w:rFonts w:ascii="Consolas" w:hAnsi="Consolas" w:cs="Consolas"/>
          <w:sz w:val="20"/>
          <w:szCs w:val="20"/>
          <w:lang w:val="en-IN"/>
        </w:rPr>
        <w:t xml:space="preserve"> main(String args[]){  </w:t>
      </w:r>
    </w:p>
    <w:p w:rsidR="007910E0" w:rsidRDefault="007910E0" w:rsidP="007910E0">
      <w:pPr>
        <w:widowControl/>
        <w:autoSpaceDE w:val="0"/>
        <w:autoSpaceDN w:val="0"/>
        <w:adjustRightInd w:val="0"/>
        <w:spacing w:after="0" w:line="240" w:lineRule="auto"/>
        <w:rPr>
          <w:rFonts w:ascii="Consolas" w:hAnsi="Consolas" w:cs="Consolas"/>
          <w:sz w:val="20"/>
          <w:szCs w:val="20"/>
          <w:lang w:val="en-IN"/>
        </w:rPr>
      </w:pPr>
      <w:r>
        <w:rPr>
          <w:rFonts w:ascii="Consolas" w:hAnsi="Consolas" w:cs="Consolas"/>
          <w:sz w:val="20"/>
          <w:szCs w:val="20"/>
          <w:lang w:val="en-IN"/>
        </w:rPr>
        <w:tab/>
        <w:t xml:space="preserve">      </w:t>
      </w:r>
      <w:r>
        <w:rPr>
          <w:rFonts w:ascii="Consolas" w:hAnsi="Consolas" w:cs="Consolas"/>
          <w:b/>
          <w:bCs/>
          <w:color w:val="7F0055"/>
          <w:sz w:val="20"/>
          <w:szCs w:val="20"/>
          <w:lang w:val="en-IN"/>
        </w:rPr>
        <w:t>try</w:t>
      </w:r>
      <w:r>
        <w:rPr>
          <w:rFonts w:ascii="Consolas" w:hAnsi="Consolas" w:cs="Consolas"/>
          <w:sz w:val="20"/>
          <w:szCs w:val="20"/>
          <w:lang w:val="en-IN"/>
        </w:rPr>
        <w:t xml:space="preserve">{  </w:t>
      </w:r>
    </w:p>
    <w:p w:rsidR="007910E0" w:rsidRDefault="007910E0" w:rsidP="007910E0">
      <w:pPr>
        <w:widowControl/>
        <w:autoSpaceDE w:val="0"/>
        <w:autoSpaceDN w:val="0"/>
        <w:adjustRightInd w:val="0"/>
        <w:spacing w:after="0" w:line="240" w:lineRule="auto"/>
        <w:rPr>
          <w:rFonts w:ascii="Consolas" w:hAnsi="Consolas" w:cs="Consolas"/>
          <w:sz w:val="20"/>
          <w:szCs w:val="20"/>
          <w:lang w:val="en-IN"/>
        </w:rPr>
      </w:pPr>
      <w:r>
        <w:rPr>
          <w:rFonts w:ascii="Consolas" w:hAnsi="Consolas" w:cs="Consolas"/>
          <w:sz w:val="20"/>
          <w:szCs w:val="20"/>
          <w:lang w:val="en-IN"/>
        </w:rPr>
        <w:tab/>
        <w:t xml:space="preserve">      </w:t>
      </w:r>
      <w:r>
        <w:rPr>
          <w:rFonts w:ascii="Consolas" w:hAnsi="Consolas" w:cs="Consolas"/>
          <w:i/>
          <w:iCs/>
          <w:sz w:val="20"/>
          <w:szCs w:val="20"/>
          <w:lang w:val="en-IN"/>
        </w:rPr>
        <w:t>validate</w:t>
      </w:r>
      <w:r>
        <w:rPr>
          <w:rFonts w:ascii="Consolas" w:hAnsi="Consolas" w:cs="Consolas"/>
          <w:sz w:val="20"/>
          <w:szCs w:val="20"/>
          <w:lang w:val="en-IN"/>
        </w:rPr>
        <w:t xml:space="preserve">(13);  </w:t>
      </w:r>
    </w:p>
    <w:p w:rsidR="007910E0" w:rsidRDefault="007910E0" w:rsidP="007910E0">
      <w:pPr>
        <w:widowControl/>
        <w:autoSpaceDE w:val="0"/>
        <w:autoSpaceDN w:val="0"/>
        <w:adjustRightInd w:val="0"/>
        <w:spacing w:after="0" w:line="240" w:lineRule="auto"/>
        <w:rPr>
          <w:rFonts w:ascii="Consolas" w:hAnsi="Consolas" w:cs="Consolas"/>
          <w:sz w:val="20"/>
          <w:szCs w:val="20"/>
          <w:lang w:val="en-IN"/>
        </w:rPr>
      </w:pPr>
      <w:r>
        <w:rPr>
          <w:rFonts w:ascii="Consolas" w:hAnsi="Consolas" w:cs="Consolas"/>
          <w:sz w:val="20"/>
          <w:szCs w:val="20"/>
          <w:lang w:val="en-IN"/>
        </w:rPr>
        <w:tab/>
        <w:t xml:space="preserve">      }</w:t>
      </w:r>
      <w:r>
        <w:rPr>
          <w:rFonts w:ascii="Consolas" w:hAnsi="Consolas" w:cs="Consolas"/>
          <w:b/>
          <w:bCs/>
          <w:color w:val="7F0055"/>
          <w:sz w:val="20"/>
          <w:szCs w:val="20"/>
          <w:lang w:val="en-IN"/>
        </w:rPr>
        <w:t>catch</w:t>
      </w:r>
      <w:r>
        <w:rPr>
          <w:rFonts w:ascii="Consolas" w:hAnsi="Consolas" w:cs="Consolas"/>
          <w:sz w:val="20"/>
          <w:szCs w:val="20"/>
          <w:lang w:val="en-IN"/>
        </w:rPr>
        <w:t>(Throwable m){System.</w:t>
      </w:r>
      <w:r>
        <w:rPr>
          <w:rFonts w:ascii="Consolas" w:hAnsi="Consolas" w:cs="Consolas"/>
          <w:i/>
          <w:iCs/>
          <w:color w:val="0000C0"/>
          <w:sz w:val="20"/>
          <w:szCs w:val="20"/>
          <w:lang w:val="en-IN"/>
        </w:rPr>
        <w:t>out</w:t>
      </w:r>
      <w:r>
        <w:rPr>
          <w:rFonts w:ascii="Consolas" w:hAnsi="Consolas" w:cs="Consolas"/>
          <w:sz w:val="20"/>
          <w:szCs w:val="20"/>
          <w:lang w:val="en-IN"/>
        </w:rPr>
        <w:t>.println(</w:t>
      </w:r>
      <w:r>
        <w:rPr>
          <w:rFonts w:ascii="Consolas" w:hAnsi="Consolas" w:cs="Consolas"/>
          <w:color w:val="2A00FF"/>
          <w:sz w:val="20"/>
          <w:szCs w:val="20"/>
          <w:lang w:val="en-IN"/>
        </w:rPr>
        <w:t>"Exception occured: "</w:t>
      </w:r>
      <w:r>
        <w:rPr>
          <w:rFonts w:ascii="Consolas" w:hAnsi="Consolas" w:cs="Consolas"/>
          <w:sz w:val="20"/>
          <w:szCs w:val="20"/>
          <w:lang w:val="en-IN"/>
        </w:rPr>
        <w:t xml:space="preserve">+m);}  </w:t>
      </w:r>
    </w:p>
    <w:p w:rsidR="007910E0" w:rsidRDefault="007910E0" w:rsidP="007910E0">
      <w:pPr>
        <w:widowControl/>
        <w:autoSpaceDE w:val="0"/>
        <w:autoSpaceDN w:val="0"/>
        <w:adjustRightInd w:val="0"/>
        <w:spacing w:after="0" w:line="240" w:lineRule="auto"/>
        <w:rPr>
          <w:rFonts w:ascii="Consolas" w:hAnsi="Consolas" w:cs="Consolas"/>
          <w:sz w:val="20"/>
          <w:szCs w:val="20"/>
          <w:lang w:val="en-IN"/>
        </w:rPr>
      </w:pPr>
      <w:r>
        <w:rPr>
          <w:rFonts w:ascii="Consolas" w:hAnsi="Consolas" w:cs="Consolas"/>
          <w:sz w:val="20"/>
          <w:szCs w:val="20"/>
          <w:lang w:val="en-IN"/>
        </w:rPr>
        <w:lastRenderedPageBreak/>
        <w:tab/>
        <w:t xml:space="preserve">  </w:t>
      </w:r>
    </w:p>
    <w:p w:rsidR="007910E0" w:rsidRDefault="007910E0" w:rsidP="007910E0">
      <w:pPr>
        <w:widowControl/>
        <w:autoSpaceDE w:val="0"/>
        <w:autoSpaceDN w:val="0"/>
        <w:adjustRightInd w:val="0"/>
        <w:spacing w:after="0" w:line="240" w:lineRule="auto"/>
        <w:rPr>
          <w:rFonts w:ascii="Consolas" w:hAnsi="Consolas" w:cs="Consolas"/>
          <w:sz w:val="20"/>
          <w:szCs w:val="20"/>
          <w:lang w:val="en-IN"/>
        </w:rPr>
      </w:pPr>
      <w:r>
        <w:rPr>
          <w:rFonts w:ascii="Consolas" w:hAnsi="Consolas" w:cs="Consolas"/>
          <w:sz w:val="20"/>
          <w:szCs w:val="20"/>
          <w:lang w:val="en-IN"/>
        </w:rPr>
        <w:tab/>
        <w:t xml:space="preserve">      System.</w:t>
      </w:r>
      <w:r>
        <w:rPr>
          <w:rFonts w:ascii="Consolas" w:hAnsi="Consolas" w:cs="Consolas"/>
          <w:i/>
          <w:iCs/>
          <w:color w:val="0000C0"/>
          <w:sz w:val="20"/>
          <w:szCs w:val="20"/>
          <w:lang w:val="en-IN"/>
        </w:rPr>
        <w:t>out</w:t>
      </w:r>
      <w:r>
        <w:rPr>
          <w:rFonts w:ascii="Consolas" w:hAnsi="Consolas" w:cs="Consolas"/>
          <w:sz w:val="20"/>
          <w:szCs w:val="20"/>
          <w:lang w:val="en-IN"/>
        </w:rPr>
        <w:t>.println(</w:t>
      </w:r>
      <w:r>
        <w:rPr>
          <w:rFonts w:ascii="Consolas" w:hAnsi="Consolas" w:cs="Consolas"/>
          <w:color w:val="2A00FF"/>
          <w:sz w:val="20"/>
          <w:szCs w:val="20"/>
          <w:lang w:val="en-IN"/>
        </w:rPr>
        <w:t>"rest of the code..."</w:t>
      </w:r>
      <w:r>
        <w:rPr>
          <w:rFonts w:ascii="Consolas" w:hAnsi="Consolas" w:cs="Consolas"/>
          <w:sz w:val="20"/>
          <w:szCs w:val="20"/>
          <w:lang w:val="en-IN"/>
        </w:rPr>
        <w:t xml:space="preserve">);  </w:t>
      </w:r>
    </w:p>
    <w:p w:rsidR="007910E0" w:rsidRDefault="007910E0" w:rsidP="007910E0">
      <w:pPr>
        <w:widowControl/>
        <w:autoSpaceDE w:val="0"/>
        <w:autoSpaceDN w:val="0"/>
        <w:adjustRightInd w:val="0"/>
        <w:spacing w:after="0" w:line="240" w:lineRule="auto"/>
        <w:rPr>
          <w:rFonts w:ascii="Consolas" w:hAnsi="Consolas" w:cs="Consolas"/>
          <w:sz w:val="20"/>
          <w:szCs w:val="20"/>
          <w:lang w:val="en-IN"/>
        </w:rPr>
      </w:pPr>
      <w:r>
        <w:rPr>
          <w:rFonts w:ascii="Consolas" w:hAnsi="Consolas" w:cs="Consolas"/>
          <w:sz w:val="20"/>
          <w:szCs w:val="20"/>
          <w:lang w:val="en-IN"/>
        </w:rPr>
        <w:tab/>
        <w:t xml:space="preserve">  }  </w:t>
      </w:r>
    </w:p>
    <w:p w:rsidR="007910E0" w:rsidRPr="00066F72" w:rsidRDefault="007910E0" w:rsidP="007910E0">
      <w:pPr>
        <w:pStyle w:val="normal0"/>
        <w:ind w:left="360"/>
        <w:rPr>
          <w:i/>
        </w:rPr>
      </w:pPr>
      <w:r>
        <w:rPr>
          <w:rFonts w:ascii="Consolas" w:hAnsi="Consolas" w:cs="Consolas"/>
          <w:sz w:val="20"/>
          <w:szCs w:val="20"/>
          <w:lang w:val="en-IN"/>
        </w:rPr>
        <w:tab/>
        <w:t>}</w:t>
      </w:r>
    </w:p>
    <w:p w:rsidR="009518A4" w:rsidRDefault="009518A4">
      <w:pPr>
        <w:pStyle w:val="normal0"/>
        <w:jc w:val="center"/>
        <w:rPr>
          <w:i/>
        </w:rPr>
      </w:pPr>
    </w:p>
    <w:p w:rsidR="006C69B6" w:rsidRDefault="00DA4C3D" w:rsidP="00DA4C3D">
      <w:pPr>
        <w:pStyle w:val="normal0"/>
        <w:numPr>
          <w:ilvl w:val="0"/>
          <w:numId w:val="15"/>
        </w:numPr>
        <w:jc w:val="center"/>
        <w:rPr>
          <w:rFonts w:ascii="Arial" w:hAnsi="Arial" w:cs="Arial"/>
          <w:color w:val="222222"/>
          <w:sz w:val="19"/>
          <w:szCs w:val="19"/>
          <w:shd w:val="clear" w:color="auto" w:fill="FFFFFF"/>
        </w:rPr>
      </w:pPr>
      <w:r>
        <w:rPr>
          <w:rFonts w:ascii="Arial" w:hAnsi="Arial" w:cs="Arial"/>
          <w:color w:val="222222"/>
          <w:sz w:val="19"/>
          <w:szCs w:val="19"/>
          <w:shd w:val="clear" w:color="auto" w:fill="FFFFFF"/>
        </w:rPr>
        <w:t>Can we write catch(throwable e) ?</w:t>
      </w:r>
    </w:p>
    <w:p w:rsidR="00DA4C3D" w:rsidRDefault="00DA4C3D" w:rsidP="00DA4C3D">
      <w:pPr>
        <w:pStyle w:val="normal0"/>
        <w:ind w:left="360"/>
        <w:rPr>
          <w:rFonts w:ascii="Arial" w:hAnsi="Arial" w:cs="Arial"/>
          <w:color w:val="222222"/>
          <w:sz w:val="19"/>
          <w:szCs w:val="19"/>
          <w:shd w:val="clear" w:color="auto" w:fill="FFFFFF"/>
        </w:rPr>
      </w:pPr>
      <w:r>
        <w:rPr>
          <w:rFonts w:ascii="Arial" w:hAnsi="Arial" w:cs="Arial"/>
          <w:color w:val="222222"/>
          <w:sz w:val="19"/>
          <w:szCs w:val="19"/>
          <w:shd w:val="clear" w:color="auto" w:fill="FFFFFF"/>
        </w:rPr>
        <w:t>Ans)Yes</w:t>
      </w:r>
    </w:p>
    <w:p w:rsidR="00DA4C3D" w:rsidRDefault="00A526B4" w:rsidP="00A526B4">
      <w:pPr>
        <w:pStyle w:val="normal0"/>
        <w:numPr>
          <w:ilvl w:val="0"/>
          <w:numId w:val="15"/>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Hibernate configuration in spring XML file?</w:t>
      </w:r>
    </w:p>
    <w:p w:rsidR="00A526B4" w:rsidRDefault="00A526B4" w:rsidP="00A526B4">
      <w:pPr>
        <w:pStyle w:val="normal0"/>
        <w:ind w:left="360"/>
        <w:rPr>
          <w:rFonts w:ascii="Arial" w:hAnsi="Arial" w:cs="Arial"/>
          <w:color w:val="222222"/>
          <w:sz w:val="19"/>
          <w:szCs w:val="19"/>
          <w:shd w:val="clear" w:color="auto" w:fill="FFFFFF"/>
        </w:rPr>
      </w:pPr>
      <w:r>
        <w:rPr>
          <w:rFonts w:ascii="Arial" w:hAnsi="Arial" w:cs="Arial"/>
          <w:color w:val="222222"/>
          <w:sz w:val="19"/>
          <w:szCs w:val="19"/>
          <w:shd w:val="clear" w:color="auto" w:fill="FFFFFF"/>
        </w:rPr>
        <w:t>Ans)</w:t>
      </w:r>
    </w:p>
    <w:p w:rsidR="008F5BC3" w:rsidRDefault="008F5BC3" w:rsidP="00A526B4">
      <w:pPr>
        <w:pStyle w:val="normal0"/>
        <w:ind w:left="360"/>
        <w:rPr>
          <w:rFonts w:ascii="Arial" w:hAnsi="Arial" w:cs="Arial"/>
          <w:color w:val="222222"/>
          <w:sz w:val="19"/>
          <w:szCs w:val="19"/>
          <w:shd w:val="clear" w:color="auto" w:fill="FFFFFF"/>
        </w:rPr>
      </w:pPr>
    </w:p>
    <w:p w:rsidR="008F5BC3" w:rsidRPr="008F5BC3" w:rsidRDefault="008F5BC3" w:rsidP="008F5BC3">
      <w:pPr>
        <w:widowControl/>
        <w:numPr>
          <w:ilvl w:val="0"/>
          <w:numId w:val="16"/>
        </w:numPr>
        <w:shd w:val="clear" w:color="auto" w:fill="FFFFFF"/>
        <w:spacing w:after="0" w:line="345" w:lineRule="atLeast"/>
        <w:ind w:left="0"/>
        <w:jc w:val="both"/>
        <w:rPr>
          <w:rFonts w:ascii="Verdana" w:eastAsia="Times New Roman" w:hAnsi="Verdana" w:cs="Times New Roman"/>
          <w:sz w:val="20"/>
          <w:szCs w:val="20"/>
          <w:lang w:val="en-IN" w:eastAsia="en-IN"/>
        </w:rPr>
      </w:pPr>
      <w:r w:rsidRPr="008F5BC3">
        <w:rPr>
          <w:rFonts w:ascii="Verdana" w:eastAsia="Times New Roman" w:hAnsi="Verdana" w:cs="Times New Roman"/>
          <w:sz w:val="20"/>
          <w:szCs w:val="20"/>
          <w:bdr w:val="none" w:sz="0" w:space="0" w:color="auto" w:frame="1"/>
          <w:lang w:val="en-IN" w:eastAsia="en-IN"/>
        </w:rPr>
        <w:t>&lt;bean id=</w:t>
      </w:r>
      <w:r w:rsidRPr="008F5BC3">
        <w:rPr>
          <w:rFonts w:ascii="Verdana" w:eastAsia="Times New Roman" w:hAnsi="Verdana" w:cs="Times New Roman"/>
          <w:color w:val="0000FF"/>
          <w:sz w:val="20"/>
          <w:lang w:val="en-IN" w:eastAsia="en-IN"/>
        </w:rPr>
        <w:t>"dataSource"</w:t>
      </w:r>
      <w:r w:rsidRPr="008F5BC3">
        <w:rPr>
          <w:rFonts w:ascii="Verdana" w:eastAsia="Times New Roman" w:hAnsi="Verdana" w:cs="Times New Roman"/>
          <w:sz w:val="20"/>
          <w:szCs w:val="20"/>
          <w:bdr w:val="none" w:sz="0" w:space="0" w:color="auto" w:frame="1"/>
          <w:lang w:val="en-IN" w:eastAsia="en-IN"/>
        </w:rPr>
        <w:t> </w:t>
      </w:r>
      <w:r w:rsidRPr="008F5BC3">
        <w:rPr>
          <w:rFonts w:ascii="Verdana" w:eastAsia="Times New Roman" w:hAnsi="Verdana" w:cs="Times New Roman"/>
          <w:b/>
          <w:bCs/>
          <w:color w:val="006699"/>
          <w:sz w:val="20"/>
          <w:lang w:val="en-IN" w:eastAsia="en-IN"/>
        </w:rPr>
        <w:t>class</w:t>
      </w:r>
      <w:r w:rsidRPr="008F5BC3">
        <w:rPr>
          <w:rFonts w:ascii="Verdana" w:eastAsia="Times New Roman" w:hAnsi="Verdana" w:cs="Times New Roman"/>
          <w:sz w:val="20"/>
          <w:szCs w:val="20"/>
          <w:bdr w:val="none" w:sz="0" w:space="0" w:color="auto" w:frame="1"/>
          <w:lang w:val="en-IN" w:eastAsia="en-IN"/>
        </w:rPr>
        <w:t>=</w:t>
      </w:r>
      <w:r w:rsidRPr="008F5BC3">
        <w:rPr>
          <w:rFonts w:ascii="Verdana" w:eastAsia="Times New Roman" w:hAnsi="Verdana" w:cs="Times New Roman"/>
          <w:color w:val="0000FF"/>
          <w:sz w:val="20"/>
          <w:lang w:val="en-IN" w:eastAsia="en-IN"/>
        </w:rPr>
        <w:t>"org.apache.commons.dbcp.BasicDataSource"</w:t>
      </w:r>
      <w:r w:rsidRPr="008F5BC3">
        <w:rPr>
          <w:rFonts w:ascii="Verdana" w:eastAsia="Times New Roman" w:hAnsi="Verdana" w:cs="Times New Roman"/>
          <w:sz w:val="20"/>
          <w:szCs w:val="20"/>
          <w:bdr w:val="none" w:sz="0" w:space="0" w:color="auto" w:frame="1"/>
          <w:lang w:val="en-IN" w:eastAsia="en-IN"/>
        </w:rPr>
        <w:t>&gt;  </w:t>
      </w:r>
    </w:p>
    <w:p w:rsidR="008F5BC3" w:rsidRPr="008F5BC3" w:rsidRDefault="008F5BC3" w:rsidP="008F5BC3">
      <w:pPr>
        <w:widowControl/>
        <w:numPr>
          <w:ilvl w:val="0"/>
          <w:numId w:val="16"/>
        </w:numPr>
        <w:shd w:val="clear" w:color="auto" w:fill="FFFFFF"/>
        <w:spacing w:after="0" w:line="345" w:lineRule="atLeast"/>
        <w:ind w:left="0"/>
        <w:jc w:val="both"/>
        <w:rPr>
          <w:rFonts w:ascii="Verdana" w:eastAsia="Times New Roman" w:hAnsi="Verdana" w:cs="Times New Roman"/>
          <w:sz w:val="20"/>
          <w:szCs w:val="20"/>
          <w:lang w:val="en-IN" w:eastAsia="en-IN"/>
        </w:rPr>
      </w:pPr>
      <w:r w:rsidRPr="008F5BC3">
        <w:rPr>
          <w:rFonts w:ascii="Verdana" w:eastAsia="Times New Roman" w:hAnsi="Verdana" w:cs="Times New Roman"/>
          <w:sz w:val="20"/>
          <w:szCs w:val="20"/>
          <w:bdr w:val="none" w:sz="0" w:space="0" w:color="auto" w:frame="1"/>
          <w:lang w:val="en-IN" w:eastAsia="en-IN"/>
        </w:rPr>
        <w:t>        &lt;property name=</w:t>
      </w:r>
      <w:r w:rsidRPr="008F5BC3">
        <w:rPr>
          <w:rFonts w:ascii="Verdana" w:eastAsia="Times New Roman" w:hAnsi="Verdana" w:cs="Times New Roman"/>
          <w:color w:val="0000FF"/>
          <w:sz w:val="20"/>
          <w:lang w:val="en-IN" w:eastAsia="en-IN"/>
        </w:rPr>
        <w:t>"driverClassName"</w:t>
      </w:r>
      <w:r w:rsidRPr="008F5BC3">
        <w:rPr>
          <w:rFonts w:ascii="Verdana" w:eastAsia="Times New Roman" w:hAnsi="Verdana" w:cs="Times New Roman"/>
          <w:sz w:val="20"/>
          <w:szCs w:val="20"/>
          <w:bdr w:val="none" w:sz="0" w:space="0" w:color="auto" w:frame="1"/>
          <w:lang w:val="en-IN" w:eastAsia="en-IN"/>
        </w:rPr>
        <w:t>  value=</w:t>
      </w:r>
      <w:r w:rsidRPr="008F5BC3">
        <w:rPr>
          <w:rFonts w:ascii="Verdana" w:eastAsia="Times New Roman" w:hAnsi="Verdana" w:cs="Times New Roman"/>
          <w:color w:val="0000FF"/>
          <w:sz w:val="20"/>
          <w:lang w:val="en-IN" w:eastAsia="en-IN"/>
        </w:rPr>
        <w:t>"oracle.jdbc.driver.OracleDriver"</w:t>
      </w:r>
      <w:r w:rsidRPr="008F5BC3">
        <w:rPr>
          <w:rFonts w:ascii="Verdana" w:eastAsia="Times New Roman" w:hAnsi="Verdana" w:cs="Times New Roman"/>
          <w:sz w:val="20"/>
          <w:szCs w:val="20"/>
          <w:bdr w:val="none" w:sz="0" w:space="0" w:color="auto" w:frame="1"/>
          <w:lang w:val="en-IN" w:eastAsia="en-IN"/>
        </w:rPr>
        <w:t>&gt;&lt;/property&gt;  </w:t>
      </w:r>
    </w:p>
    <w:p w:rsidR="008F5BC3" w:rsidRPr="008F5BC3" w:rsidRDefault="008F5BC3" w:rsidP="008F5BC3">
      <w:pPr>
        <w:widowControl/>
        <w:numPr>
          <w:ilvl w:val="0"/>
          <w:numId w:val="16"/>
        </w:numPr>
        <w:shd w:val="clear" w:color="auto" w:fill="FFFFFF"/>
        <w:spacing w:after="0" w:line="345" w:lineRule="atLeast"/>
        <w:ind w:left="0"/>
        <w:jc w:val="both"/>
        <w:rPr>
          <w:rFonts w:ascii="Verdana" w:eastAsia="Times New Roman" w:hAnsi="Verdana" w:cs="Times New Roman"/>
          <w:sz w:val="20"/>
          <w:szCs w:val="20"/>
          <w:lang w:val="en-IN" w:eastAsia="en-IN"/>
        </w:rPr>
      </w:pPr>
      <w:r w:rsidRPr="008F5BC3">
        <w:rPr>
          <w:rFonts w:ascii="Verdana" w:eastAsia="Times New Roman" w:hAnsi="Verdana" w:cs="Times New Roman"/>
          <w:sz w:val="20"/>
          <w:szCs w:val="20"/>
          <w:bdr w:val="none" w:sz="0" w:space="0" w:color="auto" w:frame="1"/>
          <w:lang w:val="en-IN" w:eastAsia="en-IN"/>
        </w:rPr>
        <w:t>        &lt;property name=</w:t>
      </w:r>
      <w:r w:rsidRPr="008F5BC3">
        <w:rPr>
          <w:rFonts w:ascii="Verdana" w:eastAsia="Times New Roman" w:hAnsi="Verdana" w:cs="Times New Roman"/>
          <w:color w:val="0000FF"/>
          <w:sz w:val="20"/>
          <w:lang w:val="en-IN" w:eastAsia="en-IN"/>
        </w:rPr>
        <w:t>"url"</w:t>
      </w:r>
      <w:r w:rsidRPr="008F5BC3">
        <w:rPr>
          <w:rFonts w:ascii="Verdana" w:eastAsia="Times New Roman" w:hAnsi="Verdana" w:cs="Times New Roman"/>
          <w:sz w:val="20"/>
          <w:szCs w:val="20"/>
          <w:bdr w:val="none" w:sz="0" w:space="0" w:color="auto" w:frame="1"/>
          <w:lang w:val="en-IN" w:eastAsia="en-IN"/>
        </w:rPr>
        <w:t> value=</w:t>
      </w:r>
      <w:r w:rsidRPr="008F5BC3">
        <w:rPr>
          <w:rFonts w:ascii="Verdana" w:eastAsia="Times New Roman" w:hAnsi="Verdana" w:cs="Times New Roman"/>
          <w:color w:val="0000FF"/>
          <w:sz w:val="20"/>
          <w:lang w:val="en-IN" w:eastAsia="en-IN"/>
        </w:rPr>
        <w:t>"jdbc:oracle:thin:@localhost:1521:xe"</w:t>
      </w:r>
      <w:r w:rsidRPr="008F5BC3">
        <w:rPr>
          <w:rFonts w:ascii="Verdana" w:eastAsia="Times New Roman" w:hAnsi="Verdana" w:cs="Times New Roman"/>
          <w:sz w:val="20"/>
          <w:szCs w:val="20"/>
          <w:bdr w:val="none" w:sz="0" w:space="0" w:color="auto" w:frame="1"/>
          <w:lang w:val="en-IN" w:eastAsia="en-IN"/>
        </w:rPr>
        <w:t>&gt;&lt;/property&gt;  </w:t>
      </w:r>
    </w:p>
    <w:p w:rsidR="008F5BC3" w:rsidRPr="008F5BC3" w:rsidRDefault="008F5BC3" w:rsidP="008F5BC3">
      <w:pPr>
        <w:widowControl/>
        <w:numPr>
          <w:ilvl w:val="0"/>
          <w:numId w:val="16"/>
        </w:numPr>
        <w:shd w:val="clear" w:color="auto" w:fill="FFFFFF"/>
        <w:spacing w:after="0" w:line="345" w:lineRule="atLeast"/>
        <w:ind w:left="0"/>
        <w:jc w:val="both"/>
        <w:rPr>
          <w:rFonts w:ascii="Verdana" w:eastAsia="Times New Roman" w:hAnsi="Verdana" w:cs="Times New Roman"/>
          <w:sz w:val="20"/>
          <w:szCs w:val="20"/>
          <w:lang w:val="en-IN" w:eastAsia="en-IN"/>
        </w:rPr>
      </w:pPr>
      <w:r w:rsidRPr="008F5BC3">
        <w:rPr>
          <w:rFonts w:ascii="Verdana" w:eastAsia="Times New Roman" w:hAnsi="Verdana" w:cs="Times New Roman"/>
          <w:sz w:val="20"/>
          <w:szCs w:val="20"/>
          <w:bdr w:val="none" w:sz="0" w:space="0" w:color="auto" w:frame="1"/>
          <w:lang w:val="en-IN" w:eastAsia="en-IN"/>
        </w:rPr>
        <w:t>        &lt;property name=</w:t>
      </w:r>
      <w:r w:rsidRPr="008F5BC3">
        <w:rPr>
          <w:rFonts w:ascii="Verdana" w:eastAsia="Times New Roman" w:hAnsi="Verdana" w:cs="Times New Roman"/>
          <w:color w:val="0000FF"/>
          <w:sz w:val="20"/>
          <w:lang w:val="en-IN" w:eastAsia="en-IN"/>
        </w:rPr>
        <w:t>"username"</w:t>
      </w:r>
      <w:r w:rsidRPr="008F5BC3">
        <w:rPr>
          <w:rFonts w:ascii="Verdana" w:eastAsia="Times New Roman" w:hAnsi="Verdana" w:cs="Times New Roman"/>
          <w:sz w:val="20"/>
          <w:szCs w:val="20"/>
          <w:bdr w:val="none" w:sz="0" w:space="0" w:color="auto" w:frame="1"/>
          <w:lang w:val="en-IN" w:eastAsia="en-IN"/>
        </w:rPr>
        <w:t> value=</w:t>
      </w:r>
      <w:r w:rsidRPr="008F5BC3">
        <w:rPr>
          <w:rFonts w:ascii="Verdana" w:eastAsia="Times New Roman" w:hAnsi="Verdana" w:cs="Times New Roman"/>
          <w:color w:val="0000FF"/>
          <w:sz w:val="20"/>
          <w:lang w:val="en-IN" w:eastAsia="en-IN"/>
        </w:rPr>
        <w:t>"system"</w:t>
      </w:r>
      <w:r w:rsidRPr="008F5BC3">
        <w:rPr>
          <w:rFonts w:ascii="Verdana" w:eastAsia="Times New Roman" w:hAnsi="Verdana" w:cs="Times New Roman"/>
          <w:sz w:val="20"/>
          <w:szCs w:val="20"/>
          <w:bdr w:val="none" w:sz="0" w:space="0" w:color="auto" w:frame="1"/>
          <w:lang w:val="en-IN" w:eastAsia="en-IN"/>
        </w:rPr>
        <w:t>&gt;&lt;/property&gt;  </w:t>
      </w:r>
    </w:p>
    <w:p w:rsidR="008F5BC3" w:rsidRPr="008F5BC3" w:rsidRDefault="008F5BC3" w:rsidP="008F5BC3">
      <w:pPr>
        <w:widowControl/>
        <w:numPr>
          <w:ilvl w:val="0"/>
          <w:numId w:val="16"/>
        </w:numPr>
        <w:shd w:val="clear" w:color="auto" w:fill="FFFFFF"/>
        <w:spacing w:after="0" w:line="345" w:lineRule="atLeast"/>
        <w:ind w:left="0"/>
        <w:jc w:val="both"/>
        <w:rPr>
          <w:rFonts w:ascii="Verdana" w:eastAsia="Times New Roman" w:hAnsi="Verdana" w:cs="Times New Roman"/>
          <w:sz w:val="20"/>
          <w:szCs w:val="20"/>
          <w:lang w:val="en-IN" w:eastAsia="en-IN"/>
        </w:rPr>
      </w:pPr>
      <w:r w:rsidRPr="008F5BC3">
        <w:rPr>
          <w:rFonts w:ascii="Verdana" w:eastAsia="Times New Roman" w:hAnsi="Verdana" w:cs="Times New Roman"/>
          <w:sz w:val="20"/>
          <w:szCs w:val="20"/>
          <w:bdr w:val="none" w:sz="0" w:space="0" w:color="auto" w:frame="1"/>
          <w:lang w:val="en-IN" w:eastAsia="en-IN"/>
        </w:rPr>
        <w:t>        &lt;property name=</w:t>
      </w:r>
      <w:r w:rsidRPr="008F5BC3">
        <w:rPr>
          <w:rFonts w:ascii="Verdana" w:eastAsia="Times New Roman" w:hAnsi="Verdana" w:cs="Times New Roman"/>
          <w:color w:val="0000FF"/>
          <w:sz w:val="20"/>
          <w:lang w:val="en-IN" w:eastAsia="en-IN"/>
        </w:rPr>
        <w:t>"password"</w:t>
      </w:r>
      <w:r w:rsidRPr="008F5BC3">
        <w:rPr>
          <w:rFonts w:ascii="Verdana" w:eastAsia="Times New Roman" w:hAnsi="Verdana" w:cs="Times New Roman"/>
          <w:sz w:val="20"/>
          <w:szCs w:val="20"/>
          <w:bdr w:val="none" w:sz="0" w:space="0" w:color="auto" w:frame="1"/>
          <w:lang w:val="en-IN" w:eastAsia="en-IN"/>
        </w:rPr>
        <w:t> value=</w:t>
      </w:r>
      <w:r w:rsidRPr="008F5BC3">
        <w:rPr>
          <w:rFonts w:ascii="Verdana" w:eastAsia="Times New Roman" w:hAnsi="Verdana" w:cs="Times New Roman"/>
          <w:color w:val="0000FF"/>
          <w:sz w:val="20"/>
          <w:lang w:val="en-IN" w:eastAsia="en-IN"/>
        </w:rPr>
        <w:t>"oracle"</w:t>
      </w:r>
      <w:r w:rsidRPr="008F5BC3">
        <w:rPr>
          <w:rFonts w:ascii="Verdana" w:eastAsia="Times New Roman" w:hAnsi="Verdana" w:cs="Times New Roman"/>
          <w:sz w:val="20"/>
          <w:szCs w:val="20"/>
          <w:bdr w:val="none" w:sz="0" w:space="0" w:color="auto" w:frame="1"/>
          <w:lang w:val="en-IN" w:eastAsia="en-IN"/>
        </w:rPr>
        <w:t>&gt;&lt;/property&gt;  </w:t>
      </w:r>
    </w:p>
    <w:p w:rsidR="008F5BC3" w:rsidRPr="008F5BC3" w:rsidRDefault="008F5BC3" w:rsidP="008F5BC3">
      <w:pPr>
        <w:widowControl/>
        <w:numPr>
          <w:ilvl w:val="0"/>
          <w:numId w:val="16"/>
        </w:numPr>
        <w:shd w:val="clear" w:color="auto" w:fill="FFFFFF"/>
        <w:spacing w:after="0" w:line="345" w:lineRule="atLeast"/>
        <w:ind w:left="0"/>
        <w:jc w:val="both"/>
        <w:rPr>
          <w:rFonts w:ascii="Verdana" w:eastAsia="Times New Roman" w:hAnsi="Verdana" w:cs="Times New Roman"/>
          <w:sz w:val="20"/>
          <w:szCs w:val="20"/>
          <w:lang w:val="en-IN" w:eastAsia="en-IN"/>
        </w:rPr>
      </w:pPr>
      <w:r w:rsidRPr="008F5BC3">
        <w:rPr>
          <w:rFonts w:ascii="Verdana" w:eastAsia="Times New Roman" w:hAnsi="Verdana" w:cs="Times New Roman"/>
          <w:sz w:val="20"/>
          <w:szCs w:val="20"/>
          <w:bdr w:val="none" w:sz="0" w:space="0" w:color="auto" w:frame="1"/>
          <w:lang w:val="en-IN" w:eastAsia="en-IN"/>
        </w:rPr>
        <w:t>    &lt;/bean&gt;  </w:t>
      </w:r>
    </w:p>
    <w:p w:rsidR="008F5BC3" w:rsidRPr="008F5BC3" w:rsidRDefault="008F5BC3" w:rsidP="008F5BC3">
      <w:pPr>
        <w:widowControl/>
        <w:numPr>
          <w:ilvl w:val="0"/>
          <w:numId w:val="16"/>
        </w:numPr>
        <w:shd w:val="clear" w:color="auto" w:fill="FFFFFF"/>
        <w:spacing w:after="0" w:line="345" w:lineRule="atLeast"/>
        <w:ind w:left="0"/>
        <w:jc w:val="both"/>
        <w:rPr>
          <w:rFonts w:ascii="Verdana" w:eastAsia="Times New Roman" w:hAnsi="Verdana" w:cs="Times New Roman"/>
          <w:sz w:val="20"/>
          <w:szCs w:val="20"/>
          <w:lang w:val="en-IN" w:eastAsia="en-IN"/>
        </w:rPr>
      </w:pPr>
      <w:r w:rsidRPr="008F5BC3">
        <w:rPr>
          <w:rFonts w:ascii="Verdana" w:eastAsia="Times New Roman" w:hAnsi="Verdana" w:cs="Times New Roman"/>
          <w:sz w:val="20"/>
          <w:szCs w:val="20"/>
          <w:bdr w:val="none" w:sz="0" w:space="0" w:color="auto" w:frame="1"/>
          <w:lang w:val="en-IN" w:eastAsia="en-IN"/>
        </w:rPr>
        <w:t>      </w:t>
      </w:r>
    </w:p>
    <w:p w:rsidR="008F5BC3" w:rsidRPr="008F5BC3" w:rsidRDefault="008F5BC3" w:rsidP="008F5BC3">
      <w:pPr>
        <w:widowControl/>
        <w:numPr>
          <w:ilvl w:val="0"/>
          <w:numId w:val="16"/>
        </w:numPr>
        <w:shd w:val="clear" w:color="auto" w:fill="FFFFFF"/>
        <w:spacing w:after="0" w:line="345" w:lineRule="atLeast"/>
        <w:ind w:left="0"/>
        <w:jc w:val="both"/>
        <w:rPr>
          <w:rFonts w:ascii="Verdana" w:eastAsia="Times New Roman" w:hAnsi="Verdana" w:cs="Times New Roman"/>
          <w:sz w:val="20"/>
          <w:szCs w:val="20"/>
          <w:lang w:val="en-IN" w:eastAsia="en-IN"/>
        </w:rPr>
      </w:pPr>
      <w:r w:rsidRPr="008F5BC3">
        <w:rPr>
          <w:rFonts w:ascii="Verdana" w:eastAsia="Times New Roman" w:hAnsi="Verdana" w:cs="Times New Roman"/>
          <w:sz w:val="20"/>
          <w:szCs w:val="20"/>
          <w:bdr w:val="none" w:sz="0" w:space="0" w:color="auto" w:frame="1"/>
          <w:lang w:val="en-IN" w:eastAsia="en-IN"/>
        </w:rPr>
        <w:t>    &lt;bean id=</w:t>
      </w:r>
      <w:r w:rsidRPr="008F5BC3">
        <w:rPr>
          <w:rFonts w:ascii="Verdana" w:eastAsia="Times New Roman" w:hAnsi="Verdana" w:cs="Times New Roman"/>
          <w:color w:val="0000FF"/>
          <w:sz w:val="20"/>
          <w:lang w:val="en-IN" w:eastAsia="en-IN"/>
        </w:rPr>
        <w:t>"mysessionFactory"</w:t>
      </w:r>
      <w:r w:rsidRPr="008F5BC3">
        <w:rPr>
          <w:rFonts w:ascii="Verdana" w:eastAsia="Times New Roman" w:hAnsi="Verdana" w:cs="Times New Roman"/>
          <w:sz w:val="20"/>
          <w:szCs w:val="20"/>
          <w:bdr w:val="none" w:sz="0" w:space="0" w:color="auto" w:frame="1"/>
          <w:lang w:val="en-IN" w:eastAsia="en-IN"/>
        </w:rPr>
        <w:t>  </w:t>
      </w:r>
      <w:r w:rsidRPr="008F5BC3">
        <w:rPr>
          <w:rFonts w:ascii="Verdana" w:eastAsia="Times New Roman" w:hAnsi="Verdana" w:cs="Times New Roman"/>
          <w:b/>
          <w:bCs/>
          <w:color w:val="006699"/>
          <w:sz w:val="20"/>
          <w:lang w:val="en-IN" w:eastAsia="en-IN"/>
        </w:rPr>
        <w:t>class</w:t>
      </w:r>
      <w:r w:rsidRPr="008F5BC3">
        <w:rPr>
          <w:rFonts w:ascii="Verdana" w:eastAsia="Times New Roman" w:hAnsi="Verdana" w:cs="Times New Roman"/>
          <w:sz w:val="20"/>
          <w:szCs w:val="20"/>
          <w:bdr w:val="none" w:sz="0" w:space="0" w:color="auto" w:frame="1"/>
          <w:lang w:val="en-IN" w:eastAsia="en-IN"/>
        </w:rPr>
        <w:t>=</w:t>
      </w:r>
      <w:r w:rsidRPr="008F5BC3">
        <w:rPr>
          <w:rFonts w:ascii="Verdana" w:eastAsia="Times New Roman" w:hAnsi="Verdana" w:cs="Times New Roman"/>
          <w:color w:val="0000FF"/>
          <w:sz w:val="20"/>
          <w:lang w:val="en-IN" w:eastAsia="en-IN"/>
        </w:rPr>
        <w:t>"org.springframework.orm.hibernate3.LocalSessionFactoryBean"</w:t>
      </w:r>
      <w:r w:rsidRPr="008F5BC3">
        <w:rPr>
          <w:rFonts w:ascii="Verdana" w:eastAsia="Times New Roman" w:hAnsi="Verdana" w:cs="Times New Roman"/>
          <w:sz w:val="20"/>
          <w:szCs w:val="20"/>
          <w:bdr w:val="none" w:sz="0" w:space="0" w:color="auto" w:frame="1"/>
          <w:lang w:val="en-IN" w:eastAsia="en-IN"/>
        </w:rPr>
        <w:t>&gt;  </w:t>
      </w:r>
    </w:p>
    <w:p w:rsidR="008F5BC3" w:rsidRPr="008F5BC3" w:rsidRDefault="008F5BC3" w:rsidP="008F5BC3">
      <w:pPr>
        <w:widowControl/>
        <w:numPr>
          <w:ilvl w:val="0"/>
          <w:numId w:val="16"/>
        </w:numPr>
        <w:shd w:val="clear" w:color="auto" w:fill="FFFFFF"/>
        <w:spacing w:after="0" w:line="345" w:lineRule="atLeast"/>
        <w:ind w:left="0"/>
        <w:jc w:val="both"/>
        <w:rPr>
          <w:rFonts w:ascii="Verdana" w:eastAsia="Times New Roman" w:hAnsi="Verdana" w:cs="Times New Roman"/>
          <w:sz w:val="20"/>
          <w:szCs w:val="20"/>
          <w:lang w:val="en-IN" w:eastAsia="en-IN"/>
        </w:rPr>
      </w:pPr>
      <w:r w:rsidRPr="008F5BC3">
        <w:rPr>
          <w:rFonts w:ascii="Verdana" w:eastAsia="Times New Roman" w:hAnsi="Verdana" w:cs="Times New Roman"/>
          <w:sz w:val="20"/>
          <w:szCs w:val="20"/>
          <w:bdr w:val="none" w:sz="0" w:space="0" w:color="auto" w:frame="1"/>
          <w:lang w:val="en-IN" w:eastAsia="en-IN"/>
        </w:rPr>
        <w:t>        &lt;property name=</w:t>
      </w:r>
      <w:r w:rsidRPr="008F5BC3">
        <w:rPr>
          <w:rFonts w:ascii="Verdana" w:eastAsia="Times New Roman" w:hAnsi="Verdana" w:cs="Times New Roman"/>
          <w:color w:val="0000FF"/>
          <w:sz w:val="20"/>
          <w:lang w:val="en-IN" w:eastAsia="en-IN"/>
        </w:rPr>
        <w:t>"dataSource"</w:t>
      </w:r>
      <w:r w:rsidRPr="008F5BC3">
        <w:rPr>
          <w:rFonts w:ascii="Verdana" w:eastAsia="Times New Roman" w:hAnsi="Verdana" w:cs="Times New Roman"/>
          <w:sz w:val="20"/>
          <w:szCs w:val="20"/>
          <w:bdr w:val="none" w:sz="0" w:space="0" w:color="auto" w:frame="1"/>
          <w:lang w:val="en-IN" w:eastAsia="en-IN"/>
        </w:rPr>
        <w:t> ref=</w:t>
      </w:r>
      <w:r w:rsidRPr="008F5BC3">
        <w:rPr>
          <w:rFonts w:ascii="Verdana" w:eastAsia="Times New Roman" w:hAnsi="Verdana" w:cs="Times New Roman"/>
          <w:color w:val="0000FF"/>
          <w:sz w:val="20"/>
          <w:lang w:val="en-IN" w:eastAsia="en-IN"/>
        </w:rPr>
        <w:t>"dataSource"</w:t>
      </w:r>
      <w:r w:rsidRPr="008F5BC3">
        <w:rPr>
          <w:rFonts w:ascii="Verdana" w:eastAsia="Times New Roman" w:hAnsi="Verdana" w:cs="Times New Roman"/>
          <w:sz w:val="20"/>
          <w:szCs w:val="20"/>
          <w:bdr w:val="none" w:sz="0" w:space="0" w:color="auto" w:frame="1"/>
          <w:lang w:val="en-IN" w:eastAsia="en-IN"/>
        </w:rPr>
        <w:t>&gt;&lt;/property&gt;  </w:t>
      </w:r>
    </w:p>
    <w:p w:rsidR="008F5BC3" w:rsidRPr="008F5BC3" w:rsidRDefault="008F5BC3" w:rsidP="008F5BC3">
      <w:pPr>
        <w:widowControl/>
        <w:numPr>
          <w:ilvl w:val="0"/>
          <w:numId w:val="16"/>
        </w:numPr>
        <w:shd w:val="clear" w:color="auto" w:fill="FFFFFF"/>
        <w:spacing w:after="0" w:line="345" w:lineRule="atLeast"/>
        <w:ind w:left="0"/>
        <w:jc w:val="both"/>
        <w:rPr>
          <w:rFonts w:ascii="Verdana" w:eastAsia="Times New Roman" w:hAnsi="Verdana" w:cs="Times New Roman"/>
          <w:sz w:val="20"/>
          <w:szCs w:val="20"/>
          <w:lang w:val="en-IN" w:eastAsia="en-IN"/>
        </w:rPr>
      </w:pPr>
      <w:r w:rsidRPr="008F5BC3">
        <w:rPr>
          <w:rFonts w:ascii="Verdana" w:eastAsia="Times New Roman" w:hAnsi="Verdana" w:cs="Times New Roman"/>
          <w:sz w:val="20"/>
          <w:szCs w:val="20"/>
          <w:bdr w:val="none" w:sz="0" w:space="0" w:color="auto" w:frame="1"/>
          <w:lang w:val="en-IN" w:eastAsia="en-IN"/>
        </w:rPr>
        <w:t>          </w:t>
      </w:r>
    </w:p>
    <w:p w:rsidR="008F5BC3" w:rsidRPr="008F5BC3" w:rsidRDefault="008F5BC3" w:rsidP="008F5BC3">
      <w:pPr>
        <w:widowControl/>
        <w:numPr>
          <w:ilvl w:val="0"/>
          <w:numId w:val="16"/>
        </w:numPr>
        <w:shd w:val="clear" w:color="auto" w:fill="FFFFFF"/>
        <w:spacing w:after="0" w:line="345" w:lineRule="atLeast"/>
        <w:ind w:left="0"/>
        <w:jc w:val="both"/>
        <w:rPr>
          <w:rFonts w:ascii="Verdana" w:eastAsia="Times New Roman" w:hAnsi="Verdana" w:cs="Times New Roman"/>
          <w:sz w:val="20"/>
          <w:szCs w:val="20"/>
          <w:lang w:val="en-IN" w:eastAsia="en-IN"/>
        </w:rPr>
      </w:pPr>
      <w:r w:rsidRPr="008F5BC3">
        <w:rPr>
          <w:rFonts w:ascii="Verdana" w:eastAsia="Times New Roman" w:hAnsi="Verdana" w:cs="Times New Roman"/>
          <w:sz w:val="20"/>
          <w:szCs w:val="20"/>
          <w:bdr w:val="none" w:sz="0" w:space="0" w:color="auto" w:frame="1"/>
          <w:lang w:val="en-IN" w:eastAsia="en-IN"/>
        </w:rPr>
        <w:t>        &lt;property name=</w:t>
      </w:r>
      <w:r w:rsidRPr="008F5BC3">
        <w:rPr>
          <w:rFonts w:ascii="Verdana" w:eastAsia="Times New Roman" w:hAnsi="Verdana" w:cs="Times New Roman"/>
          <w:color w:val="0000FF"/>
          <w:sz w:val="20"/>
          <w:lang w:val="en-IN" w:eastAsia="en-IN"/>
        </w:rPr>
        <w:t>"mappingResources"</w:t>
      </w:r>
      <w:r w:rsidRPr="008F5BC3">
        <w:rPr>
          <w:rFonts w:ascii="Verdana" w:eastAsia="Times New Roman" w:hAnsi="Verdana" w:cs="Times New Roman"/>
          <w:sz w:val="20"/>
          <w:szCs w:val="20"/>
          <w:bdr w:val="none" w:sz="0" w:space="0" w:color="auto" w:frame="1"/>
          <w:lang w:val="en-IN" w:eastAsia="en-IN"/>
        </w:rPr>
        <w:t>&gt;  </w:t>
      </w:r>
    </w:p>
    <w:p w:rsidR="008F5BC3" w:rsidRPr="008F5BC3" w:rsidRDefault="008F5BC3" w:rsidP="008F5BC3">
      <w:pPr>
        <w:widowControl/>
        <w:numPr>
          <w:ilvl w:val="0"/>
          <w:numId w:val="16"/>
        </w:numPr>
        <w:shd w:val="clear" w:color="auto" w:fill="FFFFFF"/>
        <w:spacing w:after="0" w:line="345" w:lineRule="atLeast"/>
        <w:ind w:left="0"/>
        <w:jc w:val="both"/>
        <w:rPr>
          <w:rFonts w:ascii="Verdana" w:eastAsia="Times New Roman" w:hAnsi="Verdana" w:cs="Times New Roman"/>
          <w:sz w:val="20"/>
          <w:szCs w:val="20"/>
          <w:lang w:val="en-IN" w:eastAsia="en-IN"/>
        </w:rPr>
      </w:pPr>
      <w:r w:rsidRPr="008F5BC3">
        <w:rPr>
          <w:rFonts w:ascii="Verdana" w:eastAsia="Times New Roman" w:hAnsi="Verdana" w:cs="Times New Roman"/>
          <w:sz w:val="20"/>
          <w:szCs w:val="20"/>
          <w:bdr w:val="none" w:sz="0" w:space="0" w:color="auto" w:frame="1"/>
          <w:lang w:val="en-IN" w:eastAsia="en-IN"/>
        </w:rPr>
        <w:t>        &lt;list&gt;  </w:t>
      </w:r>
    </w:p>
    <w:p w:rsidR="008F5BC3" w:rsidRPr="008F5BC3" w:rsidRDefault="008F5BC3" w:rsidP="008F5BC3">
      <w:pPr>
        <w:widowControl/>
        <w:numPr>
          <w:ilvl w:val="0"/>
          <w:numId w:val="16"/>
        </w:numPr>
        <w:shd w:val="clear" w:color="auto" w:fill="FFFFFF"/>
        <w:spacing w:after="0" w:line="345" w:lineRule="atLeast"/>
        <w:ind w:left="0"/>
        <w:jc w:val="both"/>
        <w:rPr>
          <w:rFonts w:ascii="Verdana" w:eastAsia="Times New Roman" w:hAnsi="Verdana" w:cs="Times New Roman"/>
          <w:sz w:val="20"/>
          <w:szCs w:val="20"/>
          <w:lang w:val="en-IN" w:eastAsia="en-IN"/>
        </w:rPr>
      </w:pPr>
      <w:r w:rsidRPr="008F5BC3">
        <w:rPr>
          <w:rFonts w:ascii="Verdana" w:eastAsia="Times New Roman" w:hAnsi="Verdana" w:cs="Times New Roman"/>
          <w:sz w:val="20"/>
          <w:szCs w:val="20"/>
          <w:bdr w:val="none" w:sz="0" w:space="0" w:color="auto" w:frame="1"/>
          <w:lang w:val="en-IN" w:eastAsia="en-IN"/>
        </w:rPr>
        <w:t>        &lt;value&gt;employee.hbm.xml&lt;/value&gt;  </w:t>
      </w:r>
    </w:p>
    <w:p w:rsidR="008F5BC3" w:rsidRPr="008F5BC3" w:rsidRDefault="008F5BC3" w:rsidP="008F5BC3">
      <w:pPr>
        <w:widowControl/>
        <w:numPr>
          <w:ilvl w:val="0"/>
          <w:numId w:val="16"/>
        </w:numPr>
        <w:shd w:val="clear" w:color="auto" w:fill="FFFFFF"/>
        <w:spacing w:after="0" w:line="345" w:lineRule="atLeast"/>
        <w:ind w:left="0"/>
        <w:jc w:val="both"/>
        <w:rPr>
          <w:rFonts w:ascii="Verdana" w:eastAsia="Times New Roman" w:hAnsi="Verdana" w:cs="Times New Roman"/>
          <w:sz w:val="20"/>
          <w:szCs w:val="20"/>
          <w:lang w:val="en-IN" w:eastAsia="en-IN"/>
        </w:rPr>
      </w:pPr>
      <w:r w:rsidRPr="008F5BC3">
        <w:rPr>
          <w:rFonts w:ascii="Verdana" w:eastAsia="Times New Roman" w:hAnsi="Verdana" w:cs="Times New Roman"/>
          <w:sz w:val="20"/>
          <w:szCs w:val="20"/>
          <w:bdr w:val="none" w:sz="0" w:space="0" w:color="auto" w:frame="1"/>
          <w:lang w:val="en-IN" w:eastAsia="en-IN"/>
        </w:rPr>
        <w:t>        &lt;/list&gt;  </w:t>
      </w:r>
    </w:p>
    <w:p w:rsidR="008F5BC3" w:rsidRPr="008F5BC3" w:rsidRDefault="008F5BC3" w:rsidP="008F5BC3">
      <w:pPr>
        <w:widowControl/>
        <w:numPr>
          <w:ilvl w:val="0"/>
          <w:numId w:val="16"/>
        </w:numPr>
        <w:shd w:val="clear" w:color="auto" w:fill="FFFFFF"/>
        <w:spacing w:after="0" w:line="345" w:lineRule="atLeast"/>
        <w:ind w:left="0"/>
        <w:jc w:val="both"/>
        <w:rPr>
          <w:rFonts w:ascii="Verdana" w:eastAsia="Times New Roman" w:hAnsi="Verdana" w:cs="Times New Roman"/>
          <w:sz w:val="20"/>
          <w:szCs w:val="20"/>
          <w:lang w:val="en-IN" w:eastAsia="en-IN"/>
        </w:rPr>
      </w:pPr>
      <w:r w:rsidRPr="008F5BC3">
        <w:rPr>
          <w:rFonts w:ascii="Verdana" w:eastAsia="Times New Roman" w:hAnsi="Verdana" w:cs="Times New Roman"/>
          <w:sz w:val="20"/>
          <w:szCs w:val="20"/>
          <w:bdr w:val="none" w:sz="0" w:space="0" w:color="auto" w:frame="1"/>
          <w:lang w:val="en-IN" w:eastAsia="en-IN"/>
        </w:rPr>
        <w:t>        &lt;/property&gt;  </w:t>
      </w:r>
    </w:p>
    <w:p w:rsidR="008F5BC3" w:rsidRPr="008F5BC3" w:rsidRDefault="008F5BC3" w:rsidP="008F5BC3">
      <w:pPr>
        <w:widowControl/>
        <w:numPr>
          <w:ilvl w:val="0"/>
          <w:numId w:val="16"/>
        </w:numPr>
        <w:shd w:val="clear" w:color="auto" w:fill="FFFFFF"/>
        <w:spacing w:after="0" w:line="345" w:lineRule="atLeast"/>
        <w:ind w:left="0"/>
        <w:jc w:val="both"/>
        <w:rPr>
          <w:rFonts w:ascii="Verdana" w:eastAsia="Times New Roman" w:hAnsi="Verdana" w:cs="Times New Roman"/>
          <w:sz w:val="20"/>
          <w:szCs w:val="20"/>
          <w:lang w:val="en-IN" w:eastAsia="en-IN"/>
        </w:rPr>
      </w:pPr>
      <w:r w:rsidRPr="008F5BC3">
        <w:rPr>
          <w:rFonts w:ascii="Verdana" w:eastAsia="Times New Roman" w:hAnsi="Verdana" w:cs="Times New Roman"/>
          <w:sz w:val="20"/>
          <w:szCs w:val="20"/>
          <w:bdr w:val="none" w:sz="0" w:space="0" w:color="auto" w:frame="1"/>
          <w:lang w:val="en-IN" w:eastAsia="en-IN"/>
        </w:rPr>
        <w:t>          </w:t>
      </w:r>
    </w:p>
    <w:p w:rsidR="008F5BC3" w:rsidRPr="008F5BC3" w:rsidRDefault="008F5BC3" w:rsidP="008F5BC3">
      <w:pPr>
        <w:widowControl/>
        <w:numPr>
          <w:ilvl w:val="0"/>
          <w:numId w:val="16"/>
        </w:numPr>
        <w:shd w:val="clear" w:color="auto" w:fill="FFFFFF"/>
        <w:spacing w:after="0" w:line="345" w:lineRule="atLeast"/>
        <w:ind w:left="0"/>
        <w:jc w:val="both"/>
        <w:rPr>
          <w:rFonts w:ascii="Verdana" w:eastAsia="Times New Roman" w:hAnsi="Verdana" w:cs="Times New Roman"/>
          <w:sz w:val="20"/>
          <w:szCs w:val="20"/>
          <w:lang w:val="en-IN" w:eastAsia="en-IN"/>
        </w:rPr>
      </w:pPr>
      <w:r w:rsidRPr="008F5BC3">
        <w:rPr>
          <w:rFonts w:ascii="Verdana" w:eastAsia="Times New Roman" w:hAnsi="Verdana" w:cs="Times New Roman"/>
          <w:sz w:val="20"/>
          <w:szCs w:val="20"/>
          <w:bdr w:val="none" w:sz="0" w:space="0" w:color="auto" w:frame="1"/>
          <w:lang w:val="en-IN" w:eastAsia="en-IN"/>
        </w:rPr>
        <w:t>        &lt;property name=</w:t>
      </w:r>
      <w:r w:rsidRPr="008F5BC3">
        <w:rPr>
          <w:rFonts w:ascii="Verdana" w:eastAsia="Times New Roman" w:hAnsi="Verdana" w:cs="Times New Roman"/>
          <w:color w:val="0000FF"/>
          <w:sz w:val="20"/>
          <w:lang w:val="en-IN" w:eastAsia="en-IN"/>
        </w:rPr>
        <w:t>"hibernateProperties"</w:t>
      </w:r>
      <w:r w:rsidRPr="008F5BC3">
        <w:rPr>
          <w:rFonts w:ascii="Verdana" w:eastAsia="Times New Roman" w:hAnsi="Verdana" w:cs="Times New Roman"/>
          <w:sz w:val="20"/>
          <w:szCs w:val="20"/>
          <w:bdr w:val="none" w:sz="0" w:space="0" w:color="auto" w:frame="1"/>
          <w:lang w:val="en-IN" w:eastAsia="en-IN"/>
        </w:rPr>
        <w:t>&gt;  </w:t>
      </w:r>
    </w:p>
    <w:p w:rsidR="008F5BC3" w:rsidRPr="008F5BC3" w:rsidRDefault="008F5BC3" w:rsidP="008F5BC3">
      <w:pPr>
        <w:widowControl/>
        <w:numPr>
          <w:ilvl w:val="0"/>
          <w:numId w:val="16"/>
        </w:numPr>
        <w:shd w:val="clear" w:color="auto" w:fill="FFFFFF"/>
        <w:spacing w:after="0" w:line="345" w:lineRule="atLeast"/>
        <w:ind w:left="0"/>
        <w:jc w:val="both"/>
        <w:rPr>
          <w:rFonts w:ascii="Verdana" w:eastAsia="Times New Roman" w:hAnsi="Verdana" w:cs="Times New Roman"/>
          <w:sz w:val="20"/>
          <w:szCs w:val="20"/>
          <w:lang w:val="en-IN" w:eastAsia="en-IN"/>
        </w:rPr>
      </w:pPr>
      <w:r w:rsidRPr="008F5BC3">
        <w:rPr>
          <w:rFonts w:ascii="Verdana" w:eastAsia="Times New Roman" w:hAnsi="Verdana" w:cs="Times New Roman"/>
          <w:sz w:val="20"/>
          <w:szCs w:val="20"/>
          <w:bdr w:val="none" w:sz="0" w:space="0" w:color="auto" w:frame="1"/>
          <w:lang w:val="en-IN" w:eastAsia="en-IN"/>
        </w:rPr>
        <w:t>            &lt;props&gt;  </w:t>
      </w:r>
    </w:p>
    <w:p w:rsidR="008F5BC3" w:rsidRPr="008F5BC3" w:rsidRDefault="008F5BC3" w:rsidP="008F5BC3">
      <w:pPr>
        <w:widowControl/>
        <w:numPr>
          <w:ilvl w:val="0"/>
          <w:numId w:val="16"/>
        </w:numPr>
        <w:shd w:val="clear" w:color="auto" w:fill="FFFFFF"/>
        <w:spacing w:after="0" w:line="345" w:lineRule="atLeast"/>
        <w:ind w:left="0"/>
        <w:jc w:val="both"/>
        <w:rPr>
          <w:rFonts w:ascii="Verdana" w:eastAsia="Times New Roman" w:hAnsi="Verdana" w:cs="Times New Roman"/>
          <w:sz w:val="20"/>
          <w:szCs w:val="20"/>
          <w:lang w:val="en-IN" w:eastAsia="en-IN"/>
        </w:rPr>
      </w:pPr>
      <w:r w:rsidRPr="008F5BC3">
        <w:rPr>
          <w:rFonts w:ascii="Verdana" w:eastAsia="Times New Roman" w:hAnsi="Verdana" w:cs="Times New Roman"/>
          <w:sz w:val="20"/>
          <w:szCs w:val="20"/>
          <w:bdr w:val="none" w:sz="0" w:space="0" w:color="auto" w:frame="1"/>
          <w:lang w:val="en-IN" w:eastAsia="en-IN"/>
        </w:rPr>
        <w:t>                &lt;prop key=</w:t>
      </w:r>
      <w:r w:rsidRPr="008F5BC3">
        <w:rPr>
          <w:rFonts w:ascii="Verdana" w:eastAsia="Times New Roman" w:hAnsi="Verdana" w:cs="Times New Roman"/>
          <w:color w:val="0000FF"/>
          <w:sz w:val="20"/>
          <w:lang w:val="en-IN" w:eastAsia="en-IN"/>
        </w:rPr>
        <w:t>"hibernate.dialect"</w:t>
      </w:r>
      <w:r w:rsidRPr="008F5BC3">
        <w:rPr>
          <w:rFonts w:ascii="Verdana" w:eastAsia="Times New Roman" w:hAnsi="Verdana" w:cs="Times New Roman"/>
          <w:sz w:val="20"/>
          <w:szCs w:val="20"/>
          <w:bdr w:val="none" w:sz="0" w:space="0" w:color="auto" w:frame="1"/>
          <w:lang w:val="en-IN" w:eastAsia="en-IN"/>
        </w:rPr>
        <w:t>&gt;org.hibernate.dialect.Oracle9Dialect&lt;/prop&gt;  </w:t>
      </w:r>
    </w:p>
    <w:p w:rsidR="008F5BC3" w:rsidRPr="008F5BC3" w:rsidRDefault="008F5BC3" w:rsidP="008F5BC3">
      <w:pPr>
        <w:widowControl/>
        <w:numPr>
          <w:ilvl w:val="0"/>
          <w:numId w:val="16"/>
        </w:numPr>
        <w:shd w:val="clear" w:color="auto" w:fill="FFFFFF"/>
        <w:spacing w:after="0" w:line="345" w:lineRule="atLeast"/>
        <w:ind w:left="0"/>
        <w:jc w:val="both"/>
        <w:rPr>
          <w:rFonts w:ascii="Verdana" w:eastAsia="Times New Roman" w:hAnsi="Verdana" w:cs="Times New Roman"/>
          <w:sz w:val="20"/>
          <w:szCs w:val="20"/>
          <w:lang w:val="en-IN" w:eastAsia="en-IN"/>
        </w:rPr>
      </w:pPr>
      <w:r w:rsidRPr="008F5BC3">
        <w:rPr>
          <w:rFonts w:ascii="Verdana" w:eastAsia="Times New Roman" w:hAnsi="Verdana" w:cs="Times New Roman"/>
          <w:sz w:val="20"/>
          <w:szCs w:val="20"/>
          <w:bdr w:val="none" w:sz="0" w:space="0" w:color="auto" w:frame="1"/>
          <w:lang w:val="en-IN" w:eastAsia="en-IN"/>
        </w:rPr>
        <w:t>                &lt;prop key=</w:t>
      </w:r>
      <w:r w:rsidRPr="008F5BC3">
        <w:rPr>
          <w:rFonts w:ascii="Verdana" w:eastAsia="Times New Roman" w:hAnsi="Verdana" w:cs="Times New Roman"/>
          <w:color w:val="0000FF"/>
          <w:sz w:val="20"/>
          <w:lang w:val="en-IN" w:eastAsia="en-IN"/>
        </w:rPr>
        <w:t>"hibernate.hbm2ddl.auto"</w:t>
      </w:r>
      <w:r w:rsidRPr="008F5BC3">
        <w:rPr>
          <w:rFonts w:ascii="Verdana" w:eastAsia="Times New Roman" w:hAnsi="Verdana" w:cs="Times New Roman"/>
          <w:sz w:val="20"/>
          <w:szCs w:val="20"/>
          <w:bdr w:val="none" w:sz="0" w:space="0" w:color="auto" w:frame="1"/>
          <w:lang w:val="en-IN" w:eastAsia="en-IN"/>
        </w:rPr>
        <w:t>&gt;update&lt;/prop&gt;  </w:t>
      </w:r>
    </w:p>
    <w:p w:rsidR="008F5BC3" w:rsidRPr="008F5BC3" w:rsidRDefault="008F5BC3" w:rsidP="008F5BC3">
      <w:pPr>
        <w:widowControl/>
        <w:numPr>
          <w:ilvl w:val="0"/>
          <w:numId w:val="16"/>
        </w:numPr>
        <w:shd w:val="clear" w:color="auto" w:fill="FFFFFF"/>
        <w:spacing w:after="0" w:line="345" w:lineRule="atLeast"/>
        <w:ind w:left="0"/>
        <w:jc w:val="both"/>
        <w:rPr>
          <w:rFonts w:ascii="Verdana" w:eastAsia="Times New Roman" w:hAnsi="Verdana" w:cs="Times New Roman"/>
          <w:sz w:val="20"/>
          <w:szCs w:val="20"/>
          <w:lang w:val="en-IN" w:eastAsia="en-IN"/>
        </w:rPr>
      </w:pPr>
      <w:r w:rsidRPr="008F5BC3">
        <w:rPr>
          <w:rFonts w:ascii="Verdana" w:eastAsia="Times New Roman" w:hAnsi="Verdana" w:cs="Times New Roman"/>
          <w:sz w:val="20"/>
          <w:szCs w:val="20"/>
          <w:bdr w:val="none" w:sz="0" w:space="0" w:color="auto" w:frame="1"/>
          <w:lang w:val="en-IN" w:eastAsia="en-IN"/>
        </w:rPr>
        <w:t>                &lt;prop key=</w:t>
      </w:r>
      <w:r w:rsidRPr="008F5BC3">
        <w:rPr>
          <w:rFonts w:ascii="Verdana" w:eastAsia="Times New Roman" w:hAnsi="Verdana" w:cs="Times New Roman"/>
          <w:color w:val="0000FF"/>
          <w:sz w:val="20"/>
          <w:lang w:val="en-IN" w:eastAsia="en-IN"/>
        </w:rPr>
        <w:t>"hibernate.show_sql"</w:t>
      </w:r>
      <w:r w:rsidRPr="008F5BC3">
        <w:rPr>
          <w:rFonts w:ascii="Verdana" w:eastAsia="Times New Roman" w:hAnsi="Verdana" w:cs="Times New Roman"/>
          <w:sz w:val="20"/>
          <w:szCs w:val="20"/>
          <w:bdr w:val="none" w:sz="0" w:space="0" w:color="auto" w:frame="1"/>
          <w:lang w:val="en-IN" w:eastAsia="en-IN"/>
        </w:rPr>
        <w:t>&gt;</w:t>
      </w:r>
      <w:r w:rsidRPr="008F5BC3">
        <w:rPr>
          <w:rFonts w:ascii="Verdana" w:eastAsia="Times New Roman" w:hAnsi="Verdana" w:cs="Times New Roman"/>
          <w:b/>
          <w:bCs/>
          <w:color w:val="006699"/>
          <w:sz w:val="20"/>
          <w:lang w:val="en-IN" w:eastAsia="en-IN"/>
        </w:rPr>
        <w:t>true</w:t>
      </w:r>
      <w:r w:rsidRPr="008F5BC3">
        <w:rPr>
          <w:rFonts w:ascii="Verdana" w:eastAsia="Times New Roman" w:hAnsi="Verdana" w:cs="Times New Roman"/>
          <w:sz w:val="20"/>
          <w:szCs w:val="20"/>
          <w:bdr w:val="none" w:sz="0" w:space="0" w:color="auto" w:frame="1"/>
          <w:lang w:val="en-IN" w:eastAsia="en-IN"/>
        </w:rPr>
        <w:t>&lt;/prop&gt;  </w:t>
      </w:r>
    </w:p>
    <w:p w:rsidR="008F5BC3" w:rsidRPr="008F5BC3" w:rsidRDefault="008F5BC3" w:rsidP="008F5BC3">
      <w:pPr>
        <w:widowControl/>
        <w:numPr>
          <w:ilvl w:val="0"/>
          <w:numId w:val="16"/>
        </w:numPr>
        <w:shd w:val="clear" w:color="auto" w:fill="FFFFFF"/>
        <w:spacing w:after="0" w:line="345" w:lineRule="atLeast"/>
        <w:ind w:left="0"/>
        <w:jc w:val="both"/>
        <w:rPr>
          <w:rFonts w:ascii="Verdana" w:eastAsia="Times New Roman" w:hAnsi="Verdana" w:cs="Times New Roman"/>
          <w:sz w:val="20"/>
          <w:szCs w:val="20"/>
          <w:lang w:val="en-IN" w:eastAsia="en-IN"/>
        </w:rPr>
      </w:pPr>
      <w:r w:rsidRPr="008F5BC3">
        <w:rPr>
          <w:rFonts w:ascii="Verdana" w:eastAsia="Times New Roman" w:hAnsi="Verdana" w:cs="Times New Roman"/>
          <w:sz w:val="20"/>
          <w:szCs w:val="20"/>
          <w:bdr w:val="none" w:sz="0" w:space="0" w:color="auto" w:frame="1"/>
          <w:lang w:val="en-IN" w:eastAsia="en-IN"/>
        </w:rPr>
        <w:lastRenderedPageBreak/>
        <w:t>                  </w:t>
      </w:r>
    </w:p>
    <w:p w:rsidR="008F5BC3" w:rsidRPr="008F5BC3" w:rsidRDefault="008F5BC3" w:rsidP="008F5BC3">
      <w:pPr>
        <w:widowControl/>
        <w:numPr>
          <w:ilvl w:val="0"/>
          <w:numId w:val="16"/>
        </w:numPr>
        <w:shd w:val="clear" w:color="auto" w:fill="FFFFFF"/>
        <w:spacing w:after="0" w:line="345" w:lineRule="atLeast"/>
        <w:ind w:left="0"/>
        <w:jc w:val="both"/>
        <w:rPr>
          <w:rFonts w:ascii="Verdana" w:eastAsia="Times New Roman" w:hAnsi="Verdana" w:cs="Times New Roman"/>
          <w:sz w:val="20"/>
          <w:szCs w:val="20"/>
          <w:lang w:val="en-IN" w:eastAsia="en-IN"/>
        </w:rPr>
      </w:pPr>
      <w:r w:rsidRPr="008F5BC3">
        <w:rPr>
          <w:rFonts w:ascii="Verdana" w:eastAsia="Times New Roman" w:hAnsi="Verdana" w:cs="Times New Roman"/>
          <w:sz w:val="20"/>
          <w:szCs w:val="20"/>
          <w:bdr w:val="none" w:sz="0" w:space="0" w:color="auto" w:frame="1"/>
          <w:lang w:val="en-IN" w:eastAsia="en-IN"/>
        </w:rPr>
        <w:t>            &lt;/props&gt;  </w:t>
      </w:r>
    </w:p>
    <w:p w:rsidR="008F5BC3" w:rsidRPr="008F5BC3" w:rsidRDefault="008F5BC3" w:rsidP="008F5BC3">
      <w:pPr>
        <w:widowControl/>
        <w:numPr>
          <w:ilvl w:val="0"/>
          <w:numId w:val="16"/>
        </w:numPr>
        <w:shd w:val="clear" w:color="auto" w:fill="FFFFFF"/>
        <w:spacing w:after="0" w:line="345" w:lineRule="atLeast"/>
        <w:ind w:left="0"/>
        <w:jc w:val="both"/>
        <w:rPr>
          <w:rFonts w:ascii="Verdana" w:eastAsia="Times New Roman" w:hAnsi="Verdana" w:cs="Times New Roman"/>
          <w:sz w:val="20"/>
          <w:szCs w:val="20"/>
          <w:lang w:val="en-IN" w:eastAsia="en-IN"/>
        </w:rPr>
      </w:pPr>
      <w:r w:rsidRPr="008F5BC3">
        <w:rPr>
          <w:rFonts w:ascii="Verdana" w:eastAsia="Times New Roman" w:hAnsi="Verdana" w:cs="Times New Roman"/>
          <w:sz w:val="20"/>
          <w:szCs w:val="20"/>
          <w:bdr w:val="none" w:sz="0" w:space="0" w:color="auto" w:frame="1"/>
          <w:lang w:val="en-IN" w:eastAsia="en-IN"/>
        </w:rPr>
        <w:t>        &lt;/property&gt;  </w:t>
      </w:r>
    </w:p>
    <w:p w:rsidR="008F5BC3" w:rsidRPr="008F5BC3" w:rsidRDefault="008F5BC3" w:rsidP="008F5BC3">
      <w:pPr>
        <w:widowControl/>
        <w:numPr>
          <w:ilvl w:val="0"/>
          <w:numId w:val="16"/>
        </w:numPr>
        <w:shd w:val="clear" w:color="auto" w:fill="FFFFFF"/>
        <w:spacing w:after="0" w:line="345" w:lineRule="atLeast"/>
        <w:ind w:left="0"/>
        <w:jc w:val="both"/>
        <w:rPr>
          <w:rFonts w:ascii="Verdana" w:eastAsia="Times New Roman" w:hAnsi="Verdana" w:cs="Times New Roman"/>
          <w:sz w:val="20"/>
          <w:szCs w:val="20"/>
          <w:lang w:val="en-IN" w:eastAsia="en-IN"/>
        </w:rPr>
      </w:pPr>
      <w:r w:rsidRPr="008F5BC3">
        <w:rPr>
          <w:rFonts w:ascii="Verdana" w:eastAsia="Times New Roman" w:hAnsi="Verdana" w:cs="Times New Roman"/>
          <w:sz w:val="20"/>
          <w:szCs w:val="20"/>
          <w:bdr w:val="none" w:sz="0" w:space="0" w:color="auto" w:frame="1"/>
          <w:lang w:val="en-IN" w:eastAsia="en-IN"/>
        </w:rPr>
        <w:t>    &lt;/bean&gt;  </w:t>
      </w:r>
    </w:p>
    <w:p w:rsidR="008F5BC3" w:rsidRPr="008F5BC3" w:rsidRDefault="008F5BC3" w:rsidP="008F5BC3">
      <w:pPr>
        <w:widowControl/>
        <w:numPr>
          <w:ilvl w:val="0"/>
          <w:numId w:val="16"/>
        </w:numPr>
        <w:shd w:val="clear" w:color="auto" w:fill="FFFFFF"/>
        <w:spacing w:after="0" w:line="345" w:lineRule="atLeast"/>
        <w:ind w:left="0"/>
        <w:jc w:val="both"/>
        <w:rPr>
          <w:rFonts w:ascii="Verdana" w:eastAsia="Times New Roman" w:hAnsi="Verdana" w:cs="Times New Roman"/>
          <w:sz w:val="20"/>
          <w:szCs w:val="20"/>
          <w:lang w:val="en-IN" w:eastAsia="en-IN"/>
        </w:rPr>
      </w:pPr>
      <w:r w:rsidRPr="008F5BC3">
        <w:rPr>
          <w:rFonts w:ascii="Verdana" w:eastAsia="Times New Roman" w:hAnsi="Verdana" w:cs="Times New Roman"/>
          <w:sz w:val="20"/>
          <w:szCs w:val="20"/>
          <w:bdr w:val="none" w:sz="0" w:space="0" w:color="auto" w:frame="1"/>
          <w:lang w:val="en-IN" w:eastAsia="en-IN"/>
        </w:rPr>
        <w:t>      </w:t>
      </w:r>
    </w:p>
    <w:p w:rsidR="008F5BC3" w:rsidRPr="008F5BC3" w:rsidRDefault="008F5BC3" w:rsidP="008F5BC3">
      <w:pPr>
        <w:widowControl/>
        <w:numPr>
          <w:ilvl w:val="0"/>
          <w:numId w:val="16"/>
        </w:numPr>
        <w:shd w:val="clear" w:color="auto" w:fill="FFFFFF"/>
        <w:spacing w:after="0" w:line="345" w:lineRule="atLeast"/>
        <w:ind w:left="0"/>
        <w:jc w:val="both"/>
        <w:rPr>
          <w:rFonts w:ascii="Verdana" w:eastAsia="Times New Roman" w:hAnsi="Verdana" w:cs="Times New Roman"/>
          <w:sz w:val="20"/>
          <w:szCs w:val="20"/>
          <w:lang w:val="en-IN" w:eastAsia="en-IN"/>
        </w:rPr>
      </w:pPr>
      <w:r w:rsidRPr="008F5BC3">
        <w:rPr>
          <w:rFonts w:ascii="Verdana" w:eastAsia="Times New Roman" w:hAnsi="Verdana" w:cs="Times New Roman"/>
          <w:sz w:val="20"/>
          <w:szCs w:val="20"/>
          <w:bdr w:val="none" w:sz="0" w:space="0" w:color="auto" w:frame="1"/>
          <w:lang w:val="en-IN" w:eastAsia="en-IN"/>
        </w:rPr>
        <w:t>    &lt;bean id=</w:t>
      </w:r>
      <w:r w:rsidRPr="008F5BC3">
        <w:rPr>
          <w:rFonts w:ascii="Verdana" w:eastAsia="Times New Roman" w:hAnsi="Verdana" w:cs="Times New Roman"/>
          <w:color w:val="0000FF"/>
          <w:sz w:val="20"/>
          <w:lang w:val="en-IN" w:eastAsia="en-IN"/>
        </w:rPr>
        <w:t>"template"</w:t>
      </w:r>
      <w:r w:rsidRPr="008F5BC3">
        <w:rPr>
          <w:rFonts w:ascii="Verdana" w:eastAsia="Times New Roman" w:hAnsi="Verdana" w:cs="Times New Roman"/>
          <w:sz w:val="20"/>
          <w:szCs w:val="20"/>
          <w:bdr w:val="none" w:sz="0" w:space="0" w:color="auto" w:frame="1"/>
          <w:lang w:val="en-IN" w:eastAsia="en-IN"/>
        </w:rPr>
        <w:t> </w:t>
      </w:r>
      <w:r w:rsidRPr="008F5BC3">
        <w:rPr>
          <w:rFonts w:ascii="Verdana" w:eastAsia="Times New Roman" w:hAnsi="Verdana" w:cs="Times New Roman"/>
          <w:b/>
          <w:bCs/>
          <w:color w:val="006699"/>
          <w:sz w:val="20"/>
          <w:lang w:val="en-IN" w:eastAsia="en-IN"/>
        </w:rPr>
        <w:t>class</w:t>
      </w:r>
      <w:r w:rsidRPr="008F5BC3">
        <w:rPr>
          <w:rFonts w:ascii="Verdana" w:eastAsia="Times New Roman" w:hAnsi="Verdana" w:cs="Times New Roman"/>
          <w:sz w:val="20"/>
          <w:szCs w:val="20"/>
          <w:bdr w:val="none" w:sz="0" w:space="0" w:color="auto" w:frame="1"/>
          <w:lang w:val="en-IN" w:eastAsia="en-IN"/>
        </w:rPr>
        <w:t>=</w:t>
      </w:r>
      <w:r w:rsidRPr="008F5BC3">
        <w:rPr>
          <w:rFonts w:ascii="Verdana" w:eastAsia="Times New Roman" w:hAnsi="Verdana" w:cs="Times New Roman"/>
          <w:color w:val="0000FF"/>
          <w:sz w:val="20"/>
          <w:lang w:val="en-IN" w:eastAsia="en-IN"/>
        </w:rPr>
        <w:t>"org.springframework.orm.hibernate3.HibernateTemplate"</w:t>
      </w:r>
      <w:r w:rsidRPr="008F5BC3">
        <w:rPr>
          <w:rFonts w:ascii="Verdana" w:eastAsia="Times New Roman" w:hAnsi="Verdana" w:cs="Times New Roman"/>
          <w:sz w:val="20"/>
          <w:szCs w:val="20"/>
          <w:bdr w:val="none" w:sz="0" w:space="0" w:color="auto" w:frame="1"/>
          <w:lang w:val="en-IN" w:eastAsia="en-IN"/>
        </w:rPr>
        <w:t>&gt;  </w:t>
      </w:r>
    </w:p>
    <w:p w:rsidR="008F5BC3" w:rsidRPr="008F5BC3" w:rsidRDefault="008F5BC3" w:rsidP="008F5BC3">
      <w:pPr>
        <w:widowControl/>
        <w:numPr>
          <w:ilvl w:val="0"/>
          <w:numId w:val="16"/>
        </w:numPr>
        <w:shd w:val="clear" w:color="auto" w:fill="FFFFFF"/>
        <w:spacing w:after="0" w:line="345" w:lineRule="atLeast"/>
        <w:ind w:left="0"/>
        <w:jc w:val="both"/>
        <w:rPr>
          <w:rFonts w:ascii="Verdana" w:eastAsia="Times New Roman" w:hAnsi="Verdana" w:cs="Times New Roman"/>
          <w:sz w:val="20"/>
          <w:szCs w:val="20"/>
          <w:lang w:val="en-IN" w:eastAsia="en-IN"/>
        </w:rPr>
      </w:pPr>
      <w:r w:rsidRPr="008F5BC3">
        <w:rPr>
          <w:rFonts w:ascii="Verdana" w:eastAsia="Times New Roman" w:hAnsi="Verdana" w:cs="Times New Roman"/>
          <w:sz w:val="20"/>
          <w:szCs w:val="20"/>
          <w:bdr w:val="none" w:sz="0" w:space="0" w:color="auto" w:frame="1"/>
          <w:lang w:val="en-IN" w:eastAsia="en-IN"/>
        </w:rPr>
        <w:t>    &lt;property name=</w:t>
      </w:r>
      <w:r w:rsidRPr="008F5BC3">
        <w:rPr>
          <w:rFonts w:ascii="Verdana" w:eastAsia="Times New Roman" w:hAnsi="Verdana" w:cs="Times New Roman"/>
          <w:color w:val="0000FF"/>
          <w:sz w:val="20"/>
          <w:lang w:val="en-IN" w:eastAsia="en-IN"/>
        </w:rPr>
        <w:t>"sessionFactory"</w:t>
      </w:r>
      <w:r w:rsidRPr="008F5BC3">
        <w:rPr>
          <w:rFonts w:ascii="Verdana" w:eastAsia="Times New Roman" w:hAnsi="Verdana" w:cs="Times New Roman"/>
          <w:sz w:val="20"/>
          <w:szCs w:val="20"/>
          <w:bdr w:val="none" w:sz="0" w:space="0" w:color="auto" w:frame="1"/>
          <w:lang w:val="en-IN" w:eastAsia="en-IN"/>
        </w:rPr>
        <w:t> ref=</w:t>
      </w:r>
      <w:r w:rsidRPr="008F5BC3">
        <w:rPr>
          <w:rFonts w:ascii="Verdana" w:eastAsia="Times New Roman" w:hAnsi="Verdana" w:cs="Times New Roman"/>
          <w:color w:val="0000FF"/>
          <w:sz w:val="20"/>
          <w:lang w:val="en-IN" w:eastAsia="en-IN"/>
        </w:rPr>
        <w:t>"mysessionFactory"</w:t>
      </w:r>
      <w:r w:rsidRPr="008F5BC3">
        <w:rPr>
          <w:rFonts w:ascii="Verdana" w:eastAsia="Times New Roman" w:hAnsi="Verdana" w:cs="Times New Roman"/>
          <w:sz w:val="20"/>
          <w:szCs w:val="20"/>
          <w:bdr w:val="none" w:sz="0" w:space="0" w:color="auto" w:frame="1"/>
          <w:lang w:val="en-IN" w:eastAsia="en-IN"/>
        </w:rPr>
        <w:t>&gt;&lt;/property&gt;  </w:t>
      </w:r>
    </w:p>
    <w:p w:rsidR="008F5BC3" w:rsidRPr="008F5BC3" w:rsidRDefault="008F5BC3" w:rsidP="008F5BC3">
      <w:pPr>
        <w:widowControl/>
        <w:numPr>
          <w:ilvl w:val="0"/>
          <w:numId w:val="16"/>
        </w:numPr>
        <w:shd w:val="clear" w:color="auto" w:fill="FFFFFF"/>
        <w:spacing w:after="0" w:line="345" w:lineRule="atLeast"/>
        <w:ind w:left="0"/>
        <w:jc w:val="both"/>
        <w:rPr>
          <w:rFonts w:ascii="Verdana" w:eastAsia="Times New Roman" w:hAnsi="Verdana" w:cs="Times New Roman"/>
          <w:sz w:val="20"/>
          <w:szCs w:val="20"/>
          <w:lang w:val="en-IN" w:eastAsia="en-IN"/>
        </w:rPr>
      </w:pPr>
      <w:r w:rsidRPr="008F5BC3">
        <w:rPr>
          <w:rFonts w:ascii="Verdana" w:eastAsia="Times New Roman" w:hAnsi="Verdana" w:cs="Times New Roman"/>
          <w:sz w:val="20"/>
          <w:szCs w:val="20"/>
          <w:bdr w:val="none" w:sz="0" w:space="0" w:color="auto" w:frame="1"/>
          <w:lang w:val="en-IN" w:eastAsia="en-IN"/>
        </w:rPr>
        <w:t>    &lt;/bean&gt;  </w:t>
      </w:r>
    </w:p>
    <w:p w:rsidR="008F5BC3" w:rsidRPr="008F5BC3" w:rsidRDefault="008F5BC3" w:rsidP="008F5BC3">
      <w:pPr>
        <w:widowControl/>
        <w:numPr>
          <w:ilvl w:val="0"/>
          <w:numId w:val="16"/>
        </w:numPr>
        <w:shd w:val="clear" w:color="auto" w:fill="FFFFFF"/>
        <w:spacing w:after="0" w:line="345" w:lineRule="atLeast"/>
        <w:ind w:left="0"/>
        <w:jc w:val="both"/>
        <w:rPr>
          <w:rFonts w:ascii="Verdana" w:eastAsia="Times New Roman" w:hAnsi="Verdana" w:cs="Times New Roman"/>
          <w:sz w:val="20"/>
          <w:szCs w:val="20"/>
          <w:lang w:val="en-IN" w:eastAsia="en-IN"/>
        </w:rPr>
      </w:pPr>
      <w:r w:rsidRPr="008F5BC3">
        <w:rPr>
          <w:rFonts w:ascii="Verdana" w:eastAsia="Times New Roman" w:hAnsi="Verdana" w:cs="Times New Roman"/>
          <w:sz w:val="20"/>
          <w:szCs w:val="20"/>
          <w:bdr w:val="none" w:sz="0" w:space="0" w:color="auto" w:frame="1"/>
          <w:lang w:val="en-IN" w:eastAsia="en-IN"/>
        </w:rPr>
        <w:t>      </w:t>
      </w:r>
    </w:p>
    <w:p w:rsidR="008F5BC3" w:rsidRPr="008F5BC3" w:rsidRDefault="008F5BC3" w:rsidP="008F5BC3">
      <w:pPr>
        <w:widowControl/>
        <w:numPr>
          <w:ilvl w:val="0"/>
          <w:numId w:val="16"/>
        </w:numPr>
        <w:shd w:val="clear" w:color="auto" w:fill="FFFFFF"/>
        <w:spacing w:after="0" w:line="345" w:lineRule="atLeast"/>
        <w:ind w:left="0"/>
        <w:jc w:val="both"/>
        <w:rPr>
          <w:rFonts w:ascii="Verdana" w:eastAsia="Times New Roman" w:hAnsi="Verdana" w:cs="Times New Roman"/>
          <w:sz w:val="20"/>
          <w:szCs w:val="20"/>
          <w:lang w:val="en-IN" w:eastAsia="en-IN"/>
        </w:rPr>
      </w:pPr>
      <w:r w:rsidRPr="008F5BC3">
        <w:rPr>
          <w:rFonts w:ascii="Verdana" w:eastAsia="Times New Roman" w:hAnsi="Verdana" w:cs="Times New Roman"/>
          <w:sz w:val="20"/>
          <w:szCs w:val="20"/>
          <w:bdr w:val="none" w:sz="0" w:space="0" w:color="auto" w:frame="1"/>
          <w:lang w:val="en-IN" w:eastAsia="en-IN"/>
        </w:rPr>
        <w:t>    &lt;bean id=</w:t>
      </w:r>
      <w:r w:rsidRPr="008F5BC3">
        <w:rPr>
          <w:rFonts w:ascii="Verdana" w:eastAsia="Times New Roman" w:hAnsi="Verdana" w:cs="Times New Roman"/>
          <w:color w:val="0000FF"/>
          <w:sz w:val="20"/>
          <w:lang w:val="en-IN" w:eastAsia="en-IN"/>
        </w:rPr>
        <w:t>"d"</w:t>
      </w:r>
      <w:r w:rsidRPr="008F5BC3">
        <w:rPr>
          <w:rFonts w:ascii="Verdana" w:eastAsia="Times New Roman" w:hAnsi="Verdana" w:cs="Times New Roman"/>
          <w:sz w:val="20"/>
          <w:szCs w:val="20"/>
          <w:bdr w:val="none" w:sz="0" w:space="0" w:color="auto" w:frame="1"/>
          <w:lang w:val="en-IN" w:eastAsia="en-IN"/>
        </w:rPr>
        <w:t> </w:t>
      </w:r>
      <w:r w:rsidRPr="008F5BC3">
        <w:rPr>
          <w:rFonts w:ascii="Verdana" w:eastAsia="Times New Roman" w:hAnsi="Verdana" w:cs="Times New Roman"/>
          <w:b/>
          <w:bCs/>
          <w:color w:val="006699"/>
          <w:sz w:val="20"/>
          <w:lang w:val="en-IN" w:eastAsia="en-IN"/>
        </w:rPr>
        <w:t>class</w:t>
      </w:r>
      <w:r w:rsidRPr="008F5BC3">
        <w:rPr>
          <w:rFonts w:ascii="Verdana" w:eastAsia="Times New Roman" w:hAnsi="Verdana" w:cs="Times New Roman"/>
          <w:sz w:val="20"/>
          <w:szCs w:val="20"/>
          <w:bdr w:val="none" w:sz="0" w:space="0" w:color="auto" w:frame="1"/>
          <w:lang w:val="en-IN" w:eastAsia="en-IN"/>
        </w:rPr>
        <w:t>=</w:t>
      </w:r>
      <w:r w:rsidRPr="008F5BC3">
        <w:rPr>
          <w:rFonts w:ascii="Verdana" w:eastAsia="Times New Roman" w:hAnsi="Verdana" w:cs="Times New Roman"/>
          <w:color w:val="0000FF"/>
          <w:sz w:val="20"/>
          <w:lang w:val="en-IN" w:eastAsia="en-IN"/>
        </w:rPr>
        <w:t>"com.javatpoint.EmployeeDao"</w:t>
      </w:r>
      <w:r w:rsidRPr="008F5BC3">
        <w:rPr>
          <w:rFonts w:ascii="Verdana" w:eastAsia="Times New Roman" w:hAnsi="Verdana" w:cs="Times New Roman"/>
          <w:sz w:val="20"/>
          <w:szCs w:val="20"/>
          <w:bdr w:val="none" w:sz="0" w:space="0" w:color="auto" w:frame="1"/>
          <w:lang w:val="en-IN" w:eastAsia="en-IN"/>
        </w:rPr>
        <w:t>&gt;  </w:t>
      </w:r>
    </w:p>
    <w:p w:rsidR="008F5BC3" w:rsidRPr="008F5BC3" w:rsidRDefault="008F5BC3" w:rsidP="008F5BC3">
      <w:pPr>
        <w:widowControl/>
        <w:numPr>
          <w:ilvl w:val="0"/>
          <w:numId w:val="16"/>
        </w:numPr>
        <w:shd w:val="clear" w:color="auto" w:fill="FFFFFF"/>
        <w:spacing w:after="0" w:line="345" w:lineRule="atLeast"/>
        <w:ind w:left="0"/>
        <w:jc w:val="both"/>
        <w:rPr>
          <w:rFonts w:ascii="Verdana" w:eastAsia="Times New Roman" w:hAnsi="Verdana" w:cs="Times New Roman"/>
          <w:sz w:val="20"/>
          <w:szCs w:val="20"/>
          <w:lang w:val="en-IN" w:eastAsia="en-IN"/>
        </w:rPr>
      </w:pPr>
      <w:r w:rsidRPr="008F5BC3">
        <w:rPr>
          <w:rFonts w:ascii="Verdana" w:eastAsia="Times New Roman" w:hAnsi="Verdana" w:cs="Times New Roman"/>
          <w:sz w:val="20"/>
          <w:szCs w:val="20"/>
          <w:bdr w:val="none" w:sz="0" w:space="0" w:color="auto" w:frame="1"/>
          <w:lang w:val="en-IN" w:eastAsia="en-IN"/>
        </w:rPr>
        <w:t>    &lt;property name=</w:t>
      </w:r>
      <w:r w:rsidRPr="008F5BC3">
        <w:rPr>
          <w:rFonts w:ascii="Verdana" w:eastAsia="Times New Roman" w:hAnsi="Verdana" w:cs="Times New Roman"/>
          <w:color w:val="0000FF"/>
          <w:sz w:val="20"/>
          <w:lang w:val="en-IN" w:eastAsia="en-IN"/>
        </w:rPr>
        <w:t>"template"</w:t>
      </w:r>
      <w:r w:rsidRPr="008F5BC3">
        <w:rPr>
          <w:rFonts w:ascii="Verdana" w:eastAsia="Times New Roman" w:hAnsi="Verdana" w:cs="Times New Roman"/>
          <w:sz w:val="20"/>
          <w:szCs w:val="20"/>
          <w:bdr w:val="none" w:sz="0" w:space="0" w:color="auto" w:frame="1"/>
          <w:lang w:val="en-IN" w:eastAsia="en-IN"/>
        </w:rPr>
        <w:t> ref=</w:t>
      </w:r>
      <w:r w:rsidRPr="008F5BC3">
        <w:rPr>
          <w:rFonts w:ascii="Verdana" w:eastAsia="Times New Roman" w:hAnsi="Verdana" w:cs="Times New Roman"/>
          <w:color w:val="0000FF"/>
          <w:sz w:val="20"/>
          <w:lang w:val="en-IN" w:eastAsia="en-IN"/>
        </w:rPr>
        <w:t>"template"</w:t>
      </w:r>
      <w:r w:rsidRPr="008F5BC3">
        <w:rPr>
          <w:rFonts w:ascii="Verdana" w:eastAsia="Times New Roman" w:hAnsi="Verdana" w:cs="Times New Roman"/>
          <w:sz w:val="20"/>
          <w:szCs w:val="20"/>
          <w:bdr w:val="none" w:sz="0" w:space="0" w:color="auto" w:frame="1"/>
          <w:lang w:val="en-IN" w:eastAsia="en-IN"/>
        </w:rPr>
        <w:t>&gt;&lt;/property&gt;  </w:t>
      </w:r>
    </w:p>
    <w:p w:rsidR="008F5BC3" w:rsidRPr="008F5BC3" w:rsidRDefault="008F5BC3" w:rsidP="008F5BC3">
      <w:pPr>
        <w:widowControl/>
        <w:numPr>
          <w:ilvl w:val="0"/>
          <w:numId w:val="16"/>
        </w:numPr>
        <w:shd w:val="clear" w:color="auto" w:fill="FFFFFF"/>
        <w:spacing w:after="0" w:line="345" w:lineRule="atLeast"/>
        <w:ind w:left="0"/>
        <w:jc w:val="both"/>
        <w:rPr>
          <w:rFonts w:ascii="Verdana" w:eastAsia="Times New Roman" w:hAnsi="Verdana" w:cs="Times New Roman"/>
          <w:sz w:val="20"/>
          <w:szCs w:val="20"/>
          <w:lang w:val="en-IN" w:eastAsia="en-IN"/>
        </w:rPr>
      </w:pPr>
      <w:r w:rsidRPr="008F5BC3">
        <w:rPr>
          <w:rFonts w:ascii="Verdana" w:eastAsia="Times New Roman" w:hAnsi="Verdana" w:cs="Times New Roman"/>
          <w:sz w:val="20"/>
          <w:szCs w:val="20"/>
          <w:bdr w:val="none" w:sz="0" w:space="0" w:color="auto" w:frame="1"/>
          <w:lang w:val="en-IN" w:eastAsia="en-IN"/>
        </w:rPr>
        <w:t>    &lt;/bean&gt; </w:t>
      </w:r>
    </w:p>
    <w:p w:rsidR="008F5BC3" w:rsidRDefault="008F5BC3" w:rsidP="00A526B4">
      <w:pPr>
        <w:pStyle w:val="normal0"/>
        <w:ind w:left="360"/>
        <w:rPr>
          <w:i/>
        </w:rPr>
      </w:pPr>
    </w:p>
    <w:p w:rsidR="008F5BC3" w:rsidRDefault="008F5BC3" w:rsidP="00A526B4">
      <w:pPr>
        <w:pStyle w:val="normal0"/>
        <w:ind w:left="360"/>
        <w:rPr>
          <w:i/>
        </w:rPr>
      </w:pPr>
    </w:p>
    <w:p w:rsidR="006C69B6" w:rsidRPr="00066F72" w:rsidRDefault="006C69B6">
      <w:pPr>
        <w:pStyle w:val="normal0"/>
        <w:jc w:val="center"/>
        <w:rPr>
          <w:i/>
        </w:rPr>
      </w:pPr>
    </w:p>
    <w:p w:rsidR="009518A4" w:rsidRDefault="00232E87" w:rsidP="00232E87">
      <w:pPr>
        <w:pStyle w:val="normal0"/>
        <w:numPr>
          <w:ilvl w:val="0"/>
          <w:numId w:val="15"/>
        </w:numPr>
        <w:jc w:val="center"/>
        <w:rPr>
          <w:rFonts w:ascii="Arial" w:hAnsi="Arial" w:cs="Arial"/>
          <w:color w:val="222222"/>
          <w:sz w:val="19"/>
          <w:szCs w:val="19"/>
          <w:shd w:val="clear" w:color="auto" w:fill="FFFFFF"/>
        </w:rPr>
      </w:pPr>
      <w:r>
        <w:rPr>
          <w:rFonts w:ascii="Arial" w:hAnsi="Arial" w:cs="Arial"/>
          <w:color w:val="222222"/>
          <w:sz w:val="19"/>
          <w:szCs w:val="19"/>
          <w:shd w:val="clear" w:color="auto" w:fill="FFFFFF"/>
        </w:rPr>
        <w:t>How many ways u can iterate hash map?</w:t>
      </w:r>
    </w:p>
    <w:p w:rsidR="00232E87" w:rsidRDefault="00232E87" w:rsidP="00232E87">
      <w:pPr>
        <w:pStyle w:val="normal0"/>
        <w:ind w:left="360"/>
        <w:rPr>
          <w:rFonts w:ascii="Arial" w:hAnsi="Arial" w:cs="Arial"/>
          <w:color w:val="222222"/>
          <w:sz w:val="19"/>
          <w:szCs w:val="19"/>
          <w:shd w:val="clear" w:color="auto" w:fill="FFFFFF"/>
        </w:rPr>
      </w:pPr>
      <w:r>
        <w:rPr>
          <w:rFonts w:ascii="Arial" w:hAnsi="Arial" w:cs="Arial"/>
          <w:color w:val="222222"/>
          <w:sz w:val="19"/>
          <w:szCs w:val="19"/>
          <w:shd w:val="clear" w:color="auto" w:fill="FFFFFF"/>
        </w:rPr>
        <w:t>Ans)</w:t>
      </w:r>
    </w:p>
    <w:p w:rsidR="003C611C" w:rsidRDefault="003C611C" w:rsidP="003C611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Looping over a Map in Java. In this post we look at four different ways we can iterate through a map in Java. We can use for-each loop as well as the iterator class.</w:t>
      </w:r>
    </w:p>
    <w:p w:rsidR="003C611C" w:rsidRDefault="003C611C" w:rsidP="003C611C">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Method #1: Iterating over entries using For-Each loop</w:t>
      </w:r>
    </w:p>
    <w:p w:rsidR="003C611C" w:rsidRDefault="003C611C" w:rsidP="003C611C">
      <w:pPr>
        <w:rPr>
          <w:rFonts w:ascii="inherit" w:hAnsi="inherit" w:cs="Courier New"/>
          <w:color w:val="666666"/>
          <w:sz w:val="24"/>
          <w:szCs w:val="24"/>
        </w:rPr>
      </w:pPr>
      <w:r>
        <w:rPr>
          <w:rStyle w:val="crayon-language"/>
          <w:rFonts w:ascii="inherit" w:hAnsi="inherit" w:cs="Courier New"/>
          <w:color w:val="666666"/>
        </w:rPr>
        <w:t>Java</w:t>
      </w:r>
    </w:p>
    <w:p w:rsidR="003C611C" w:rsidRDefault="006943D6" w:rsidP="003C611C">
      <w:pPr>
        <w:rPr>
          <w:rFonts w:ascii="Courier New" w:hAnsi="Courier New" w:cs="Courier New"/>
          <w:color w:val="666666"/>
        </w:rPr>
      </w:pPr>
      <w:r>
        <w:rPr>
          <w:rFonts w:ascii="Courier New" w:hAnsi="Courier New" w:cs="Courier New"/>
          <w:color w:val="666666"/>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36.5pt;height:69.75pt" o:ole="">
            <v:imagedata r:id="rId20" o:title=""/>
          </v:shape>
          <w:control r:id="rId21" w:name="DefaultOcxName" w:shapeid="_x0000_i1042"/>
        </w:object>
      </w:r>
    </w:p>
    <w:tbl>
      <w:tblPr>
        <w:tblW w:w="0" w:type="auto"/>
        <w:tblCellSpacing w:w="15" w:type="dxa"/>
        <w:tblCellMar>
          <w:top w:w="15" w:type="dxa"/>
          <w:left w:w="15" w:type="dxa"/>
          <w:bottom w:w="15" w:type="dxa"/>
          <w:right w:w="15" w:type="dxa"/>
        </w:tblCellMar>
        <w:tblLook w:val="04A0"/>
      </w:tblPr>
      <w:tblGrid>
        <w:gridCol w:w="165"/>
        <w:gridCol w:w="9285"/>
      </w:tblGrid>
      <w:tr w:rsidR="003C611C" w:rsidTr="003C611C">
        <w:trPr>
          <w:tblCellSpacing w:w="15" w:type="dxa"/>
        </w:trPr>
        <w:tc>
          <w:tcPr>
            <w:tcW w:w="0" w:type="auto"/>
            <w:tcBorders>
              <w:top w:val="nil"/>
              <w:left w:val="nil"/>
              <w:bottom w:val="nil"/>
              <w:right w:val="nil"/>
            </w:tcBorders>
            <w:vAlign w:val="center"/>
            <w:hideMark/>
          </w:tcPr>
          <w:p w:rsidR="003C611C" w:rsidRDefault="003C611C">
            <w:pPr>
              <w:spacing w:line="480" w:lineRule="auto"/>
              <w:jc w:val="center"/>
              <w:rPr>
                <w:rFonts w:ascii="inherit" w:hAnsi="inherit"/>
                <w:sz w:val="18"/>
                <w:szCs w:val="18"/>
              </w:rPr>
            </w:pPr>
            <w:r>
              <w:rPr>
                <w:rFonts w:ascii="inherit" w:hAnsi="inherit"/>
                <w:sz w:val="18"/>
                <w:szCs w:val="18"/>
              </w:rPr>
              <w:t>1</w:t>
            </w:r>
          </w:p>
          <w:p w:rsidR="003C611C" w:rsidRDefault="003C611C">
            <w:pPr>
              <w:spacing w:line="480" w:lineRule="auto"/>
              <w:jc w:val="center"/>
              <w:rPr>
                <w:rFonts w:ascii="inherit" w:hAnsi="inherit"/>
                <w:sz w:val="18"/>
                <w:szCs w:val="18"/>
              </w:rPr>
            </w:pPr>
            <w:r>
              <w:rPr>
                <w:rFonts w:ascii="inherit" w:hAnsi="inherit"/>
                <w:sz w:val="18"/>
                <w:szCs w:val="18"/>
              </w:rPr>
              <w:t>2</w:t>
            </w:r>
          </w:p>
          <w:p w:rsidR="003C611C" w:rsidRDefault="003C611C">
            <w:pPr>
              <w:spacing w:line="480" w:lineRule="auto"/>
              <w:jc w:val="center"/>
              <w:rPr>
                <w:rFonts w:ascii="inherit" w:hAnsi="inherit"/>
                <w:sz w:val="18"/>
                <w:szCs w:val="18"/>
              </w:rPr>
            </w:pPr>
            <w:r>
              <w:rPr>
                <w:rFonts w:ascii="inherit" w:hAnsi="inherit"/>
                <w:sz w:val="18"/>
                <w:szCs w:val="18"/>
              </w:rPr>
              <w:lastRenderedPageBreak/>
              <w:t>3</w:t>
            </w:r>
          </w:p>
          <w:p w:rsidR="003C611C" w:rsidRDefault="003C611C">
            <w:pPr>
              <w:spacing w:line="480" w:lineRule="auto"/>
              <w:jc w:val="center"/>
              <w:rPr>
                <w:rFonts w:ascii="inherit" w:hAnsi="inherit"/>
                <w:sz w:val="18"/>
                <w:szCs w:val="18"/>
              </w:rPr>
            </w:pPr>
            <w:r>
              <w:rPr>
                <w:rFonts w:ascii="inherit" w:hAnsi="inherit"/>
                <w:sz w:val="18"/>
                <w:szCs w:val="18"/>
              </w:rPr>
              <w:t>4</w:t>
            </w:r>
          </w:p>
        </w:tc>
        <w:tc>
          <w:tcPr>
            <w:tcW w:w="10155" w:type="dxa"/>
            <w:tcBorders>
              <w:top w:val="nil"/>
              <w:left w:val="nil"/>
              <w:bottom w:val="nil"/>
              <w:right w:val="nil"/>
            </w:tcBorders>
            <w:vAlign w:val="center"/>
            <w:hideMark/>
          </w:tcPr>
          <w:p w:rsidR="003C611C" w:rsidRDefault="003C611C">
            <w:pPr>
              <w:spacing w:line="480" w:lineRule="auto"/>
              <w:rPr>
                <w:rFonts w:ascii="inherit" w:hAnsi="inherit"/>
                <w:sz w:val="18"/>
                <w:szCs w:val="18"/>
              </w:rPr>
            </w:pPr>
            <w:r>
              <w:rPr>
                <w:rStyle w:val="crayon-v"/>
                <w:rFonts w:ascii="inherit" w:hAnsi="inherit"/>
                <w:sz w:val="18"/>
                <w:szCs w:val="18"/>
              </w:rPr>
              <w:lastRenderedPageBreak/>
              <w:t>Map</w:t>
            </w:r>
            <w:r>
              <w:rPr>
                <w:rStyle w:val="crayon-o"/>
                <w:rFonts w:ascii="inherit" w:hAnsi="inherit"/>
                <w:sz w:val="18"/>
                <w:szCs w:val="18"/>
              </w:rPr>
              <w:t>&lt;</w:t>
            </w:r>
            <w:r>
              <w:rPr>
                <w:rStyle w:val="crayon-t"/>
                <w:rFonts w:ascii="inherit" w:hAnsi="inherit"/>
                <w:sz w:val="18"/>
                <w:szCs w:val="18"/>
              </w:rPr>
              <w:t>Integer</w:t>
            </w:r>
            <w:r>
              <w:rPr>
                <w:rStyle w:val="crayon-sy"/>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Integer</w:t>
            </w:r>
            <w:r>
              <w:rPr>
                <w:rStyle w:val="crayon-o"/>
                <w:rFonts w:ascii="inherit" w:hAnsi="inherit"/>
                <w:sz w:val="18"/>
                <w:szCs w:val="18"/>
              </w:rPr>
              <w:t>&gt;</w:t>
            </w:r>
            <w:r>
              <w:rPr>
                <w:rStyle w:val="crayon-h"/>
                <w:rFonts w:ascii="inherit" w:hAnsi="inherit"/>
                <w:sz w:val="18"/>
                <w:szCs w:val="18"/>
              </w:rPr>
              <w:t xml:space="preserve"> </w:t>
            </w:r>
            <w:r>
              <w:rPr>
                <w:rStyle w:val="crayon-v"/>
                <w:rFonts w:ascii="inherit" w:hAnsi="inherit"/>
                <w:sz w:val="18"/>
                <w:szCs w:val="18"/>
              </w:rPr>
              <w:t>map</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r"/>
                <w:rFonts w:ascii="inherit" w:hAnsi="inherit"/>
                <w:sz w:val="18"/>
                <w:szCs w:val="18"/>
              </w:rPr>
              <w:t>new</w:t>
            </w:r>
            <w:r>
              <w:rPr>
                <w:rStyle w:val="crayon-h"/>
                <w:rFonts w:ascii="inherit" w:hAnsi="inherit"/>
                <w:sz w:val="18"/>
                <w:szCs w:val="18"/>
              </w:rPr>
              <w:t xml:space="preserve"> </w:t>
            </w:r>
            <w:r>
              <w:rPr>
                <w:rStyle w:val="crayon-v"/>
                <w:rFonts w:ascii="inherit" w:hAnsi="inherit"/>
                <w:sz w:val="18"/>
                <w:szCs w:val="18"/>
              </w:rPr>
              <w:t>HashMap</w:t>
            </w:r>
            <w:r>
              <w:rPr>
                <w:rStyle w:val="crayon-o"/>
                <w:rFonts w:ascii="inherit" w:hAnsi="inherit"/>
                <w:sz w:val="18"/>
                <w:szCs w:val="18"/>
              </w:rPr>
              <w:t>&lt;</w:t>
            </w:r>
            <w:r>
              <w:rPr>
                <w:rStyle w:val="crayon-t"/>
                <w:rFonts w:ascii="inherit" w:hAnsi="inherit"/>
                <w:sz w:val="18"/>
                <w:szCs w:val="18"/>
              </w:rPr>
              <w:t>Integer</w:t>
            </w:r>
            <w:r>
              <w:rPr>
                <w:rStyle w:val="crayon-sy"/>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Integer</w:t>
            </w:r>
            <w:r>
              <w:rPr>
                <w:rStyle w:val="crayon-o"/>
                <w:rFonts w:ascii="inherit" w:hAnsi="inherit"/>
                <w:sz w:val="18"/>
                <w:szCs w:val="18"/>
              </w:rPr>
              <w:t>&gt;</w:t>
            </w:r>
            <w:r>
              <w:rPr>
                <w:rStyle w:val="crayon-sy"/>
                <w:rFonts w:ascii="inherit" w:hAnsi="inherit"/>
                <w:sz w:val="18"/>
                <w:szCs w:val="18"/>
              </w:rPr>
              <w:t>();</w:t>
            </w:r>
          </w:p>
          <w:p w:rsidR="003C611C" w:rsidRDefault="003C611C">
            <w:pPr>
              <w:spacing w:line="480" w:lineRule="auto"/>
              <w:rPr>
                <w:rFonts w:ascii="inherit" w:hAnsi="inherit"/>
                <w:sz w:val="18"/>
                <w:szCs w:val="18"/>
              </w:rPr>
            </w:pPr>
            <w:r>
              <w:rPr>
                <w:rStyle w:val="crayon-st"/>
                <w:rFonts w:ascii="inherit" w:hAnsi="inherit"/>
                <w:sz w:val="18"/>
                <w:szCs w:val="18"/>
              </w:rPr>
              <w:t>for</w:t>
            </w:r>
            <w:r>
              <w:rPr>
                <w:rStyle w:val="crayon-h"/>
                <w:rFonts w:ascii="inherit" w:hAnsi="inherit"/>
                <w:sz w:val="18"/>
                <w:szCs w:val="18"/>
              </w:rPr>
              <w:t xml:space="preserve"> </w:t>
            </w:r>
            <w:r>
              <w:rPr>
                <w:rStyle w:val="crayon-sy"/>
                <w:rFonts w:ascii="inherit" w:hAnsi="inherit"/>
                <w:sz w:val="18"/>
                <w:szCs w:val="18"/>
              </w:rPr>
              <w:t>(</w:t>
            </w:r>
            <w:r>
              <w:rPr>
                <w:rStyle w:val="crayon-v"/>
                <w:rFonts w:ascii="inherit" w:hAnsi="inherit"/>
                <w:sz w:val="18"/>
                <w:szCs w:val="18"/>
              </w:rPr>
              <w:t>Map</w:t>
            </w:r>
            <w:r>
              <w:rPr>
                <w:rStyle w:val="crayon-sy"/>
                <w:rFonts w:ascii="inherit" w:hAnsi="inherit"/>
                <w:sz w:val="18"/>
                <w:szCs w:val="18"/>
              </w:rPr>
              <w:t>.</w:t>
            </w:r>
            <w:r>
              <w:rPr>
                <w:rStyle w:val="crayon-v"/>
                <w:rFonts w:ascii="inherit" w:hAnsi="inherit"/>
                <w:sz w:val="18"/>
                <w:szCs w:val="18"/>
              </w:rPr>
              <w:t>Entry</w:t>
            </w:r>
            <w:r>
              <w:rPr>
                <w:rStyle w:val="crayon-o"/>
                <w:rFonts w:ascii="inherit" w:hAnsi="inherit"/>
                <w:sz w:val="18"/>
                <w:szCs w:val="18"/>
              </w:rPr>
              <w:t>&lt;</w:t>
            </w:r>
            <w:r>
              <w:rPr>
                <w:rStyle w:val="crayon-t"/>
                <w:rFonts w:ascii="inherit" w:hAnsi="inherit"/>
                <w:sz w:val="18"/>
                <w:szCs w:val="18"/>
              </w:rPr>
              <w:t>Integer</w:t>
            </w:r>
            <w:r>
              <w:rPr>
                <w:rStyle w:val="crayon-sy"/>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Integer</w:t>
            </w:r>
            <w:r>
              <w:rPr>
                <w:rStyle w:val="crayon-o"/>
                <w:rFonts w:ascii="inherit" w:hAnsi="inherit"/>
                <w:sz w:val="18"/>
                <w:szCs w:val="18"/>
              </w:rPr>
              <w:t>&gt;</w:t>
            </w:r>
            <w:r>
              <w:rPr>
                <w:rStyle w:val="crayon-h"/>
                <w:rFonts w:ascii="inherit" w:hAnsi="inherit"/>
                <w:sz w:val="18"/>
                <w:szCs w:val="18"/>
              </w:rPr>
              <w:t xml:space="preserve"> </w:t>
            </w:r>
            <w:r>
              <w:rPr>
                <w:rStyle w:val="crayon-v"/>
                <w:rFonts w:ascii="inherit" w:hAnsi="inherit"/>
                <w:sz w:val="18"/>
                <w:szCs w:val="18"/>
              </w:rPr>
              <w:t>entry</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map</w:t>
            </w:r>
            <w:r>
              <w:rPr>
                <w:rStyle w:val="crayon-sy"/>
                <w:rFonts w:ascii="inherit" w:hAnsi="inherit"/>
                <w:sz w:val="18"/>
                <w:szCs w:val="18"/>
              </w:rPr>
              <w:t>.</w:t>
            </w:r>
            <w:r>
              <w:rPr>
                <w:rStyle w:val="crayon-e"/>
                <w:rFonts w:ascii="inherit" w:hAnsi="inherit"/>
                <w:sz w:val="18"/>
                <w:szCs w:val="18"/>
              </w:rPr>
              <w:t>entrySet</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rsidR="003C611C" w:rsidRDefault="003C611C">
            <w:pPr>
              <w:spacing w:line="480" w:lineRule="auto"/>
              <w:rPr>
                <w:rFonts w:ascii="inherit" w:hAnsi="inherit"/>
                <w:sz w:val="18"/>
                <w:szCs w:val="18"/>
              </w:rPr>
            </w:pPr>
            <w:r>
              <w:rPr>
                <w:rStyle w:val="crayon-h"/>
                <w:rFonts w:ascii="inherit" w:hAnsi="inherit"/>
                <w:sz w:val="18"/>
                <w:szCs w:val="18"/>
              </w:rPr>
              <w:lastRenderedPageBreak/>
              <w:t>    </w:t>
            </w:r>
            <w:r>
              <w:rPr>
                <w:rStyle w:val="crayon-v"/>
                <w:rFonts w:ascii="inherit" w:hAnsi="inherit"/>
                <w:sz w:val="18"/>
                <w:szCs w:val="18"/>
              </w:rPr>
              <w:t>System</w:t>
            </w:r>
            <w:r>
              <w:rPr>
                <w:rStyle w:val="crayon-sy"/>
                <w:rFonts w:ascii="inherit" w:hAnsi="inherit"/>
                <w:sz w:val="18"/>
                <w:szCs w:val="18"/>
              </w:rPr>
              <w:t>.</w:t>
            </w:r>
            <w:r>
              <w:rPr>
                <w:rStyle w:val="crayon-v"/>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"Key = "</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entry</w:t>
            </w:r>
            <w:r>
              <w:rPr>
                <w:rStyle w:val="crayon-sy"/>
                <w:rFonts w:ascii="inherit" w:hAnsi="inherit"/>
                <w:sz w:val="18"/>
                <w:szCs w:val="18"/>
              </w:rPr>
              <w:t>.</w:t>
            </w:r>
            <w:r>
              <w:rPr>
                <w:rStyle w:val="crayon-e"/>
                <w:rFonts w:ascii="inherit" w:hAnsi="inherit"/>
                <w:sz w:val="18"/>
                <w:szCs w:val="18"/>
              </w:rPr>
              <w:t>getKey</w:t>
            </w:r>
            <w:r>
              <w:rPr>
                <w:rStyle w:val="crayon-sy"/>
                <w:rFonts w:ascii="inherit" w:hAnsi="inherit"/>
                <w:sz w:val="18"/>
                <w:szCs w:val="18"/>
              </w:rPr>
              <w:t>()</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 Value = "</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entry</w:t>
            </w:r>
            <w:r>
              <w:rPr>
                <w:rStyle w:val="crayon-sy"/>
                <w:rFonts w:ascii="inherit" w:hAnsi="inherit"/>
                <w:sz w:val="18"/>
                <w:szCs w:val="18"/>
              </w:rPr>
              <w:t>.</w:t>
            </w:r>
            <w:r>
              <w:rPr>
                <w:rStyle w:val="crayon-e"/>
                <w:rFonts w:ascii="inherit" w:hAnsi="inherit"/>
                <w:sz w:val="18"/>
                <w:szCs w:val="18"/>
              </w:rPr>
              <w:t>getValue</w:t>
            </w:r>
            <w:r>
              <w:rPr>
                <w:rStyle w:val="crayon-sy"/>
                <w:rFonts w:ascii="inherit" w:hAnsi="inherit"/>
                <w:sz w:val="18"/>
                <w:szCs w:val="18"/>
              </w:rPr>
              <w:t>());</w:t>
            </w:r>
          </w:p>
          <w:p w:rsidR="003C611C" w:rsidRDefault="003C611C">
            <w:pPr>
              <w:spacing w:line="480" w:lineRule="auto"/>
              <w:rPr>
                <w:rFonts w:ascii="inherit" w:hAnsi="inherit"/>
                <w:sz w:val="18"/>
                <w:szCs w:val="18"/>
              </w:rPr>
            </w:pPr>
            <w:r>
              <w:rPr>
                <w:rStyle w:val="crayon-sy"/>
                <w:rFonts w:ascii="inherit" w:hAnsi="inherit"/>
                <w:sz w:val="18"/>
                <w:szCs w:val="18"/>
              </w:rPr>
              <w:t>}</w:t>
            </w:r>
          </w:p>
        </w:tc>
      </w:tr>
    </w:tbl>
    <w:p w:rsidR="003C611C" w:rsidRDefault="003C611C" w:rsidP="00232E87">
      <w:pPr>
        <w:pStyle w:val="normal0"/>
        <w:ind w:left="360"/>
        <w:rPr>
          <w:b/>
          <w:i/>
        </w:rPr>
      </w:pPr>
    </w:p>
    <w:p w:rsidR="003C611C" w:rsidRPr="00232E87" w:rsidRDefault="003C611C" w:rsidP="00232E87">
      <w:pPr>
        <w:pStyle w:val="normal0"/>
        <w:ind w:left="360"/>
        <w:rPr>
          <w:b/>
          <w:i/>
        </w:rPr>
      </w:pPr>
    </w:p>
    <w:p w:rsidR="003C611C" w:rsidRDefault="003C611C" w:rsidP="003C611C">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Method #2: Iterating over keys or values using For-Each loop</w:t>
      </w:r>
    </w:p>
    <w:p w:rsidR="003C611C" w:rsidRDefault="003C611C" w:rsidP="003C611C">
      <w:pPr>
        <w:rPr>
          <w:rFonts w:ascii="inherit" w:hAnsi="inherit" w:cs="Courier New"/>
          <w:color w:val="666666"/>
          <w:sz w:val="24"/>
          <w:szCs w:val="24"/>
        </w:rPr>
      </w:pPr>
      <w:r>
        <w:rPr>
          <w:rStyle w:val="crayon-language"/>
          <w:rFonts w:ascii="inherit" w:hAnsi="inherit" w:cs="Courier New"/>
          <w:color w:val="666666"/>
        </w:rPr>
        <w:t>Java</w:t>
      </w:r>
    </w:p>
    <w:p w:rsidR="003C611C" w:rsidRDefault="006943D6" w:rsidP="003C611C">
      <w:pPr>
        <w:rPr>
          <w:rFonts w:ascii="Courier New" w:hAnsi="Courier New" w:cs="Courier New"/>
          <w:color w:val="666666"/>
        </w:rPr>
      </w:pPr>
      <w:r>
        <w:rPr>
          <w:rFonts w:ascii="Courier New" w:hAnsi="Courier New" w:cs="Courier New"/>
          <w:color w:val="666666"/>
        </w:rPr>
        <w:object w:dxaOrig="225" w:dyaOrig="225">
          <v:shape id="_x0000_i1045" type="#_x0000_t75" style="width:136.5pt;height:69.75pt" o:ole="">
            <v:imagedata r:id="rId20" o:title=""/>
          </v:shape>
          <w:control r:id="rId22" w:name="DefaultOcxName1" w:shapeid="_x0000_i1045"/>
        </w:object>
      </w:r>
    </w:p>
    <w:tbl>
      <w:tblPr>
        <w:tblW w:w="0" w:type="auto"/>
        <w:tblCellSpacing w:w="15" w:type="dxa"/>
        <w:tblCellMar>
          <w:top w:w="15" w:type="dxa"/>
          <w:left w:w="15" w:type="dxa"/>
          <w:bottom w:w="15" w:type="dxa"/>
          <w:right w:w="15" w:type="dxa"/>
        </w:tblCellMar>
        <w:tblLook w:val="04A0"/>
      </w:tblPr>
      <w:tblGrid>
        <w:gridCol w:w="255"/>
        <w:gridCol w:w="9195"/>
      </w:tblGrid>
      <w:tr w:rsidR="003C611C" w:rsidTr="003C611C">
        <w:trPr>
          <w:tblCellSpacing w:w="15" w:type="dxa"/>
        </w:trPr>
        <w:tc>
          <w:tcPr>
            <w:tcW w:w="0" w:type="auto"/>
            <w:tcBorders>
              <w:top w:val="nil"/>
              <w:left w:val="nil"/>
              <w:bottom w:val="nil"/>
              <w:right w:val="nil"/>
            </w:tcBorders>
            <w:vAlign w:val="center"/>
            <w:hideMark/>
          </w:tcPr>
          <w:p w:rsidR="003C611C" w:rsidRDefault="003C611C">
            <w:pPr>
              <w:spacing w:line="480" w:lineRule="auto"/>
              <w:jc w:val="center"/>
              <w:rPr>
                <w:rFonts w:ascii="inherit" w:hAnsi="inherit"/>
                <w:sz w:val="18"/>
                <w:szCs w:val="18"/>
              </w:rPr>
            </w:pPr>
            <w:r>
              <w:rPr>
                <w:rFonts w:ascii="inherit" w:hAnsi="inherit"/>
                <w:sz w:val="18"/>
                <w:szCs w:val="18"/>
              </w:rPr>
              <w:t>1</w:t>
            </w:r>
          </w:p>
          <w:p w:rsidR="003C611C" w:rsidRDefault="003C611C">
            <w:pPr>
              <w:spacing w:line="480" w:lineRule="auto"/>
              <w:jc w:val="center"/>
              <w:rPr>
                <w:rFonts w:ascii="inherit" w:hAnsi="inherit"/>
                <w:sz w:val="18"/>
                <w:szCs w:val="18"/>
              </w:rPr>
            </w:pPr>
            <w:r>
              <w:rPr>
                <w:rFonts w:ascii="inherit" w:hAnsi="inherit"/>
                <w:sz w:val="18"/>
                <w:szCs w:val="18"/>
              </w:rPr>
              <w:t>2</w:t>
            </w:r>
          </w:p>
          <w:p w:rsidR="003C611C" w:rsidRDefault="003C611C">
            <w:pPr>
              <w:spacing w:line="480" w:lineRule="auto"/>
              <w:jc w:val="center"/>
              <w:rPr>
                <w:rFonts w:ascii="inherit" w:hAnsi="inherit"/>
                <w:sz w:val="18"/>
                <w:szCs w:val="18"/>
              </w:rPr>
            </w:pPr>
            <w:r>
              <w:rPr>
                <w:rFonts w:ascii="inherit" w:hAnsi="inherit"/>
                <w:sz w:val="18"/>
                <w:szCs w:val="18"/>
              </w:rPr>
              <w:t>3</w:t>
            </w:r>
          </w:p>
          <w:p w:rsidR="003C611C" w:rsidRDefault="003C611C">
            <w:pPr>
              <w:spacing w:line="480" w:lineRule="auto"/>
              <w:jc w:val="center"/>
              <w:rPr>
                <w:rFonts w:ascii="inherit" w:hAnsi="inherit"/>
                <w:sz w:val="18"/>
                <w:szCs w:val="18"/>
              </w:rPr>
            </w:pPr>
            <w:r>
              <w:rPr>
                <w:rFonts w:ascii="inherit" w:hAnsi="inherit"/>
                <w:sz w:val="18"/>
                <w:szCs w:val="18"/>
              </w:rPr>
              <w:t>4</w:t>
            </w:r>
          </w:p>
          <w:p w:rsidR="003C611C" w:rsidRDefault="003C611C">
            <w:pPr>
              <w:spacing w:line="480" w:lineRule="auto"/>
              <w:jc w:val="center"/>
              <w:rPr>
                <w:rFonts w:ascii="inherit" w:hAnsi="inherit"/>
                <w:sz w:val="18"/>
                <w:szCs w:val="18"/>
              </w:rPr>
            </w:pPr>
            <w:r>
              <w:rPr>
                <w:rFonts w:ascii="inherit" w:hAnsi="inherit"/>
                <w:sz w:val="18"/>
                <w:szCs w:val="18"/>
              </w:rPr>
              <w:t>5</w:t>
            </w:r>
          </w:p>
          <w:p w:rsidR="003C611C" w:rsidRDefault="003C611C">
            <w:pPr>
              <w:spacing w:line="480" w:lineRule="auto"/>
              <w:jc w:val="center"/>
              <w:rPr>
                <w:rFonts w:ascii="inherit" w:hAnsi="inherit"/>
                <w:sz w:val="18"/>
                <w:szCs w:val="18"/>
              </w:rPr>
            </w:pPr>
            <w:r>
              <w:rPr>
                <w:rFonts w:ascii="inherit" w:hAnsi="inherit"/>
                <w:sz w:val="18"/>
                <w:szCs w:val="18"/>
              </w:rPr>
              <w:t>6</w:t>
            </w:r>
          </w:p>
          <w:p w:rsidR="003C611C" w:rsidRDefault="003C611C">
            <w:pPr>
              <w:spacing w:line="480" w:lineRule="auto"/>
              <w:jc w:val="center"/>
              <w:rPr>
                <w:rFonts w:ascii="inherit" w:hAnsi="inherit"/>
                <w:sz w:val="18"/>
                <w:szCs w:val="18"/>
              </w:rPr>
            </w:pPr>
            <w:r>
              <w:rPr>
                <w:rFonts w:ascii="inherit" w:hAnsi="inherit"/>
                <w:sz w:val="18"/>
                <w:szCs w:val="18"/>
              </w:rPr>
              <w:t>7</w:t>
            </w:r>
          </w:p>
          <w:p w:rsidR="003C611C" w:rsidRDefault="003C611C">
            <w:pPr>
              <w:spacing w:line="480" w:lineRule="auto"/>
              <w:jc w:val="center"/>
              <w:rPr>
                <w:rFonts w:ascii="inherit" w:hAnsi="inherit"/>
                <w:sz w:val="18"/>
                <w:szCs w:val="18"/>
              </w:rPr>
            </w:pPr>
            <w:r>
              <w:rPr>
                <w:rFonts w:ascii="inherit" w:hAnsi="inherit"/>
                <w:sz w:val="18"/>
                <w:szCs w:val="18"/>
              </w:rPr>
              <w:t>8</w:t>
            </w:r>
          </w:p>
          <w:p w:rsidR="003C611C" w:rsidRDefault="003C611C">
            <w:pPr>
              <w:spacing w:line="480" w:lineRule="auto"/>
              <w:jc w:val="center"/>
              <w:rPr>
                <w:rFonts w:ascii="inherit" w:hAnsi="inherit"/>
                <w:sz w:val="18"/>
                <w:szCs w:val="18"/>
              </w:rPr>
            </w:pPr>
            <w:r>
              <w:rPr>
                <w:rFonts w:ascii="inherit" w:hAnsi="inherit"/>
                <w:sz w:val="18"/>
                <w:szCs w:val="18"/>
              </w:rPr>
              <w:t>9</w:t>
            </w:r>
          </w:p>
          <w:p w:rsidR="003C611C" w:rsidRDefault="003C611C">
            <w:pPr>
              <w:spacing w:line="480" w:lineRule="auto"/>
              <w:jc w:val="center"/>
              <w:rPr>
                <w:rFonts w:ascii="inherit" w:hAnsi="inherit"/>
                <w:sz w:val="18"/>
                <w:szCs w:val="18"/>
              </w:rPr>
            </w:pPr>
            <w:r>
              <w:rPr>
                <w:rFonts w:ascii="inherit" w:hAnsi="inherit"/>
                <w:sz w:val="18"/>
                <w:szCs w:val="18"/>
              </w:rPr>
              <w:t>10</w:t>
            </w:r>
          </w:p>
          <w:p w:rsidR="003C611C" w:rsidRDefault="003C611C">
            <w:pPr>
              <w:spacing w:line="480" w:lineRule="auto"/>
              <w:jc w:val="center"/>
              <w:rPr>
                <w:rFonts w:ascii="inherit" w:hAnsi="inherit"/>
                <w:sz w:val="18"/>
                <w:szCs w:val="18"/>
              </w:rPr>
            </w:pPr>
            <w:r>
              <w:rPr>
                <w:rFonts w:ascii="inherit" w:hAnsi="inherit"/>
                <w:sz w:val="18"/>
                <w:szCs w:val="18"/>
              </w:rPr>
              <w:lastRenderedPageBreak/>
              <w:t>11</w:t>
            </w:r>
          </w:p>
        </w:tc>
        <w:tc>
          <w:tcPr>
            <w:tcW w:w="10050" w:type="dxa"/>
            <w:tcBorders>
              <w:top w:val="nil"/>
              <w:left w:val="nil"/>
              <w:bottom w:val="nil"/>
              <w:right w:val="nil"/>
            </w:tcBorders>
            <w:vAlign w:val="center"/>
            <w:hideMark/>
          </w:tcPr>
          <w:p w:rsidR="003C611C" w:rsidRDefault="003C611C">
            <w:pPr>
              <w:spacing w:line="480" w:lineRule="auto"/>
              <w:rPr>
                <w:rFonts w:ascii="inherit" w:hAnsi="inherit"/>
                <w:sz w:val="18"/>
                <w:szCs w:val="18"/>
              </w:rPr>
            </w:pPr>
            <w:r>
              <w:rPr>
                <w:rStyle w:val="crayon-v"/>
                <w:rFonts w:ascii="inherit" w:hAnsi="inherit"/>
                <w:sz w:val="18"/>
                <w:szCs w:val="18"/>
              </w:rPr>
              <w:lastRenderedPageBreak/>
              <w:t>Map</w:t>
            </w:r>
            <w:r>
              <w:rPr>
                <w:rStyle w:val="crayon-o"/>
                <w:rFonts w:ascii="inherit" w:hAnsi="inherit"/>
                <w:sz w:val="18"/>
                <w:szCs w:val="18"/>
              </w:rPr>
              <w:t>&lt;</w:t>
            </w:r>
            <w:r>
              <w:rPr>
                <w:rStyle w:val="crayon-t"/>
                <w:rFonts w:ascii="inherit" w:hAnsi="inherit"/>
                <w:sz w:val="18"/>
                <w:szCs w:val="18"/>
              </w:rPr>
              <w:t>Integer</w:t>
            </w:r>
            <w:r>
              <w:rPr>
                <w:rStyle w:val="crayon-sy"/>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Integer</w:t>
            </w:r>
            <w:r>
              <w:rPr>
                <w:rStyle w:val="crayon-o"/>
                <w:rFonts w:ascii="inherit" w:hAnsi="inherit"/>
                <w:sz w:val="18"/>
                <w:szCs w:val="18"/>
              </w:rPr>
              <w:t>&gt;</w:t>
            </w:r>
            <w:r>
              <w:rPr>
                <w:rStyle w:val="crayon-h"/>
                <w:rFonts w:ascii="inherit" w:hAnsi="inherit"/>
                <w:sz w:val="18"/>
                <w:szCs w:val="18"/>
              </w:rPr>
              <w:t xml:space="preserve"> </w:t>
            </w:r>
            <w:r>
              <w:rPr>
                <w:rStyle w:val="crayon-v"/>
                <w:rFonts w:ascii="inherit" w:hAnsi="inherit"/>
                <w:sz w:val="18"/>
                <w:szCs w:val="18"/>
              </w:rPr>
              <w:t>map</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r"/>
                <w:rFonts w:ascii="inherit" w:hAnsi="inherit"/>
                <w:sz w:val="18"/>
                <w:szCs w:val="18"/>
              </w:rPr>
              <w:t>new</w:t>
            </w:r>
            <w:r>
              <w:rPr>
                <w:rStyle w:val="crayon-h"/>
                <w:rFonts w:ascii="inherit" w:hAnsi="inherit"/>
                <w:sz w:val="18"/>
                <w:szCs w:val="18"/>
              </w:rPr>
              <w:t xml:space="preserve"> </w:t>
            </w:r>
            <w:r>
              <w:rPr>
                <w:rStyle w:val="crayon-v"/>
                <w:rFonts w:ascii="inherit" w:hAnsi="inherit"/>
                <w:sz w:val="18"/>
                <w:szCs w:val="18"/>
              </w:rPr>
              <w:t>HashMap</w:t>
            </w:r>
            <w:r>
              <w:rPr>
                <w:rStyle w:val="crayon-o"/>
                <w:rFonts w:ascii="inherit" w:hAnsi="inherit"/>
                <w:sz w:val="18"/>
                <w:szCs w:val="18"/>
              </w:rPr>
              <w:t>&lt;</w:t>
            </w:r>
            <w:r>
              <w:rPr>
                <w:rStyle w:val="crayon-t"/>
                <w:rFonts w:ascii="inherit" w:hAnsi="inherit"/>
                <w:sz w:val="18"/>
                <w:szCs w:val="18"/>
              </w:rPr>
              <w:t>Integer</w:t>
            </w:r>
            <w:r>
              <w:rPr>
                <w:rStyle w:val="crayon-sy"/>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Integer</w:t>
            </w:r>
            <w:r>
              <w:rPr>
                <w:rStyle w:val="crayon-o"/>
                <w:rFonts w:ascii="inherit" w:hAnsi="inherit"/>
                <w:sz w:val="18"/>
                <w:szCs w:val="18"/>
              </w:rPr>
              <w:t>&gt;</w:t>
            </w:r>
            <w:r>
              <w:rPr>
                <w:rStyle w:val="crayon-sy"/>
                <w:rFonts w:ascii="inherit" w:hAnsi="inherit"/>
                <w:sz w:val="18"/>
                <w:szCs w:val="18"/>
              </w:rPr>
              <w:t>();</w:t>
            </w:r>
          </w:p>
          <w:p w:rsidR="003C611C" w:rsidRDefault="003C611C">
            <w:pPr>
              <w:spacing w:line="480" w:lineRule="auto"/>
              <w:rPr>
                <w:rFonts w:ascii="inherit" w:hAnsi="inherit"/>
                <w:sz w:val="18"/>
                <w:szCs w:val="18"/>
              </w:rPr>
            </w:pPr>
            <w:r>
              <w:rPr>
                <w:rFonts w:ascii="inherit" w:hAnsi="inherit"/>
                <w:sz w:val="18"/>
                <w:szCs w:val="18"/>
              </w:rPr>
              <w:t> </w:t>
            </w:r>
          </w:p>
          <w:p w:rsidR="003C611C" w:rsidRDefault="003C611C">
            <w:pPr>
              <w:spacing w:line="480" w:lineRule="auto"/>
              <w:rPr>
                <w:rFonts w:ascii="inherit" w:hAnsi="inherit"/>
                <w:sz w:val="18"/>
                <w:szCs w:val="18"/>
              </w:rPr>
            </w:pPr>
            <w:r>
              <w:rPr>
                <w:rStyle w:val="crayon-c"/>
                <w:rFonts w:ascii="inherit" w:hAnsi="inherit"/>
                <w:sz w:val="18"/>
                <w:szCs w:val="18"/>
              </w:rPr>
              <w:t>//iterating over keys only</w:t>
            </w:r>
          </w:p>
          <w:p w:rsidR="003C611C" w:rsidRDefault="003C611C">
            <w:pPr>
              <w:spacing w:line="480" w:lineRule="auto"/>
              <w:rPr>
                <w:rFonts w:ascii="inherit" w:hAnsi="inherit"/>
                <w:sz w:val="18"/>
                <w:szCs w:val="18"/>
              </w:rPr>
            </w:pPr>
            <w:r>
              <w:rPr>
                <w:rStyle w:val="crayon-st"/>
                <w:rFonts w:ascii="inherit" w:hAnsi="inherit"/>
                <w:sz w:val="18"/>
                <w:szCs w:val="18"/>
              </w:rPr>
              <w:t>for</w:t>
            </w:r>
            <w:r>
              <w:rPr>
                <w:rStyle w:val="crayon-h"/>
                <w:rFonts w:ascii="inherit" w:hAnsi="inherit"/>
                <w:sz w:val="18"/>
                <w:szCs w:val="18"/>
              </w:rPr>
              <w:t xml:space="preserve"> </w:t>
            </w:r>
            <w:r>
              <w:rPr>
                <w:rStyle w:val="crayon-sy"/>
                <w:rFonts w:ascii="inherit" w:hAnsi="inherit"/>
                <w:sz w:val="18"/>
                <w:szCs w:val="18"/>
              </w:rPr>
              <w:t>(</w:t>
            </w:r>
            <w:r>
              <w:rPr>
                <w:rStyle w:val="crayon-t"/>
                <w:rFonts w:ascii="inherit" w:hAnsi="inherit"/>
                <w:sz w:val="18"/>
                <w:szCs w:val="18"/>
              </w:rPr>
              <w:t>Integer</w:t>
            </w:r>
            <w:r>
              <w:rPr>
                <w:rStyle w:val="crayon-h"/>
                <w:rFonts w:ascii="inherit" w:hAnsi="inherit"/>
                <w:sz w:val="18"/>
                <w:szCs w:val="18"/>
              </w:rPr>
              <w:t xml:space="preserve"> </w:t>
            </w:r>
            <w:r>
              <w:rPr>
                <w:rStyle w:val="crayon-v"/>
                <w:rFonts w:ascii="inherit" w:hAnsi="inherit"/>
                <w:sz w:val="18"/>
                <w:szCs w:val="18"/>
              </w:rPr>
              <w:t>key</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map</w:t>
            </w:r>
            <w:r>
              <w:rPr>
                <w:rStyle w:val="crayon-sy"/>
                <w:rFonts w:ascii="inherit" w:hAnsi="inherit"/>
                <w:sz w:val="18"/>
                <w:szCs w:val="18"/>
              </w:rPr>
              <w:t>.</w:t>
            </w:r>
            <w:r>
              <w:rPr>
                <w:rStyle w:val="crayon-e"/>
                <w:rFonts w:ascii="inherit" w:hAnsi="inherit"/>
                <w:sz w:val="18"/>
                <w:szCs w:val="18"/>
              </w:rPr>
              <w:t>keySet</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rsidR="003C611C" w:rsidRDefault="003C611C">
            <w:pPr>
              <w:spacing w:line="480" w:lineRule="auto"/>
              <w:rPr>
                <w:rFonts w:ascii="inherit" w:hAnsi="inherit"/>
                <w:sz w:val="18"/>
                <w:szCs w:val="18"/>
              </w:rPr>
            </w:pPr>
            <w:r>
              <w:rPr>
                <w:rStyle w:val="crayon-h"/>
                <w:rFonts w:ascii="inherit" w:hAnsi="inherit"/>
                <w:sz w:val="18"/>
                <w:szCs w:val="18"/>
              </w:rPr>
              <w:t>    </w:t>
            </w:r>
            <w:r>
              <w:rPr>
                <w:rStyle w:val="crayon-v"/>
                <w:rFonts w:ascii="inherit" w:hAnsi="inherit"/>
                <w:sz w:val="18"/>
                <w:szCs w:val="18"/>
              </w:rPr>
              <w:t>System</w:t>
            </w:r>
            <w:r>
              <w:rPr>
                <w:rStyle w:val="crayon-sy"/>
                <w:rFonts w:ascii="inherit" w:hAnsi="inherit"/>
                <w:sz w:val="18"/>
                <w:szCs w:val="18"/>
              </w:rPr>
              <w:t>.</w:t>
            </w:r>
            <w:r>
              <w:rPr>
                <w:rStyle w:val="crayon-v"/>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"Key = "</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key</w:t>
            </w:r>
            <w:r>
              <w:rPr>
                <w:rStyle w:val="crayon-sy"/>
                <w:rFonts w:ascii="inherit" w:hAnsi="inherit"/>
                <w:sz w:val="18"/>
                <w:szCs w:val="18"/>
              </w:rPr>
              <w:t>);</w:t>
            </w:r>
          </w:p>
          <w:p w:rsidR="003C611C" w:rsidRDefault="003C611C">
            <w:pPr>
              <w:spacing w:line="480" w:lineRule="auto"/>
              <w:rPr>
                <w:rFonts w:ascii="inherit" w:hAnsi="inherit"/>
                <w:sz w:val="18"/>
                <w:szCs w:val="18"/>
              </w:rPr>
            </w:pPr>
            <w:r>
              <w:rPr>
                <w:rStyle w:val="crayon-sy"/>
                <w:rFonts w:ascii="inherit" w:hAnsi="inherit"/>
                <w:sz w:val="18"/>
                <w:szCs w:val="18"/>
              </w:rPr>
              <w:t>}</w:t>
            </w:r>
          </w:p>
          <w:p w:rsidR="003C611C" w:rsidRDefault="003C611C">
            <w:pPr>
              <w:spacing w:line="480" w:lineRule="auto"/>
              <w:rPr>
                <w:rFonts w:ascii="inherit" w:hAnsi="inherit"/>
                <w:sz w:val="18"/>
                <w:szCs w:val="18"/>
              </w:rPr>
            </w:pPr>
            <w:r>
              <w:rPr>
                <w:rFonts w:ascii="inherit" w:hAnsi="inherit"/>
                <w:sz w:val="18"/>
                <w:szCs w:val="18"/>
              </w:rPr>
              <w:t> </w:t>
            </w:r>
          </w:p>
          <w:p w:rsidR="003C611C" w:rsidRDefault="003C611C">
            <w:pPr>
              <w:spacing w:line="480" w:lineRule="auto"/>
              <w:rPr>
                <w:rFonts w:ascii="inherit" w:hAnsi="inherit"/>
                <w:sz w:val="18"/>
                <w:szCs w:val="18"/>
              </w:rPr>
            </w:pPr>
            <w:r>
              <w:rPr>
                <w:rStyle w:val="crayon-c"/>
                <w:rFonts w:ascii="inherit" w:hAnsi="inherit"/>
                <w:sz w:val="18"/>
                <w:szCs w:val="18"/>
              </w:rPr>
              <w:t>//iterating over values only</w:t>
            </w:r>
          </w:p>
          <w:p w:rsidR="003C611C" w:rsidRDefault="003C611C">
            <w:pPr>
              <w:spacing w:line="480" w:lineRule="auto"/>
              <w:rPr>
                <w:rFonts w:ascii="inherit" w:hAnsi="inherit"/>
                <w:sz w:val="18"/>
                <w:szCs w:val="18"/>
              </w:rPr>
            </w:pPr>
            <w:r>
              <w:rPr>
                <w:rStyle w:val="crayon-st"/>
                <w:rFonts w:ascii="inherit" w:hAnsi="inherit"/>
                <w:sz w:val="18"/>
                <w:szCs w:val="18"/>
              </w:rPr>
              <w:t>for</w:t>
            </w:r>
            <w:r>
              <w:rPr>
                <w:rStyle w:val="crayon-h"/>
                <w:rFonts w:ascii="inherit" w:hAnsi="inherit"/>
                <w:sz w:val="18"/>
                <w:szCs w:val="18"/>
              </w:rPr>
              <w:t xml:space="preserve"> </w:t>
            </w:r>
            <w:r>
              <w:rPr>
                <w:rStyle w:val="crayon-sy"/>
                <w:rFonts w:ascii="inherit" w:hAnsi="inherit"/>
                <w:sz w:val="18"/>
                <w:szCs w:val="18"/>
              </w:rPr>
              <w:t>(</w:t>
            </w:r>
            <w:r>
              <w:rPr>
                <w:rStyle w:val="crayon-t"/>
                <w:rFonts w:ascii="inherit" w:hAnsi="inherit"/>
                <w:sz w:val="18"/>
                <w:szCs w:val="18"/>
              </w:rPr>
              <w:t>Integer</w:t>
            </w:r>
            <w:r>
              <w:rPr>
                <w:rStyle w:val="crayon-h"/>
                <w:rFonts w:ascii="inherit" w:hAnsi="inherit"/>
                <w:sz w:val="18"/>
                <w:szCs w:val="18"/>
              </w:rPr>
              <w:t xml:space="preserve"> </w:t>
            </w:r>
            <w:r>
              <w:rPr>
                <w:rStyle w:val="crayon-v"/>
                <w:rFonts w:ascii="inherit" w:hAnsi="inherit"/>
                <w:sz w:val="18"/>
                <w:szCs w:val="18"/>
              </w:rPr>
              <w:t>value</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map</w:t>
            </w:r>
            <w:r>
              <w:rPr>
                <w:rStyle w:val="crayon-sy"/>
                <w:rFonts w:ascii="inherit" w:hAnsi="inherit"/>
                <w:sz w:val="18"/>
                <w:szCs w:val="18"/>
              </w:rPr>
              <w:t>.</w:t>
            </w:r>
            <w:r>
              <w:rPr>
                <w:rStyle w:val="crayon-e"/>
                <w:rFonts w:ascii="inherit" w:hAnsi="inherit"/>
                <w:sz w:val="18"/>
                <w:szCs w:val="18"/>
              </w:rPr>
              <w:t>values</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rsidR="003C611C" w:rsidRDefault="003C611C">
            <w:pPr>
              <w:spacing w:line="480" w:lineRule="auto"/>
              <w:rPr>
                <w:rFonts w:ascii="inherit" w:hAnsi="inherit"/>
                <w:sz w:val="18"/>
                <w:szCs w:val="18"/>
              </w:rPr>
            </w:pPr>
            <w:r>
              <w:rPr>
                <w:rStyle w:val="crayon-h"/>
                <w:rFonts w:ascii="inherit" w:hAnsi="inherit"/>
                <w:sz w:val="18"/>
                <w:szCs w:val="18"/>
              </w:rPr>
              <w:t>    </w:t>
            </w:r>
            <w:r>
              <w:rPr>
                <w:rStyle w:val="crayon-v"/>
                <w:rFonts w:ascii="inherit" w:hAnsi="inherit"/>
                <w:sz w:val="18"/>
                <w:szCs w:val="18"/>
              </w:rPr>
              <w:t>System</w:t>
            </w:r>
            <w:r>
              <w:rPr>
                <w:rStyle w:val="crayon-sy"/>
                <w:rFonts w:ascii="inherit" w:hAnsi="inherit"/>
                <w:sz w:val="18"/>
                <w:szCs w:val="18"/>
              </w:rPr>
              <w:t>.</w:t>
            </w:r>
            <w:r>
              <w:rPr>
                <w:rStyle w:val="crayon-v"/>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"Value = "</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value</w:t>
            </w:r>
            <w:r>
              <w:rPr>
                <w:rStyle w:val="crayon-sy"/>
                <w:rFonts w:ascii="inherit" w:hAnsi="inherit"/>
                <w:sz w:val="18"/>
                <w:szCs w:val="18"/>
              </w:rPr>
              <w:t>);</w:t>
            </w:r>
          </w:p>
          <w:p w:rsidR="003C611C" w:rsidRDefault="003C611C">
            <w:pPr>
              <w:spacing w:line="480" w:lineRule="auto"/>
              <w:rPr>
                <w:rFonts w:ascii="inherit" w:hAnsi="inherit"/>
                <w:sz w:val="18"/>
                <w:szCs w:val="18"/>
              </w:rPr>
            </w:pPr>
            <w:r>
              <w:rPr>
                <w:rStyle w:val="crayon-sy"/>
                <w:rFonts w:ascii="inherit" w:hAnsi="inherit"/>
                <w:sz w:val="18"/>
                <w:szCs w:val="18"/>
              </w:rPr>
              <w:lastRenderedPageBreak/>
              <w:t>}</w:t>
            </w:r>
          </w:p>
        </w:tc>
      </w:tr>
    </w:tbl>
    <w:p w:rsidR="009518A4" w:rsidRDefault="009518A4" w:rsidP="003C611C">
      <w:pPr>
        <w:pStyle w:val="normal0"/>
        <w:rPr>
          <w:i/>
        </w:rPr>
      </w:pPr>
    </w:p>
    <w:p w:rsidR="003C611C" w:rsidRDefault="003C611C" w:rsidP="003C611C">
      <w:pPr>
        <w:pStyle w:val="normal0"/>
        <w:rPr>
          <w:i/>
        </w:rPr>
      </w:pPr>
      <w:r>
        <w:rPr>
          <w:i/>
        </w:rPr>
        <w:t>3)</w:t>
      </w:r>
    </w:p>
    <w:p w:rsidR="003C611C" w:rsidRDefault="003C611C" w:rsidP="003C611C">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Method #3: Iterating using</w:t>
      </w:r>
      <w:r>
        <w:rPr>
          <w:rStyle w:val="apple-converted-space"/>
          <w:rFonts w:ascii="Arial" w:hAnsi="Arial" w:cs="Arial"/>
          <w:color w:val="000000"/>
          <w:sz w:val="36"/>
          <w:szCs w:val="36"/>
        </w:rPr>
        <w:t> </w:t>
      </w:r>
      <w:r>
        <w:rPr>
          <w:rStyle w:val="HTMLCode"/>
          <w:rFonts w:eastAsia="Cambria"/>
          <w:color w:val="DDDDDD"/>
          <w:sz w:val="36"/>
          <w:szCs w:val="36"/>
          <w:shd w:val="clear" w:color="auto" w:fill="333333"/>
        </w:rPr>
        <w:t>Iterator</w:t>
      </w:r>
      <w:r>
        <w:rPr>
          <w:rFonts w:ascii="Arial" w:hAnsi="Arial" w:cs="Arial"/>
          <w:color w:val="000000"/>
          <w:sz w:val="36"/>
          <w:szCs w:val="36"/>
        </w:rPr>
        <w:t>.</w:t>
      </w:r>
    </w:p>
    <w:p w:rsidR="003C611C" w:rsidRDefault="003C611C" w:rsidP="003C611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Using Generics:</w:t>
      </w:r>
    </w:p>
    <w:p w:rsidR="003C611C" w:rsidRDefault="006943D6" w:rsidP="003C611C">
      <w:pPr>
        <w:rPr>
          <w:rFonts w:ascii="Courier New" w:hAnsi="Courier New" w:cs="Courier New"/>
          <w:color w:val="666666"/>
        </w:rPr>
      </w:pPr>
      <w:r>
        <w:rPr>
          <w:rFonts w:ascii="Courier New" w:hAnsi="Courier New" w:cs="Courier New"/>
          <w:color w:val="666666"/>
        </w:rPr>
        <w:object w:dxaOrig="225" w:dyaOrig="225">
          <v:shape id="_x0000_i1048" type="#_x0000_t75" style="width:136.5pt;height:69.75pt" o:ole="">
            <v:imagedata r:id="rId20" o:title=""/>
          </v:shape>
          <w:control r:id="rId23" w:name="DefaultOcxName2" w:shapeid="_x0000_i1048"/>
        </w:object>
      </w:r>
    </w:p>
    <w:tbl>
      <w:tblPr>
        <w:tblW w:w="0" w:type="auto"/>
        <w:tblCellSpacing w:w="15" w:type="dxa"/>
        <w:tblCellMar>
          <w:top w:w="15" w:type="dxa"/>
          <w:left w:w="15" w:type="dxa"/>
          <w:bottom w:w="15" w:type="dxa"/>
          <w:right w:w="15" w:type="dxa"/>
        </w:tblCellMar>
        <w:tblLook w:val="04A0"/>
      </w:tblPr>
      <w:tblGrid>
        <w:gridCol w:w="165"/>
        <w:gridCol w:w="9285"/>
      </w:tblGrid>
      <w:tr w:rsidR="003C611C" w:rsidTr="003C611C">
        <w:trPr>
          <w:tblCellSpacing w:w="15" w:type="dxa"/>
        </w:trPr>
        <w:tc>
          <w:tcPr>
            <w:tcW w:w="0" w:type="auto"/>
            <w:tcBorders>
              <w:top w:val="nil"/>
              <w:left w:val="nil"/>
              <w:bottom w:val="nil"/>
              <w:right w:val="nil"/>
            </w:tcBorders>
            <w:vAlign w:val="center"/>
            <w:hideMark/>
          </w:tcPr>
          <w:p w:rsidR="003C611C" w:rsidRDefault="003C611C">
            <w:pPr>
              <w:spacing w:line="480" w:lineRule="auto"/>
              <w:jc w:val="center"/>
              <w:rPr>
                <w:rFonts w:ascii="inherit" w:hAnsi="inherit"/>
                <w:sz w:val="18"/>
                <w:szCs w:val="18"/>
              </w:rPr>
            </w:pPr>
            <w:r>
              <w:rPr>
                <w:rFonts w:ascii="inherit" w:hAnsi="inherit"/>
                <w:sz w:val="18"/>
                <w:szCs w:val="18"/>
              </w:rPr>
              <w:t>1</w:t>
            </w:r>
          </w:p>
          <w:p w:rsidR="003C611C" w:rsidRDefault="003C611C">
            <w:pPr>
              <w:spacing w:line="480" w:lineRule="auto"/>
              <w:jc w:val="center"/>
              <w:rPr>
                <w:rFonts w:ascii="inherit" w:hAnsi="inherit"/>
                <w:sz w:val="18"/>
                <w:szCs w:val="18"/>
              </w:rPr>
            </w:pPr>
            <w:r>
              <w:rPr>
                <w:rFonts w:ascii="inherit" w:hAnsi="inherit"/>
                <w:sz w:val="18"/>
                <w:szCs w:val="18"/>
              </w:rPr>
              <w:t>2</w:t>
            </w:r>
          </w:p>
          <w:p w:rsidR="003C611C" w:rsidRDefault="003C611C">
            <w:pPr>
              <w:spacing w:line="480" w:lineRule="auto"/>
              <w:jc w:val="center"/>
              <w:rPr>
                <w:rFonts w:ascii="inherit" w:hAnsi="inherit"/>
                <w:sz w:val="18"/>
                <w:szCs w:val="18"/>
              </w:rPr>
            </w:pPr>
            <w:r>
              <w:rPr>
                <w:rFonts w:ascii="inherit" w:hAnsi="inherit"/>
                <w:sz w:val="18"/>
                <w:szCs w:val="18"/>
              </w:rPr>
              <w:t>3</w:t>
            </w:r>
          </w:p>
          <w:p w:rsidR="003C611C" w:rsidRDefault="003C611C">
            <w:pPr>
              <w:spacing w:line="480" w:lineRule="auto"/>
              <w:jc w:val="center"/>
              <w:rPr>
                <w:rFonts w:ascii="inherit" w:hAnsi="inherit"/>
                <w:sz w:val="18"/>
                <w:szCs w:val="18"/>
              </w:rPr>
            </w:pPr>
            <w:r>
              <w:rPr>
                <w:rFonts w:ascii="inherit" w:hAnsi="inherit"/>
                <w:sz w:val="18"/>
                <w:szCs w:val="18"/>
              </w:rPr>
              <w:t>4</w:t>
            </w:r>
          </w:p>
          <w:p w:rsidR="003C611C" w:rsidRDefault="003C611C">
            <w:pPr>
              <w:spacing w:line="480" w:lineRule="auto"/>
              <w:jc w:val="center"/>
              <w:rPr>
                <w:rFonts w:ascii="inherit" w:hAnsi="inherit"/>
                <w:sz w:val="18"/>
                <w:szCs w:val="18"/>
              </w:rPr>
            </w:pPr>
            <w:r>
              <w:rPr>
                <w:rFonts w:ascii="inherit" w:hAnsi="inherit"/>
                <w:sz w:val="18"/>
                <w:szCs w:val="18"/>
              </w:rPr>
              <w:t>5</w:t>
            </w:r>
          </w:p>
          <w:p w:rsidR="003C611C" w:rsidRDefault="003C611C">
            <w:pPr>
              <w:spacing w:line="480" w:lineRule="auto"/>
              <w:jc w:val="center"/>
              <w:rPr>
                <w:rFonts w:ascii="inherit" w:hAnsi="inherit"/>
                <w:sz w:val="18"/>
                <w:szCs w:val="18"/>
              </w:rPr>
            </w:pPr>
            <w:r>
              <w:rPr>
                <w:rFonts w:ascii="inherit" w:hAnsi="inherit"/>
                <w:sz w:val="18"/>
                <w:szCs w:val="18"/>
              </w:rPr>
              <w:t>6</w:t>
            </w:r>
          </w:p>
        </w:tc>
        <w:tc>
          <w:tcPr>
            <w:tcW w:w="10155" w:type="dxa"/>
            <w:tcBorders>
              <w:top w:val="nil"/>
              <w:left w:val="nil"/>
              <w:bottom w:val="nil"/>
              <w:right w:val="nil"/>
            </w:tcBorders>
            <w:vAlign w:val="center"/>
            <w:hideMark/>
          </w:tcPr>
          <w:p w:rsidR="003C611C" w:rsidRDefault="003C611C">
            <w:pPr>
              <w:spacing w:line="480" w:lineRule="auto"/>
              <w:rPr>
                <w:rFonts w:ascii="inherit" w:hAnsi="inherit"/>
                <w:sz w:val="18"/>
                <w:szCs w:val="18"/>
              </w:rPr>
            </w:pPr>
            <w:r>
              <w:rPr>
                <w:rStyle w:val="crayon-v"/>
                <w:rFonts w:ascii="inherit" w:hAnsi="inherit"/>
                <w:sz w:val="18"/>
                <w:szCs w:val="18"/>
              </w:rPr>
              <w:t>Map</w:t>
            </w:r>
            <w:r>
              <w:rPr>
                <w:rStyle w:val="crayon-o"/>
                <w:rFonts w:ascii="inherit" w:hAnsi="inherit"/>
                <w:sz w:val="18"/>
                <w:szCs w:val="18"/>
              </w:rPr>
              <w:t>&lt;</w:t>
            </w:r>
            <w:r>
              <w:rPr>
                <w:rStyle w:val="crayon-t"/>
                <w:rFonts w:ascii="inherit" w:hAnsi="inherit"/>
                <w:sz w:val="18"/>
                <w:szCs w:val="18"/>
              </w:rPr>
              <w:t>Integer</w:t>
            </w:r>
            <w:r>
              <w:rPr>
                <w:rStyle w:val="crayon-sy"/>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Integer</w:t>
            </w:r>
            <w:r>
              <w:rPr>
                <w:rStyle w:val="crayon-o"/>
                <w:rFonts w:ascii="inherit" w:hAnsi="inherit"/>
                <w:sz w:val="18"/>
                <w:szCs w:val="18"/>
              </w:rPr>
              <w:t>&gt;</w:t>
            </w:r>
            <w:r>
              <w:rPr>
                <w:rStyle w:val="crayon-h"/>
                <w:rFonts w:ascii="inherit" w:hAnsi="inherit"/>
                <w:sz w:val="18"/>
                <w:szCs w:val="18"/>
              </w:rPr>
              <w:t xml:space="preserve"> </w:t>
            </w:r>
            <w:r>
              <w:rPr>
                <w:rStyle w:val="crayon-v"/>
                <w:rFonts w:ascii="inherit" w:hAnsi="inherit"/>
                <w:sz w:val="18"/>
                <w:szCs w:val="18"/>
              </w:rPr>
              <w:t>map</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r"/>
                <w:rFonts w:ascii="inherit" w:hAnsi="inherit"/>
                <w:sz w:val="18"/>
                <w:szCs w:val="18"/>
              </w:rPr>
              <w:t>new</w:t>
            </w:r>
            <w:r>
              <w:rPr>
                <w:rStyle w:val="crayon-h"/>
                <w:rFonts w:ascii="inherit" w:hAnsi="inherit"/>
                <w:sz w:val="18"/>
                <w:szCs w:val="18"/>
              </w:rPr>
              <w:t xml:space="preserve"> </w:t>
            </w:r>
            <w:r>
              <w:rPr>
                <w:rStyle w:val="crayon-v"/>
                <w:rFonts w:ascii="inherit" w:hAnsi="inherit"/>
                <w:sz w:val="18"/>
                <w:szCs w:val="18"/>
              </w:rPr>
              <w:t>HashMap</w:t>
            </w:r>
            <w:r>
              <w:rPr>
                <w:rStyle w:val="crayon-o"/>
                <w:rFonts w:ascii="inherit" w:hAnsi="inherit"/>
                <w:sz w:val="18"/>
                <w:szCs w:val="18"/>
              </w:rPr>
              <w:t>&lt;</w:t>
            </w:r>
            <w:r>
              <w:rPr>
                <w:rStyle w:val="crayon-t"/>
                <w:rFonts w:ascii="inherit" w:hAnsi="inherit"/>
                <w:sz w:val="18"/>
                <w:szCs w:val="18"/>
              </w:rPr>
              <w:t>Integer</w:t>
            </w:r>
            <w:r>
              <w:rPr>
                <w:rStyle w:val="crayon-sy"/>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Integer</w:t>
            </w:r>
            <w:r>
              <w:rPr>
                <w:rStyle w:val="crayon-o"/>
                <w:rFonts w:ascii="inherit" w:hAnsi="inherit"/>
                <w:sz w:val="18"/>
                <w:szCs w:val="18"/>
              </w:rPr>
              <w:t>&gt;</w:t>
            </w:r>
            <w:r>
              <w:rPr>
                <w:rStyle w:val="crayon-sy"/>
                <w:rFonts w:ascii="inherit" w:hAnsi="inherit"/>
                <w:sz w:val="18"/>
                <w:szCs w:val="18"/>
              </w:rPr>
              <w:t>();</w:t>
            </w:r>
          </w:p>
          <w:p w:rsidR="003C611C" w:rsidRDefault="003C611C">
            <w:pPr>
              <w:spacing w:line="480" w:lineRule="auto"/>
              <w:rPr>
                <w:rFonts w:ascii="inherit" w:hAnsi="inherit"/>
                <w:sz w:val="18"/>
                <w:szCs w:val="18"/>
              </w:rPr>
            </w:pPr>
            <w:r>
              <w:rPr>
                <w:rStyle w:val="crayon-v"/>
                <w:rFonts w:ascii="inherit" w:hAnsi="inherit"/>
                <w:sz w:val="18"/>
                <w:szCs w:val="18"/>
              </w:rPr>
              <w:t>Iterator</w:t>
            </w:r>
            <w:r>
              <w:rPr>
                <w:rStyle w:val="crayon-o"/>
                <w:rFonts w:ascii="inherit" w:hAnsi="inherit"/>
                <w:sz w:val="18"/>
                <w:szCs w:val="18"/>
              </w:rPr>
              <w:t>&lt;</w:t>
            </w:r>
            <w:r>
              <w:rPr>
                <w:rStyle w:val="crayon-v"/>
                <w:rFonts w:ascii="inherit" w:hAnsi="inherit"/>
                <w:sz w:val="18"/>
                <w:szCs w:val="18"/>
              </w:rPr>
              <w:t>Map</w:t>
            </w:r>
            <w:r>
              <w:rPr>
                <w:rStyle w:val="crayon-sy"/>
                <w:rFonts w:ascii="inherit" w:hAnsi="inherit"/>
                <w:sz w:val="18"/>
                <w:szCs w:val="18"/>
              </w:rPr>
              <w:t>.</w:t>
            </w:r>
            <w:r>
              <w:rPr>
                <w:rStyle w:val="crayon-v"/>
                <w:rFonts w:ascii="inherit" w:hAnsi="inherit"/>
                <w:sz w:val="18"/>
                <w:szCs w:val="18"/>
              </w:rPr>
              <w:t>Entry</w:t>
            </w:r>
            <w:r>
              <w:rPr>
                <w:rStyle w:val="crayon-o"/>
                <w:rFonts w:ascii="inherit" w:hAnsi="inherit"/>
                <w:sz w:val="18"/>
                <w:szCs w:val="18"/>
              </w:rPr>
              <w:t>&lt;</w:t>
            </w:r>
            <w:r>
              <w:rPr>
                <w:rStyle w:val="crayon-t"/>
                <w:rFonts w:ascii="inherit" w:hAnsi="inherit"/>
                <w:sz w:val="18"/>
                <w:szCs w:val="18"/>
              </w:rPr>
              <w:t>Integer</w:t>
            </w:r>
            <w:r>
              <w:rPr>
                <w:rStyle w:val="crayon-sy"/>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Integer</w:t>
            </w:r>
            <w:r>
              <w:rPr>
                <w:rStyle w:val="crayon-o"/>
                <w:rFonts w:ascii="inherit" w:hAnsi="inherit"/>
                <w:sz w:val="18"/>
                <w:szCs w:val="18"/>
              </w:rPr>
              <w:t>&gt;&gt;</w:t>
            </w:r>
            <w:r>
              <w:rPr>
                <w:rStyle w:val="crayon-h"/>
                <w:rFonts w:ascii="inherit" w:hAnsi="inherit"/>
                <w:sz w:val="18"/>
                <w:szCs w:val="18"/>
              </w:rPr>
              <w:t xml:space="preserve"> </w:t>
            </w:r>
            <w:r>
              <w:rPr>
                <w:rStyle w:val="crayon-v"/>
                <w:rFonts w:ascii="inherit" w:hAnsi="inherit"/>
                <w:sz w:val="18"/>
                <w:szCs w:val="18"/>
              </w:rPr>
              <w:t>entries</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map</w:t>
            </w:r>
            <w:r>
              <w:rPr>
                <w:rStyle w:val="crayon-sy"/>
                <w:rFonts w:ascii="inherit" w:hAnsi="inherit"/>
                <w:sz w:val="18"/>
                <w:szCs w:val="18"/>
              </w:rPr>
              <w:t>.</w:t>
            </w:r>
            <w:r>
              <w:rPr>
                <w:rStyle w:val="crayon-e"/>
                <w:rFonts w:ascii="inherit" w:hAnsi="inherit"/>
                <w:sz w:val="18"/>
                <w:szCs w:val="18"/>
              </w:rPr>
              <w:t>entrySet</w:t>
            </w:r>
            <w:r>
              <w:rPr>
                <w:rStyle w:val="crayon-sy"/>
                <w:rFonts w:ascii="inherit" w:hAnsi="inherit"/>
                <w:sz w:val="18"/>
                <w:szCs w:val="18"/>
              </w:rPr>
              <w:t>().</w:t>
            </w:r>
            <w:r>
              <w:rPr>
                <w:rStyle w:val="crayon-e"/>
                <w:rFonts w:ascii="inherit" w:hAnsi="inherit"/>
                <w:sz w:val="18"/>
                <w:szCs w:val="18"/>
              </w:rPr>
              <w:t>iterator</w:t>
            </w:r>
            <w:r>
              <w:rPr>
                <w:rStyle w:val="crayon-sy"/>
                <w:rFonts w:ascii="inherit" w:hAnsi="inherit"/>
                <w:sz w:val="18"/>
                <w:szCs w:val="18"/>
              </w:rPr>
              <w:t>();</w:t>
            </w:r>
          </w:p>
          <w:p w:rsidR="003C611C" w:rsidRDefault="003C611C">
            <w:pPr>
              <w:spacing w:line="480" w:lineRule="auto"/>
              <w:rPr>
                <w:rFonts w:ascii="inherit" w:hAnsi="inherit"/>
                <w:sz w:val="18"/>
                <w:szCs w:val="18"/>
              </w:rPr>
            </w:pPr>
            <w:r>
              <w:rPr>
                <w:rStyle w:val="crayon-st"/>
                <w:rFonts w:ascii="inherit" w:hAnsi="inherit"/>
                <w:sz w:val="18"/>
                <w:szCs w:val="18"/>
              </w:rPr>
              <w:t>while</w:t>
            </w:r>
            <w:r>
              <w:rPr>
                <w:rStyle w:val="crayon-h"/>
                <w:rFonts w:ascii="inherit" w:hAnsi="inherit"/>
                <w:sz w:val="18"/>
                <w:szCs w:val="18"/>
              </w:rPr>
              <w:t xml:space="preserve"> </w:t>
            </w:r>
            <w:r>
              <w:rPr>
                <w:rStyle w:val="crayon-sy"/>
                <w:rFonts w:ascii="inherit" w:hAnsi="inherit"/>
                <w:sz w:val="18"/>
                <w:szCs w:val="18"/>
              </w:rPr>
              <w:t>(</w:t>
            </w:r>
            <w:r>
              <w:rPr>
                <w:rStyle w:val="crayon-v"/>
                <w:rFonts w:ascii="inherit" w:hAnsi="inherit"/>
                <w:sz w:val="18"/>
                <w:szCs w:val="18"/>
              </w:rPr>
              <w:t>entries</w:t>
            </w:r>
            <w:r>
              <w:rPr>
                <w:rStyle w:val="crayon-sy"/>
                <w:rFonts w:ascii="inherit" w:hAnsi="inherit"/>
                <w:sz w:val="18"/>
                <w:szCs w:val="18"/>
              </w:rPr>
              <w:t>.</w:t>
            </w:r>
            <w:r>
              <w:rPr>
                <w:rStyle w:val="crayon-e"/>
                <w:rFonts w:ascii="inherit" w:hAnsi="inherit"/>
                <w:sz w:val="18"/>
                <w:szCs w:val="18"/>
              </w:rPr>
              <w:t>hasNext</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rsidR="003C611C" w:rsidRDefault="003C611C">
            <w:pPr>
              <w:spacing w:line="480" w:lineRule="auto"/>
              <w:rPr>
                <w:rFonts w:ascii="inherit" w:hAnsi="inherit"/>
                <w:sz w:val="18"/>
                <w:szCs w:val="18"/>
              </w:rPr>
            </w:pPr>
            <w:r>
              <w:rPr>
                <w:rStyle w:val="crayon-h"/>
                <w:rFonts w:ascii="inherit" w:hAnsi="inherit"/>
                <w:sz w:val="18"/>
                <w:szCs w:val="18"/>
              </w:rPr>
              <w:t>    </w:t>
            </w:r>
            <w:r>
              <w:rPr>
                <w:rStyle w:val="crayon-v"/>
                <w:rFonts w:ascii="inherit" w:hAnsi="inherit"/>
                <w:sz w:val="18"/>
                <w:szCs w:val="18"/>
              </w:rPr>
              <w:t>Map</w:t>
            </w:r>
            <w:r>
              <w:rPr>
                <w:rStyle w:val="crayon-sy"/>
                <w:rFonts w:ascii="inherit" w:hAnsi="inherit"/>
                <w:sz w:val="18"/>
                <w:szCs w:val="18"/>
              </w:rPr>
              <w:t>.</w:t>
            </w:r>
            <w:r>
              <w:rPr>
                <w:rStyle w:val="crayon-v"/>
                <w:rFonts w:ascii="inherit" w:hAnsi="inherit"/>
                <w:sz w:val="18"/>
                <w:szCs w:val="18"/>
              </w:rPr>
              <w:t>Entry</w:t>
            </w:r>
            <w:r>
              <w:rPr>
                <w:rStyle w:val="crayon-o"/>
                <w:rFonts w:ascii="inherit" w:hAnsi="inherit"/>
                <w:sz w:val="18"/>
                <w:szCs w:val="18"/>
              </w:rPr>
              <w:t>&lt;</w:t>
            </w:r>
            <w:r>
              <w:rPr>
                <w:rStyle w:val="crayon-t"/>
                <w:rFonts w:ascii="inherit" w:hAnsi="inherit"/>
                <w:sz w:val="18"/>
                <w:szCs w:val="18"/>
              </w:rPr>
              <w:t>Integer</w:t>
            </w:r>
            <w:r>
              <w:rPr>
                <w:rStyle w:val="crayon-sy"/>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Integer</w:t>
            </w:r>
            <w:r>
              <w:rPr>
                <w:rStyle w:val="crayon-o"/>
                <w:rFonts w:ascii="inherit" w:hAnsi="inherit"/>
                <w:sz w:val="18"/>
                <w:szCs w:val="18"/>
              </w:rPr>
              <w:t>&gt;</w:t>
            </w:r>
            <w:r>
              <w:rPr>
                <w:rStyle w:val="crayon-h"/>
                <w:rFonts w:ascii="inherit" w:hAnsi="inherit"/>
                <w:sz w:val="18"/>
                <w:szCs w:val="18"/>
              </w:rPr>
              <w:t xml:space="preserve"> </w:t>
            </w:r>
            <w:r>
              <w:rPr>
                <w:rStyle w:val="crayon-v"/>
                <w:rFonts w:ascii="inherit" w:hAnsi="inherit"/>
                <w:sz w:val="18"/>
                <w:szCs w:val="18"/>
              </w:rPr>
              <w:t>entry</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entries</w:t>
            </w:r>
            <w:r>
              <w:rPr>
                <w:rStyle w:val="crayon-sy"/>
                <w:rFonts w:ascii="inherit" w:hAnsi="inherit"/>
                <w:sz w:val="18"/>
                <w:szCs w:val="18"/>
              </w:rPr>
              <w:t>.</w:t>
            </w:r>
            <w:r>
              <w:rPr>
                <w:rStyle w:val="crayon-e"/>
                <w:rFonts w:ascii="inherit" w:hAnsi="inherit"/>
                <w:sz w:val="18"/>
                <w:szCs w:val="18"/>
              </w:rPr>
              <w:t>next</w:t>
            </w:r>
            <w:r>
              <w:rPr>
                <w:rStyle w:val="crayon-sy"/>
                <w:rFonts w:ascii="inherit" w:hAnsi="inherit"/>
                <w:sz w:val="18"/>
                <w:szCs w:val="18"/>
              </w:rPr>
              <w:t>();</w:t>
            </w:r>
          </w:p>
          <w:p w:rsidR="003C611C" w:rsidRDefault="003C611C">
            <w:pPr>
              <w:spacing w:line="480" w:lineRule="auto"/>
              <w:rPr>
                <w:rFonts w:ascii="inherit" w:hAnsi="inherit"/>
                <w:sz w:val="18"/>
                <w:szCs w:val="18"/>
              </w:rPr>
            </w:pPr>
            <w:r>
              <w:rPr>
                <w:rStyle w:val="crayon-h"/>
                <w:rFonts w:ascii="inherit" w:hAnsi="inherit"/>
                <w:sz w:val="18"/>
                <w:szCs w:val="18"/>
              </w:rPr>
              <w:t>    </w:t>
            </w:r>
            <w:r>
              <w:rPr>
                <w:rStyle w:val="crayon-v"/>
                <w:rFonts w:ascii="inherit" w:hAnsi="inherit"/>
                <w:sz w:val="18"/>
                <w:szCs w:val="18"/>
              </w:rPr>
              <w:t>System</w:t>
            </w:r>
            <w:r>
              <w:rPr>
                <w:rStyle w:val="crayon-sy"/>
                <w:rFonts w:ascii="inherit" w:hAnsi="inherit"/>
                <w:sz w:val="18"/>
                <w:szCs w:val="18"/>
              </w:rPr>
              <w:t>.</w:t>
            </w:r>
            <w:r>
              <w:rPr>
                <w:rStyle w:val="crayon-v"/>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"Key = "</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entry</w:t>
            </w:r>
            <w:r>
              <w:rPr>
                <w:rStyle w:val="crayon-sy"/>
                <w:rFonts w:ascii="inherit" w:hAnsi="inherit"/>
                <w:sz w:val="18"/>
                <w:szCs w:val="18"/>
              </w:rPr>
              <w:t>.</w:t>
            </w:r>
            <w:r>
              <w:rPr>
                <w:rStyle w:val="crayon-e"/>
                <w:rFonts w:ascii="inherit" w:hAnsi="inherit"/>
                <w:sz w:val="18"/>
                <w:szCs w:val="18"/>
              </w:rPr>
              <w:t>getKey</w:t>
            </w:r>
            <w:r>
              <w:rPr>
                <w:rStyle w:val="crayon-sy"/>
                <w:rFonts w:ascii="inherit" w:hAnsi="inherit"/>
                <w:sz w:val="18"/>
                <w:szCs w:val="18"/>
              </w:rPr>
              <w:t>()</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 Value = "</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entry</w:t>
            </w:r>
            <w:r>
              <w:rPr>
                <w:rStyle w:val="crayon-sy"/>
                <w:rFonts w:ascii="inherit" w:hAnsi="inherit"/>
                <w:sz w:val="18"/>
                <w:szCs w:val="18"/>
              </w:rPr>
              <w:t>.</w:t>
            </w:r>
            <w:r>
              <w:rPr>
                <w:rStyle w:val="crayon-e"/>
                <w:rFonts w:ascii="inherit" w:hAnsi="inherit"/>
                <w:sz w:val="18"/>
                <w:szCs w:val="18"/>
              </w:rPr>
              <w:t>getValue</w:t>
            </w:r>
            <w:r>
              <w:rPr>
                <w:rStyle w:val="crayon-sy"/>
                <w:rFonts w:ascii="inherit" w:hAnsi="inherit"/>
                <w:sz w:val="18"/>
                <w:szCs w:val="18"/>
              </w:rPr>
              <w:t>());</w:t>
            </w:r>
          </w:p>
          <w:p w:rsidR="003C611C" w:rsidRDefault="003C611C">
            <w:pPr>
              <w:spacing w:line="480" w:lineRule="auto"/>
              <w:rPr>
                <w:rFonts w:ascii="inherit" w:hAnsi="inherit"/>
                <w:sz w:val="18"/>
                <w:szCs w:val="18"/>
              </w:rPr>
            </w:pPr>
            <w:r>
              <w:rPr>
                <w:rStyle w:val="crayon-sy"/>
                <w:rFonts w:ascii="inherit" w:hAnsi="inherit"/>
                <w:sz w:val="18"/>
                <w:szCs w:val="18"/>
              </w:rPr>
              <w:t>}</w:t>
            </w:r>
          </w:p>
        </w:tc>
      </w:tr>
    </w:tbl>
    <w:p w:rsidR="003C611C" w:rsidRDefault="003C611C" w:rsidP="003C611C">
      <w:pPr>
        <w:pStyle w:val="normal0"/>
        <w:rPr>
          <w:i/>
        </w:rPr>
      </w:pPr>
    </w:p>
    <w:p w:rsidR="003A7E95" w:rsidRPr="003A7E95" w:rsidRDefault="003A7E95" w:rsidP="003A7E95">
      <w:pPr>
        <w:widowControl/>
        <w:shd w:val="clear" w:color="auto" w:fill="FFFFFF"/>
        <w:spacing w:after="390" w:line="240" w:lineRule="auto"/>
        <w:rPr>
          <w:rFonts w:ascii="Arial" w:eastAsia="Times New Roman" w:hAnsi="Arial" w:cs="Arial"/>
          <w:color w:val="666666"/>
          <w:sz w:val="24"/>
          <w:szCs w:val="24"/>
          <w:lang w:val="en-IN" w:eastAsia="en-IN"/>
        </w:rPr>
      </w:pPr>
      <w:r w:rsidRPr="003A7E95">
        <w:rPr>
          <w:rFonts w:ascii="Arial" w:eastAsia="Times New Roman" w:hAnsi="Arial" w:cs="Arial"/>
          <w:color w:val="666666"/>
          <w:sz w:val="24"/>
          <w:szCs w:val="24"/>
          <w:lang w:val="en-IN" w:eastAsia="en-IN"/>
        </w:rPr>
        <w:t>Without Generics:</w:t>
      </w:r>
    </w:p>
    <w:p w:rsidR="003A7E95" w:rsidRPr="003A7E95" w:rsidRDefault="006943D6" w:rsidP="003A7E95">
      <w:pPr>
        <w:widowControl/>
        <w:spacing w:after="180" w:line="240" w:lineRule="auto"/>
        <w:rPr>
          <w:rFonts w:ascii="Courier New" w:eastAsia="Times New Roman" w:hAnsi="Courier New" w:cs="Courier New"/>
          <w:color w:val="666666"/>
          <w:sz w:val="24"/>
          <w:szCs w:val="24"/>
          <w:lang w:val="en-IN" w:eastAsia="en-IN"/>
        </w:rPr>
      </w:pPr>
      <w:r w:rsidRPr="003A7E95">
        <w:rPr>
          <w:rFonts w:ascii="Courier New" w:eastAsia="Times New Roman" w:hAnsi="Courier New" w:cs="Courier New"/>
          <w:color w:val="666666"/>
          <w:sz w:val="24"/>
          <w:szCs w:val="24"/>
        </w:rPr>
        <w:object w:dxaOrig="225" w:dyaOrig="225">
          <v:shape id="_x0000_i1051" type="#_x0000_t75" style="width:136.5pt;height:60.75pt" o:ole="">
            <v:imagedata r:id="rId24" o:title=""/>
          </v:shape>
          <w:control r:id="rId25" w:name="DefaultOcxName3" w:shapeid="_x0000_i1051"/>
        </w:object>
      </w:r>
    </w:p>
    <w:tbl>
      <w:tblPr>
        <w:tblW w:w="0" w:type="auto"/>
        <w:tblCellSpacing w:w="15" w:type="dxa"/>
        <w:tblCellMar>
          <w:top w:w="15" w:type="dxa"/>
          <w:left w:w="15" w:type="dxa"/>
          <w:bottom w:w="15" w:type="dxa"/>
          <w:right w:w="15" w:type="dxa"/>
        </w:tblCellMar>
        <w:tblLook w:val="04A0"/>
      </w:tblPr>
      <w:tblGrid>
        <w:gridCol w:w="165"/>
        <w:gridCol w:w="9285"/>
      </w:tblGrid>
      <w:tr w:rsidR="003A7E95" w:rsidRPr="003A7E95" w:rsidTr="003A7E95">
        <w:trPr>
          <w:tblCellSpacing w:w="15" w:type="dxa"/>
        </w:trPr>
        <w:tc>
          <w:tcPr>
            <w:tcW w:w="0" w:type="auto"/>
            <w:tcBorders>
              <w:top w:val="nil"/>
              <w:left w:val="nil"/>
              <w:bottom w:val="nil"/>
              <w:right w:val="nil"/>
            </w:tcBorders>
            <w:vAlign w:val="center"/>
            <w:hideMark/>
          </w:tcPr>
          <w:p w:rsidR="003A7E95" w:rsidRPr="003A7E95" w:rsidRDefault="003A7E95" w:rsidP="003A7E95">
            <w:pPr>
              <w:widowControl/>
              <w:spacing w:after="0" w:line="480" w:lineRule="auto"/>
              <w:jc w:val="center"/>
              <w:rPr>
                <w:rFonts w:ascii="inherit" w:eastAsia="Times New Roman" w:hAnsi="inherit" w:cs="Times New Roman"/>
                <w:color w:val="auto"/>
                <w:sz w:val="18"/>
                <w:szCs w:val="18"/>
                <w:lang w:val="en-IN" w:eastAsia="en-IN"/>
              </w:rPr>
            </w:pPr>
            <w:r w:rsidRPr="003A7E95">
              <w:rPr>
                <w:rFonts w:ascii="inherit" w:eastAsia="Times New Roman" w:hAnsi="inherit" w:cs="Times New Roman"/>
                <w:color w:val="auto"/>
                <w:sz w:val="18"/>
                <w:szCs w:val="18"/>
                <w:lang w:val="en-IN" w:eastAsia="en-IN"/>
              </w:rPr>
              <w:t>1</w:t>
            </w:r>
          </w:p>
          <w:p w:rsidR="003A7E95" w:rsidRPr="003A7E95" w:rsidRDefault="003A7E95" w:rsidP="003A7E95">
            <w:pPr>
              <w:widowControl/>
              <w:spacing w:after="0" w:line="480" w:lineRule="auto"/>
              <w:jc w:val="center"/>
              <w:rPr>
                <w:rFonts w:ascii="inherit" w:eastAsia="Times New Roman" w:hAnsi="inherit" w:cs="Times New Roman"/>
                <w:color w:val="auto"/>
                <w:sz w:val="18"/>
                <w:szCs w:val="18"/>
                <w:lang w:val="en-IN" w:eastAsia="en-IN"/>
              </w:rPr>
            </w:pPr>
            <w:r w:rsidRPr="003A7E95">
              <w:rPr>
                <w:rFonts w:ascii="inherit" w:eastAsia="Times New Roman" w:hAnsi="inherit" w:cs="Times New Roman"/>
                <w:color w:val="auto"/>
                <w:sz w:val="18"/>
                <w:szCs w:val="18"/>
                <w:lang w:val="en-IN" w:eastAsia="en-IN"/>
              </w:rPr>
              <w:t>2</w:t>
            </w:r>
          </w:p>
          <w:p w:rsidR="003A7E95" w:rsidRPr="003A7E95" w:rsidRDefault="003A7E95" w:rsidP="003A7E95">
            <w:pPr>
              <w:widowControl/>
              <w:spacing w:after="0" w:line="480" w:lineRule="auto"/>
              <w:jc w:val="center"/>
              <w:rPr>
                <w:rFonts w:ascii="inherit" w:eastAsia="Times New Roman" w:hAnsi="inherit" w:cs="Times New Roman"/>
                <w:color w:val="auto"/>
                <w:sz w:val="18"/>
                <w:szCs w:val="18"/>
                <w:lang w:val="en-IN" w:eastAsia="en-IN"/>
              </w:rPr>
            </w:pPr>
            <w:r w:rsidRPr="003A7E95">
              <w:rPr>
                <w:rFonts w:ascii="inherit" w:eastAsia="Times New Roman" w:hAnsi="inherit" w:cs="Times New Roman"/>
                <w:color w:val="auto"/>
                <w:sz w:val="18"/>
                <w:szCs w:val="18"/>
                <w:lang w:val="en-IN" w:eastAsia="en-IN"/>
              </w:rPr>
              <w:lastRenderedPageBreak/>
              <w:t>3</w:t>
            </w:r>
          </w:p>
          <w:p w:rsidR="003A7E95" w:rsidRPr="003A7E95" w:rsidRDefault="003A7E95" w:rsidP="003A7E95">
            <w:pPr>
              <w:widowControl/>
              <w:spacing w:after="0" w:line="480" w:lineRule="auto"/>
              <w:jc w:val="center"/>
              <w:rPr>
                <w:rFonts w:ascii="inherit" w:eastAsia="Times New Roman" w:hAnsi="inherit" w:cs="Times New Roman"/>
                <w:color w:val="auto"/>
                <w:sz w:val="18"/>
                <w:szCs w:val="18"/>
                <w:lang w:val="en-IN" w:eastAsia="en-IN"/>
              </w:rPr>
            </w:pPr>
            <w:r w:rsidRPr="003A7E95">
              <w:rPr>
                <w:rFonts w:ascii="inherit" w:eastAsia="Times New Roman" w:hAnsi="inherit" w:cs="Times New Roman"/>
                <w:color w:val="auto"/>
                <w:sz w:val="18"/>
                <w:szCs w:val="18"/>
                <w:lang w:val="en-IN" w:eastAsia="en-IN"/>
              </w:rPr>
              <w:t>4</w:t>
            </w:r>
          </w:p>
          <w:p w:rsidR="003A7E95" w:rsidRPr="003A7E95" w:rsidRDefault="003A7E95" w:rsidP="003A7E95">
            <w:pPr>
              <w:widowControl/>
              <w:spacing w:after="0" w:line="480" w:lineRule="auto"/>
              <w:jc w:val="center"/>
              <w:rPr>
                <w:rFonts w:ascii="inherit" w:eastAsia="Times New Roman" w:hAnsi="inherit" w:cs="Times New Roman"/>
                <w:color w:val="auto"/>
                <w:sz w:val="18"/>
                <w:szCs w:val="18"/>
                <w:lang w:val="en-IN" w:eastAsia="en-IN"/>
              </w:rPr>
            </w:pPr>
            <w:r w:rsidRPr="003A7E95">
              <w:rPr>
                <w:rFonts w:ascii="inherit" w:eastAsia="Times New Roman" w:hAnsi="inherit" w:cs="Times New Roman"/>
                <w:color w:val="auto"/>
                <w:sz w:val="18"/>
                <w:szCs w:val="18"/>
                <w:lang w:val="en-IN" w:eastAsia="en-IN"/>
              </w:rPr>
              <w:t>5</w:t>
            </w:r>
          </w:p>
          <w:p w:rsidR="003A7E95" w:rsidRPr="003A7E95" w:rsidRDefault="003A7E95" w:rsidP="003A7E95">
            <w:pPr>
              <w:widowControl/>
              <w:spacing w:after="0" w:line="480" w:lineRule="auto"/>
              <w:jc w:val="center"/>
              <w:rPr>
                <w:rFonts w:ascii="inherit" w:eastAsia="Times New Roman" w:hAnsi="inherit" w:cs="Times New Roman"/>
                <w:color w:val="auto"/>
                <w:sz w:val="18"/>
                <w:szCs w:val="18"/>
                <w:lang w:val="en-IN" w:eastAsia="en-IN"/>
              </w:rPr>
            </w:pPr>
            <w:r w:rsidRPr="003A7E95">
              <w:rPr>
                <w:rFonts w:ascii="inherit" w:eastAsia="Times New Roman" w:hAnsi="inherit" w:cs="Times New Roman"/>
                <w:color w:val="auto"/>
                <w:sz w:val="18"/>
                <w:szCs w:val="18"/>
                <w:lang w:val="en-IN" w:eastAsia="en-IN"/>
              </w:rPr>
              <w:t>6</w:t>
            </w:r>
          </w:p>
          <w:p w:rsidR="003A7E95" w:rsidRPr="003A7E95" w:rsidRDefault="003A7E95" w:rsidP="003A7E95">
            <w:pPr>
              <w:widowControl/>
              <w:spacing w:after="0" w:line="480" w:lineRule="auto"/>
              <w:jc w:val="center"/>
              <w:rPr>
                <w:rFonts w:ascii="inherit" w:eastAsia="Times New Roman" w:hAnsi="inherit" w:cs="Times New Roman"/>
                <w:color w:val="auto"/>
                <w:sz w:val="18"/>
                <w:szCs w:val="18"/>
                <w:lang w:val="en-IN" w:eastAsia="en-IN"/>
              </w:rPr>
            </w:pPr>
            <w:r w:rsidRPr="003A7E95">
              <w:rPr>
                <w:rFonts w:ascii="inherit" w:eastAsia="Times New Roman" w:hAnsi="inherit" w:cs="Times New Roman"/>
                <w:color w:val="auto"/>
                <w:sz w:val="18"/>
                <w:szCs w:val="18"/>
                <w:lang w:val="en-IN" w:eastAsia="en-IN"/>
              </w:rPr>
              <w:t>7</w:t>
            </w:r>
          </w:p>
          <w:p w:rsidR="003A7E95" w:rsidRPr="003A7E95" w:rsidRDefault="003A7E95" w:rsidP="003A7E95">
            <w:pPr>
              <w:widowControl/>
              <w:spacing w:after="0" w:line="480" w:lineRule="auto"/>
              <w:jc w:val="center"/>
              <w:rPr>
                <w:rFonts w:ascii="inherit" w:eastAsia="Times New Roman" w:hAnsi="inherit" w:cs="Times New Roman"/>
                <w:color w:val="auto"/>
                <w:sz w:val="18"/>
                <w:szCs w:val="18"/>
                <w:lang w:val="en-IN" w:eastAsia="en-IN"/>
              </w:rPr>
            </w:pPr>
            <w:r w:rsidRPr="003A7E95">
              <w:rPr>
                <w:rFonts w:ascii="inherit" w:eastAsia="Times New Roman" w:hAnsi="inherit" w:cs="Times New Roman"/>
                <w:color w:val="auto"/>
                <w:sz w:val="18"/>
                <w:szCs w:val="18"/>
                <w:lang w:val="en-IN" w:eastAsia="en-IN"/>
              </w:rPr>
              <w:t>8</w:t>
            </w:r>
          </w:p>
        </w:tc>
        <w:tc>
          <w:tcPr>
            <w:tcW w:w="10155" w:type="dxa"/>
            <w:tcBorders>
              <w:top w:val="nil"/>
              <w:left w:val="nil"/>
              <w:bottom w:val="nil"/>
              <w:right w:val="nil"/>
            </w:tcBorders>
            <w:vAlign w:val="center"/>
            <w:hideMark/>
          </w:tcPr>
          <w:p w:rsidR="003A7E95" w:rsidRPr="003A7E95" w:rsidRDefault="003A7E95" w:rsidP="003A7E95">
            <w:pPr>
              <w:widowControl/>
              <w:spacing w:after="0" w:line="480" w:lineRule="auto"/>
              <w:rPr>
                <w:rFonts w:ascii="inherit" w:eastAsia="Times New Roman" w:hAnsi="inherit" w:cs="Times New Roman"/>
                <w:sz w:val="18"/>
                <w:szCs w:val="18"/>
                <w:lang w:val="en-IN" w:eastAsia="en-IN"/>
              </w:rPr>
            </w:pPr>
            <w:r w:rsidRPr="003A7E95">
              <w:rPr>
                <w:rFonts w:ascii="inherit" w:eastAsia="Times New Roman" w:hAnsi="inherit" w:cs="Times New Roman"/>
                <w:sz w:val="18"/>
                <w:lang w:val="en-IN" w:eastAsia="en-IN"/>
              </w:rPr>
              <w:lastRenderedPageBreak/>
              <w:t>Map map = new HashMap();</w:t>
            </w:r>
          </w:p>
          <w:p w:rsidR="003A7E95" w:rsidRPr="003A7E95" w:rsidRDefault="003A7E95" w:rsidP="003A7E95">
            <w:pPr>
              <w:widowControl/>
              <w:spacing w:after="0" w:line="480" w:lineRule="auto"/>
              <w:rPr>
                <w:rFonts w:ascii="inherit" w:eastAsia="Times New Roman" w:hAnsi="inherit" w:cs="Times New Roman"/>
                <w:sz w:val="18"/>
                <w:szCs w:val="18"/>
                <w:lang w:val="en-IN" w:eastAsia="en-IN"/>
              </w:rPr>
            </w:pPr>
            <w:r w:rsidRPr="003A7E95">
              <w:rPr>
                <w:rFonts w:ascii="inherit" w:eastAsia="Times New Roman" w:hAnsi="inherit" w:cs="Times New Roman"/>
                <w:sz w:val="18"/>
                <w:lang w:val="en-IN" w:eastAsia="en-IN"/>
              </w:rPr>
              <w:t>Iterator entries = map.entrySet().iterator();</w:t>
            </w:r>
          </w:p>
          <w:p w:rsidR="003A7E95" w:rsidRPr="003A7E95" w:rsidRDefault="003A7E95" w:rsidP="003A7E95">
            <w:pPr>
              <w:widowControl/>
              <w:spacing w:after="0" w:line="480" w:lineRule="auto"/>
              <w:rPr>
                <w:rFonts w:ascii="inherit" w:eastAsia="Times New Roman" w:hAnsi="inherit" w:cs="Times New Roman"/>
                <w:sz w:val="18"/>
                <w:szCs w:val="18"/>
                <w:lang w:val="en-IN" w:eastAsia="en-IN"/>
              </w:rPr>
            </w:pPr>
            <w:r w:rsidRPr="003A7E95">
              <w:rPr>
                <w:rFonts w:ascii="inherit" w:eastAsia="Times New Roman" w:hAnsi="inherit" w:cs="Times New Roman"/>
                <w:sz w:val="18"/>
                <w:lang w:val="en-IN" w:eastAsia="en-IN"/>
              </w:rPr>
              <w:lastRenderedPageBreak/>
              <w:t>while (entries.hasNext()) {</w:t>
            </w:r>
          </w:p>
          <w:p w:rsidR="003A7E95" w:rsidRPr="003A7E95" w:rsidRDefault="003A7E95" w:rsidP="003A7E95">
            <w:pPr>
              <w:widowControl/>
              <w:spacing w:after="0" w:line="480" w:lineRule="auto"/>
              <w:rPr>
                <w:rFonts w:ascii="inherit" w:eastAsia="Times New Roman" w:hAnsi="inherit" w:cs="Times New Roman"/>
                <w:sz w:val="18"/>
                <w:szCs w:val="18"/>
                <w:lang w:val="en-IN" w:eastAsia="en-IN"/>
              </w:rPr>
            </w:pPr>
            <w:r w:rsidRPr="003A7E95">
              <w:rPr>
                <w:rFonts w:ascii="inherit" w:eastAsia="Times New Roman" w:hAnsi="inherit" w:cs="Times New Roman"/>
                <w:sz w:val="18"/>
                <w:lang w:val="en-IN" w:eastAsia="en-IN"/>
              </w:rPr>
              <w:t>    Map.Entry entry = (Map.Entry) entries.next();</w:t>
            </w:r>
          </w:p>
          <w:p w:rsidR="003A7E95" w:rsidRPr="003A7E95" w:rsidRDefault="003A7E95" w:rsidP="003A7E95">
            <w:pPr>
              <w:widowControl/>
              <w:spacing w:after="0" w:line="480" w:lineRule="auto"/>
              <w:rPr>
                <w:rFonts w:ascii="inherit" w:eastAsia="Times New Roman" w:hAnsi="inherit" w:cs="Times New Roman"/>
                <w:sz w:val="18"/>
                <w:szCs w:val="18"/>
                <w:lang w:val="en-IN" w:eastAsia="en-IN"/>
              </w:rPr>
            </w:pPr>
            <w:r w:rsidRPr="003A7E95">
              <w:rPr>
                <w:rFonts w:ascii="inherit" w:eastAsia="Times New Roman" w:hAnsi="inherit" w:cs="Times New Roman"/>
                <w:sz w:val="18"/>
                <w:lang w:val="en-IN" w:eastAsia="en-IN"/>
              </w:rPr>
              <w:t>    Integer key = (Integer)entry.getKey();</w:t>
            </w:r>
          </w:p>
          <w:p w:rsidR="003A7E95" w:rsidRPr="003A7E95" w:rsidRDefault="003A7E95" w:rsidP="003A7E95">
            <w:pPr>
              <w:widowControl/>
              <w:spacing w:after="0" w:line="480" w:lineRule="auto"/>
              <w:rPr>
                <w:rFonts w:ascii="inherit" w:eastAsia="Times New Roman" w:hAnsi="inherit" w:cs="Times New Roman"/>
                <w:sz w:val="18"/>
                <w:szCs w:val="18"/>
                <w:lang w:val="en-IN" w:eastAsia="en-IN"/>
              </w:rPr>
            </w:pPr>
            <w:r w:rsidRPr="003A7E95">
              <w:rPr>
                <w:rFonts w:ascii="inherit" w:eastAsia="Times New Roman" w:hAnsi="inherit" w:cs="Times New Roman"/>
                <w:sz w:val="18"/>
                <w:lang w:val="en-IN" w:eastAsia="en-IN"/>
              </w:rPr>
              <w:t>    Integer value = (Integer)entry.getValue();</w:t>
            </w:r>
          </w:p>
          <w:p w:rsidR="003A7E95" w:rsidRPr="003A7E95" w:rsidRDefault="003A7E95" w:rsidP="003A7E95">
            <w:pPr>
              <w:widowControl/>
              <w:spacing w:after="0" w:line="480" w:lineRule="auto"/>
              <w:rPr>
                <w:rFonts w:ascii="inherit" w:eastAsia="Times New Roman" w:hAnsi="inherit" w:cs="Times New Roman"/>
                <w:sz w:val="18"/>
                <w:szCs w:val="18"/>
                <w:lang w:val="en-IN" w:eastAsia="en-IN"/>
              </w:rPr>
            </w:pPr>
            <w:r w:rsidRPr="003A7E95">
              <w:rPr>
                <w:rFonts w:ascii="inherit" w:eastAsia="Times New Roman" w:hAnsi="inherit" w:cs="Times New Roman"/>
                <w:sz w:val="18"/>
                <w:lang w:val="en-IN" w:eastAsia="en-IN"/>
              </w:rPr>
              <w:t>    System.out.println("Key = " + key + ", Value = " + value);</w:t>
            </w:r>
          </w:p>
          <w:p w:rsidR="003A7E95" w:rsidRPr="003A7E95" w:rsidRDefault="003A7E95" w:rsidP="003A7E95">
            <w:pPr>
              <w:widowControl/>
              <w:spacing w:after="0" w:line="480" w:lineRule="auto"/>
              <w:rPr>
                <w:rFonts w:ascii="inherit" w:eastAsia="Times New Roman" w:hAnsi="inherit" w:cs="Times New Roman"/>
                <w:sz w:val="18"/>
                <w:szCs w:val="18"/>
                <w:lang w:val="en-IN" w:eastAsia="en-IN"/>
              </w:rPr>
            </w:pPr>
            <w:r w:rsidRPr="003A7E95">
              <w:rPr>
                <w:rFonts w:ascii="inherit" w:eastAsia="Times New Roman" w:hAnsi="inherit" w:cs="Times New Roman"/>
                <w:sz w:val="18"/>
                <w:lang w:val="en-IN" w:eastAsia="en-IN"/>
              </w:rPr>
              <w:t>}</w:t>
            </w:r>
          </w:p>
        </w:tc>
      </w:tr>
    </w:tbl>
    <w:p w:rsidR="003A7E95" w:rsidRDefault="003A7E95" w:rsidP="003C611C">
      <w:pPr>
        <w:pStyle w:val="normal0"/>
        <w:rPr>
          <w:i/>
        </w:rPr>
      </w:pPr>
    </w:p>
    <w:p w:rsidR="003A7E95" w:rsidRDefault="003A7E95" w:rsidP="003C611C">
      <w:pPr>
        <w:pStyle w:val="normal0"/>
        <w:rPr>
          <w:i/>
        </w:rPr>
      </w:pPr>
      <w:r>
        <w:rPr>
          <w:i/>
        </w:rPr>
        <w:t>5)</w:t>
      </w:r>
    </w:p>
    <w:p w:rsidR="003A7E95" w:rsidRDefault="003A7E95" w:rsidP="003A7E95">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Method #4: Iterating over keys and searching for values</w:t>
      </w:r>
    </w:p>
    <w:p w:rsidR="003A7E95" w:rsidRDefault="006943D6" w:rsidP="003A7E95">
      <w:pPr>
        <w:rPr>
          <w:rFonts w:ascii="Courier New" w:hAnsi="Courier New" w:cs="Courier New"/>
          <w:color w:val="666666"/>
          <w:sz w:val="24"/>
          <w:szCs w:val="24"/>
        </w:rPr>
      </w:pPr>
      <w:r>
        <w:rPr>
          <w:rFonts w:ascii="Courier New" w:hAnsi="Courier New" w:cs="Courier New"/>
          <w:color w:val="666666"/>
        </w:rPr>
        <w:object w:dxaOrig="225" w:dyaOrig="225">
          <v:shape id="_x0000_i1054" type="#_x0000_t75" style="width:136.5pt;height:69.75pt" o:ole="">
            <v:imagedata r:id="rId20" o:title=""/>
          </v:shape>
          <w:control r:id="rId26" w:name="DefaultOcxName4" w:shapeid="_x0000_i1054"/>
        </w:object>
      </w:r>
    </w:p>
    <w:tbl>
      <w:tblPr>
        <w:tblW w:w="0" w:type="auto"/>
        <w:tblCellSpacing w:w="15" w:type="dxa"/>
        <w:tblCellMar>
          <w:top w:w="15" w:type="dxa"/>
          <w:left w:w="15" w:type="dxa"/>
          <w:bottom w:w="15" w:type="dxa"/>
          <w:right w:w="15" w:type="dxa"/>
        </w:tblCellMar>
        <w:tblLook w:val="04A0"/>
      </w:tblPr>
      <w:tblGrid>
        <w:gridCol w:w="165"/>
        <w:gridCol w:w="9285"/>
      </w:tblGrid>
      <w:tr w:rsidR="003A7E95" w:rsidTr="003A7E95">
        <w:trPr>
          <w:tblCellSpacing w:w="15" w:type="dxa"/>
        </w:trPr>
        <w:tc>
          <w:tcPr>
            <w:tcW w:w="0" w:type="auto"/>
            <w:tcBorders>
              <w:top w:val="nil"/>
              <w:left w:val="nil"/>
              <w:bottom w:val="nil"/>
              <w:right w:val="nil"/>
            </w:tcBorders>
            <w:vAlign w:val="center"/>
            <w:hideMark/>
          </w:tcPr>
          <w:p w:rsidR="003A7E95" w:rsidRDefault="003A7E95">
            <w:pPr>
              <w:spacing w:line="480" w:lineRule="auto"/>
              <w:jc w:val="center"/>
              <w:rPr>
                <w:rFonts w:ascii="inherit" w:hAnsi="inherit"/>
                <w:sz w:val="18"/>
                <w:szCs w:val="18"/>
              </w:rPr>
            </w:pPr>
            <w:r>
              <w:rPr>
                <w:rFonts w:ascii="inherit" w:hAnsi="inherit"/>
                <w:sz w:val="18"/>
                <w:szCs w:val="18"/>
              </w:rPr>
              <w:t>1</w:t>
            </w:r>
          </w:p>
          <w:p w:rsidR="003A7E95" w:rsidRDefault="003A7E95">
            <w:pPr>
              <w:spacing w:line="480" w:lineRule="auto"/>
              <w:jc w:val="center"/>
              <w:rPr>
                <w:rFonts w:ascii="inherit" w:hAnsi="inherit"/>
                <w:sz w:val="18"/>
                <w:szCs w:val="18"/>
              </w:rPr>
            </w:pPr>
            <w:r>
              <w:rPr>
                <w:rFonts w:ascii="inherit" w:hAnsi="inherit"/>
                <w:sz w:val="18"/>
                <w:szCs w:val="18"/>
              </w:rPr>
              <w:t>2</w:t>
            </w:r>
          </w:p>
          <w:p w:rsidR="003A7E95" w:rsidRDefault="003A7E95">
            <w:pPr>
              <w:spacing w:line="480" w:lineRule="auto"/>
              <w:jc w:val="center"/>
              <w:rPr>
                <w:rFonts w:ascii="inherit" w:hAnsi="inherit"/>
                <w:sz w:val="18"/>
                <w:szCs w:val="18"/>
              </w:rPr>
            </w:pPr>
            <w:r>
              <w:rPr>
                <w:rFonts w:ascii="inherit" w:hAnsi="inherit"/>
                <w:sz w:val="18"/>
                <w:szCs w:val="18"/>
              </w:rPr>
              <w:t>3</w:t>
            </w:r>
          </w:p>
          <w:p w:rsidR="003A7E95" w:rsidRDefault="003A7E95">
            <w:pPr>
              <w:spacing w:line="480" w:lineRule="auto"/>
              <w:jc w:val="center"/>
              <w:rPr>
                <w:rFonts w:ascii="inherit" w:hAnsi="inherit"/>
                <w:sz w:val="18"/>
                <w:szCs w:val="18"/>
              </w:rPr>
            </w:pPr>
            <w:r>
              <w:rPr>
                <w:rFonts w:ascii="inherit" w:hAnsi="inherit"/>
                <w:sz w:val="18"/>
                <w:szCs w:val="18"/>
              </w:rPr>
              <w:t>4</w:t>
            </w:r>
          </w:p>
          <w:p w:rsidR="003A7E95" w:rsidRDefault="003A7E95">
            <w:pPr>
              <w:spacing w:line="480" w:lineRule="auto"/>
              <w:jc w:val="center"/>
              <w:rPr>
                <w:rFonts w:ascii="inherit" w:hAnsi="inherit"/>
                <w:sz w:val="18"/>
                <w:szCs w:val="18"/>
              </w:rPr>
            </w:pPr>
          </w:p>
          <w:p w:rsidR="003A7E95" w:rsidRDefault="003A7E95">
            <w:pPr>
              <w:spacing w:line="480" w:lineRule="auto"/>
              <w:jc w:val="center"/>
              <w:rPr>
                <w:rFonts w:ascii="inherit" w:hAnsi="inherit"/>
                <w:sz w:val="18"/>
                <w:szCs w:val="18"/>
              </w:rPr>
            </w:pPr>
            <w:r>
              <w:rPr>
                <w:rFonts w:ascii="inherit" w:hAnsi="inherit"/>
                <w:sz w:val="18"/>
                <w:szCs w:val="18"/>
              </w:rPr>
              <w:t>5</w:t>
            </w:r>
          </w:p>
        </w:tc>
        <w:tc>
          <w:tcPr>
            <w:tcW w:w="10155" w:type="dxa"/>
            <w:tcBorders>
              <w:top w:val="nil"/>
              <w:left w:val="nil"/>
              <w:bottom w:val="nil"/>
              <w:right w:val="nil"/>
            </w:tcBorders>
            <w:vAlign w:val="center"/>
            <w:hideMark/>
          </w:tcPr>
          <w:p w:rsidR="003A7E95" w:rsidRDefault="003A7E95">
            <w:pPr>
              <w:spacing w:line="480" w:lineRule="auto"/>
              <w:rPr>
                <w:rFonts w:ascii="inherit" w:hAnsi="inherit"/>
                <w:sz w:val="18"/>
                <w:szCs w:val="18"/>
              </w:rPr>
            </w:pPr>
            <w:r>
              <w:rPr>
                <w:rStyle w:val="crayon-v"/>
                <w:rFonts w:ascii="inherit" w:hAnsi="inherit"/>
                <w:sz w:val="18"/>
                <w:szCs w:val="18"/>
              </w:rPr>
              <w:t>Map</w:t>
            </w:r>
            <w:r>
              <w:rPr>
                <w:rStyle w:val="crayon-o"/>
                <w:rFonts w:ascii="inherit" w:hAnsi="inherit"/>
                <w:sz w:val="18"/>
                <w:szCs w:val="18"/>
              </w:rPr>
              <w:t>&lt;</w:t>
            </w:r>
            <w:r>
              <w:rPr>
                <w:rStyle w:val="crayon-t"/>
                <w:rFonts w:ascii="inherit" w:hAnsi="inherit"/>
                <w:sz w:val="18"/>
                <w:szCs w:val="18"/>
              </w:rPr>
              <w:t>Integer</w:t>
            </w:r>
            <w:r>
              <w:rPr>
                <w:rStyle w:val="crayon-sy"/>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Integer</w:t>
            </w:r>
            <w:r>
              <w:rPr>
                <w:rStyle w:val="crayon-o"/>
                <w:rFonts w:ascii="inherit" w:hAnsi="inherit"/>
                <w:sz w:val="18"/>
                <w:szCs w:val="18"/>
              </w:rPr>
              <w:t>&gt;</w:t>
            </w:r>
            <w:r>
              <w:rPr>
                <w:rStyle w:val="crayon-h"/>
                <w:rFonts w:ascii="inherit" w:hAnsi="inherit"/>
                <w:sz w:val="18"/>
                <w:szCs w:val="18"/>
              </w:rPr>
              <w:t xml:space="preserve"> </w:t>
            </w:r>
            <w:r>
              <w:rPr>
                <w:rStyle w:val="crayon-v"/>
                <w:rFonts w:ascii="inherit" w:hAnsi="inherit"/>
                <w:sz w:val="18"/>
                <w:szCs w:val="18"/>
              </w:rPr>
              <w:t>map</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r"/>
                <w:rFonts w:ascii="inherit" w:hAnsi="inherit"/>
                <w:sz w:val="18"/>
                <w:szCs w:val="18"/>
              </w:rPr>
              <w:t>new</w:t>
            </w:r>
            <w:r>
              <w:rPr>
                <w:rStyle w:val="crayon-h"/>
                <w:rFonts w:ascii="inherit" w:hAnsi="inherit"/>
                <w:sz w:val="18"/>
                <w:szCs w:val="18"/>
              </w:rPr>
              <w:t xml:space="preserve"> </w:t>
            </w:r>
            <w:r>
              <w:rPr>
                <w:rStyle w:val="crayon-v"/>
                <w:rFonts w:ascii="inherit" w:hAnsi="inherit"/>
                <w:sz w:val="18"/>
                <w:szCs w:val="18"/>
              </w:rPr>
              <w:t>HashMap</w:t>
            </w:r>
            <w:r>
              <w:rPr>
                <w:rStyle w:val="crayon-o"/>
                <w:rFonts w:ascii="inherit" w:hAnsi="inherit"/>
                <w:sz w:val="18"/>
                <w:szCs w:val="18"/>
              </w:rPr>
              <w:t>&lt;</w:t>
            </w:r>
            <w:r>
              <w:rPr>
                <w:rStyle w:val="crayon-t"/>
                <w:rFonts w:ascii="inherit" w:hAnsi="inherit"/>
                <w:sz w:val="18"/>
                <w:szCs w:val="18"/>
              </w:rPr>
              <w:t>Integer</w:t>
            </w:r>
            <w:r>
              <w:rPr>
                <w:rStyle w:val="crayon-sy"/>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Integer</w:t>
            </w:r>
            <w:r>
              <w:rPr>
                <w:rStyle w:val="crayon-o"/>
                <w:rFonts w:ascii="inherit" w:hAnsi="inherit"/>
                <w:sz w:val="18"/>
                <w:szCs w:val="18"/>
              </w:rPr>
              <w:t>&gt;</w:t>
            </w:r>
            <w:r>
              <w:rPr>
                <w:rStyle w:val="crayon-sy"/>
                <w:rFonts w:ascii="inherit" w:hAnsi="inherit"/>
                <w:sz w:val="18"/>
                <w:szCs w:val="18"/>
              </w:rPr>
              <w:t>();</w:t>
            </w:r>
          </w:p>
          <w:p w:rsidR="003A7E95" w:rsidRDefault="003A7E95">
            <w:pPr>
              <w:spacing w:line="480" w:lineRule="auto"/>
              <w:rPr>
                <w:rFonts w:ascii="inherit" w:hAnsi="inherit"/>
                <w:sz w:val="18"/>
                <w:szCs w:val="18"/>
              </w:rPr>
            </w:pPr>
            <w:r>
              <w:rPr>
                <w:rStyle w:val="crayon-st"/>
                <w:rFonts w:ascii="inherit" w:hAnsi="inherit"/>
                <w:sz w:val="18"/>
                <w:szCs w:val="18"/>
              </w:rPr>
              <w:t>for</w:t>
            </w:r>
            <w:r>
              <w:rPr>
                <w:rStyle w:val="crayon-h"/>
                <w:rFonts w:ascii="inherit" w:hAnsi="inherit"/>
                <w:sz w:val="18"/>
                <w:szCs w:val="18"/>
              </w:rPr>
              <w:t xml:space="preserve"> </w:t>
            </w:r>
            <w:r>
              <w:rPr>
                <w:rStyle w:val="crayon-sy"/>
                <w:rFonts w:ascii="inherit" w:hAnsi="inherit"/>
                <w:sz w:val="18"/>
                <w:szCs w:val="18"/>
              </w:rPr>
              <w:t>(</w:t>
            </w:r>
            <w:r>
              <w:rPr>
                <w:rStyle w:val="crayon-t"/>
                <w:rFonts w:ascii="inherit" w:hAnsi="inherit"/>
                <w:sz w:val="18"/>
                <w:szCs w:val="18"/>
              </w:rPr>
              <w:t>Integer</w:t>
            </w:r>
            <w:r>
              <w:rPr>
                <w:rStyle w:val="crayon-h"/>
                <w:rFonts w:ascii="inherit" w:hAnsi="inherit"/>
                <w:sz w:val="18"/>
                <w:szCs w:val="18"/>
              </w:rPr>
              <w:t xml:space="preserve"> </w:t>
            </w:r>
            <w:r>
              <w:rPr>
                <w:rStyle w:val="crayon-v"/>
                <w:rFonts w:ascii="inherit" w:hAnsi="inherit"/>
                <w:sz w:val="18"/>
                <w:szCs w:val="18"/>
              </w:rPr>
              <w:t>key</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map</w:t>
            </w:r>
            <w:r>
              <w:rPr>
                <w:rStyle w:val="crayon-sy"/>
                <w:rFonts w:ascii="inherit" w:hAnsi="inherit"/>
                <w:sz w:val="18"/>
                <w:szCs w:val="18"/>
              </w:rPr>
              <w:t>.</w:t>
            </w:r>
            <w:r>
              <w:rPr>
                <w:rStyle w:val="crayon-e"/>
                <w:rFonts w:ascii="inherit" w:hAnsi="inherit"/>
                <w:sz w:val="18"/>
                <w:szCs w:val="18"/>
              </w:rPr>
              <w:t>keySet</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rsidR="003A7E95" w:rsidRDefault="003A7E95">
            <w:pPr>
              <w:spacing w:line="480" w:lineRule="auto"/>
              <w:rPr>
                <w:rFonts w:ascii="inherit" w:hAnsi="inherit"/>
                <w:sz w:val="18"/>
                <w:szCs w:val="18"/>
              </w:rPr>
            </w:pPr>
            <w:r>
              <w:rPr>
                <w:rStyle w:val="crayon-h"/>
                <w:rFonts w:ascii="inherit" w:hAnsi="inherit"/>
                <w:sz w:val="18"/>
                <w:szCs w:val="18"/>
              </w:rPr>
              <w:t>    </w:t>
            </w:r>
            <w:r>
              <w:rPr>
                <w:rStyle w:val="crayon-t"/>
                <w:rFonts w:ascii="inherit" w:hAnsi="inherit"/>
                <w:sz w:val="18"/>
                <w:szCs w:val="18"/>
              </w:rPr>
              <w:t>Integer</w:t>
            </w:r>
            <w:r>
              <w:rPr>
                <w:rStyle w:val="crayon-h"/>
                <w:rFonts w:ascii="inherit" w:hAnsi="inherit"/>
                <w:sz w:val="18"/>
                <w:szCs w:val="18"/>
              </w:rPr>
              <w:t xml:space="preserve"> </w:t>
            </w:r>
            <w:r>
              <w:rPr>
                <w:rStyle w:val="crayon-v"/>
                <w:rFonts w:ascii="inherit" w:hAnsi="inherit"/>
                <w:sz w:val="18"/>
                <w:szCs w:val="18"/>
              </w:rPr>
              <w:t>value</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map</w:t>
            </w:r>
            <w:r>
              <w:rPr>
                <w:rStyle w:val="crayon-sy"/>
                <w:rFonts w:ascii="inherit" w:hAnsi="inherit"/>
                <w:sz w:val="18"/>
                <w:szCs w:val="18"/>
              </w:rPr>
              <w:t>.</w:t>
            </w:r>
            <w:r>
              <w:rPr>
                <w:rStyle w:val="crayon-e"/>
                <w:rFonts w:ascii="inherit" w:hAnsi="inherit"/>
                <w:sz w:val="18"/>
                <w:szCs w:val="18"/>
              </w:rPr>
              <w:t>get</w:t>
            </w:r>
            <w:r>
              <w:rPr>
                <w:rStyle w:val="crayon-sy"/>
                <w:rFonts w:ascii="inherit" w:hAnsi="inherit"/>
                <w:sz w:val="18"/>
                <w:szCs w:val="18"/>
              </w:rPr>
              <w:t>(</w:t>
            </w:r>
            <w:r>
              <w:rPr>
                <w:rStyle w:val="crayon-v"/>
                <w:rFonts w:ascii="inherit" w:hAnsi="inherit"/>
                <w:sz w:val="18"/>
                <w:szCs w:val="18"/>
              </w:rPr>
              <w:t>key</w:t>
            </w:r>
            <w:r>
              <w:rPr>
                <w:rStyle w:val="crayon-sy"/>
                <w:rFonts w:ascii="inherit" w:hAnsi="inherit"/>
                <w:sz w:val="18"/>
                <w:szCs w:val="18"/>
              </w:rPr>
              <w:t>);</w:t>
            </w:r>
          </w:p>
          <w:p w:rsidR="003A7E95" w:rsidRDefault="003A7E95">
            <w:pPr>
              <w:spacing w:line="480" w:lineRule="auto"/>
              <w:rPr>
                <w:rFonts w:ascii="inherit" w:hAnsi="inherit"/>
                <w:sz w:val="18"/>
                <w:szCs w:val="18"/>
              </w:rPr>
            </w:pPr>
            <w:r>
              <w:rPr>
                <w:rStyle w:val="crayon-h"/>
                <w:rFonts w:ascii="inherit" w:hAnsi="inherit"/>
                <w:sz w:val="18"/>
                <w:szCs w:val="18"/>
              </w:rPr>
              <w:t>    </w:t>
            </w:r>
            <w:r>
              <w:rPr>
                <w:rStyle w:val="crayon-v"/>
                <w:rFonts w:ascii="inherit" w:hAnsi="inherit"/>
                <w:sz w:val="18"/>
                <w:szCs w:val="18"/>
              </w:rPr>
              <w:t>System</w:t>
            </w:r>
            <w:r>
              <w:rPr>
                <w:rStyle w:val="crayon-sy"/>
                <w:rFonts w:ascii="inherit" w:hAnsi="inherit"/>
                <w:sz w:val="18"/>
                <w:szCs w:val="18"/>
              </w:rPr>
              <w:t>.</w:t>
            </w:r>
            <w:r>
              <w:rPr>
                <w:rStyle w:val="crayon-v"/>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"Key = "</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key</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 Value = "</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value</w:t>
            </w:r>
            <w:r>
              <w:rPr>
                <w:rStyle w:val="crayon-sy"/>
                <w:rFonts w:ascii="inherit" w:hAnsi="inherit"/>
                <w:sz w:val="18"/>
                <w:szCs w:val="18"/>
              </w:rPr>
              <w:t>);</w:t>
            </w:r>
          </w:p>
          <w:p w:rsidR="003A7E95" w:rsidRDefault="003A7E95">
            <w:pPr>
              <w:spacing w:line="480" w:lineRule="auto"/>
              <w:rPr>
                <w:rFonts w:ascii="inherit" w:hAnsi="inherit"/>
                <w:sz w:val="18"/>
                <w:szCs w:val="18"/>
              </w:rPr>
            </w:pPr>
            <w:r>
              <w:rPr>
                <w:rStyle w:val="crayon-sy"/>
                <w:rFonts w:ascii="inherit" w:hAnsi="inherit"/>
                <w:sz w:val="18"/>
                <w:szCs w:val="18"/>
              </w:rPr>
              <w:t>}</w:t>
            </w:r>
          </w:p>
        </w:tc>
      </w:tr>
    </w:tbl>
    <w:p w:rsidR="003A7E95" w:rsidRDefault="003A7E95" w:rsidP="003C611C">
      <w:pPr>
        <w:pStyle w:val="normal0"/>
        <w:rPr>
          <w:i/>
        </w:rPr>
      </w:pPr>
    </w:p>
    <w:p w:rsidR="003C611C" w:rsidRPr="00066F72" w:rsidRDefault="003C611C" w:rsidP="003C611C">
      <w:pPr>
        <w:pStyle w:val="normal0"/>
        <w:rPr>
          <w:i/>
        </w:rPr>
      </w:pPr>
    </w:p>
    <w:p w:rsidR="009518A4" w:rsidRPr="00066F72" w:rsidRDefault="009518A4">
      <w:pPr>
        <w:pStyle w:val="normal0"/>
        <w:jc w:val="center"/>
        <w:rPr>
          <w:i/>
        </w:rPr>
      </w:pPr>
    </w:p>
    <w:p w:rsidR="009518A4" w:rsidRPr="00066F72" w:rsidRDefault="009518A4">
      <w:pPr>
        <w:pStyle w:val="normal0"/>
        <w:jc w:val="center"/>
        <w:rPr>
          <w:i/>
        </w:rPr>
      </w:pPr>
    </w:p>
    <w:p w:rsidR="009518A4" w:rsidRPr="00066F72" w:rsidRDefault="009518A4">
      <w:pPr>
        <w:pStyle w:val="normal0"/>
        <w:rPr>
          <w:i/>
        </w:rPr>
      </w:pPr>
    </w:p>
    <w:p w:rsidR="009518A4" w:rsidRPr="00066F72" w:rsidRDefault="009518A4">
      <w:pPr>
        <w:pStyle w:val="normal0"/>
        <w:rPr>
          <w:i/>
        </w:rPr>
      </w:pPr>
    </w:p>
    <w:p w:rsidR="00637389" w:rsidRDefault="00637389" w:rsidP="00637389">
      <w:pPr>
        <w:pStyle w:val="normal0"/>
        <w:numPr>
          <w:ilvl w:val="0"/>
          <w:numId w:val="15"/>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Diff between outofmemory and heap exception?</w:t>
      </w:r>
    </w:p>
    <w:p w:rsidR="009518A4" w:rsidRPr="00066F72" w:rsidRDefault="00066F72" w:rsidP="00637389">
      <w:pPr>
        <w:pStyle w:val="normal0"/>
        <w:ind w:left="360"/>
        <w:rPr>
          <w:i/>
        </w:rPr>
      </w:pPr>
      <w:r w:rsidRPr="00066F72">
        <w:rPr>
          <w:i/>
        </w:rPr>
        <w:tab/>
      </w:r>
      <w:r w:rsidRPr="00066F72">
        <w:rPr>
          <w:i/>
        </w:rPr>
        <w:tab/>
      </w:r>
      <w:r w:rsidRPr="00066F72">
        <w:rPr>
          <w:i/>
        </w:rPr>
        <w:tab/>
      </w:r>
    </w:p>
    <w:p w:rsidR="009518A4" w:rsidRPr="00066F72" w:rsidRDefault="009518A4">
      <w:pPr>
        <w:pStyle w:val="normal0"/>
        <w:rPr>
          <w:i/>
        </w:rPr>
      </w:pPr>
    </w:p>
    <w:p w:rsidR="009518A4" w:rsidRPr="00066F72" w:rsidRDefault="009518A4">
      <w:pPr>
        <w:pStyle w:val="normal0"/>
        <w:rPr>
          <w:i/>
        </w:rPr>
      </w:pPr>
    </w:p>
    <w:p w:rsidR="009518A4" w:rsidRPr="00066F72" w:rsidRDefault="009518A4">
      <w:pPr>
        <w:pStyle w:val="normal0"/>
        <w:rPr>
          <w:i/>
        </w:rPr>
      </w:pPr>
    </w:p>
    <w:p w:rsidR="009518A4" w:rsidRPr="00066F72" w:rsidRDefault="009518A4">
      <w:pPr>
        <w:pStyle w:val="normal0"/>
        <w:rPr>
          <w:i/>
        </w:rPr>
      </w:pPr>
    </w:p>
    <w:p w:rsidR="009518A4" w:rsidRPr="00066F72" w:rsidRDefault="009518A4">
      <w:pPr>
        <w:pStyle w:val="normal0"/>
        <w:rPr>
          <w:i/>
        </w:rPr>
      </w:pPr>
    </w:p>
    <w:p w:rsidR="009518A4" w:rsidRPr="00066F72" w:rsidRDefault="009518A4">
      <w:pPr>
        <w:pStyle w:val="normal0"/>
        <w:rPr>
          <w:i/>
        </w:rPr>
      </w:pPr>
    </w:p>
    <w:p w:rsidR="009518A4" w:rsidRPr="00066F72" w:rsidRDefault="009518A4">
      <w:pPr>
        <w:pStyle w:val="normal0"/>
        <w:rPr>
          <w:i/>
        </w:rPr>
      </w:pPr>
    </w:p>
    <w:p w:rsidR="009518A4" w:rsidRPr="00066F72" w:rsidRDefault="009518A4">
      <w:pPr>
        <w:pStyle w:val="normal0"/>
        <w:rPr>
          <w:i/>
        </w:rPr>
      </w:pPr>
    </w:p>
    <w:p w:rsidR="009518A4" w:rsidRPr="00066F72" w:rsidRDefault="009518A4">
      <w:pPr>
        <w:pStyle w:val="normal0"/>
        <w:rPr>
          <w:i/>
        </w:rPr>
      </w:pPr>
    </w:p>
    <w:p w:rsidR="009518A4" w:rsidRPr="00066F72" w:rsidRDefault="009518A4">
      <w:pPr>
        <w:pStyle w:val="normal0"/>
        <w:spacing w:before="100" w:after="100" w:line="240" w:lineRule="auto"/>
        <w:rPr>
          <w:i/>
        </w:rPr>
      </w:pPr>
    </w:p>
    <w:p w:rsidR="009518A4" w:rsidRPr="00066F72" w:rsidRDefault="009518A4">
      <w:pPr>
        <w:pStyle w:val="normal0"/>
        <w:spacing w:before="100" w:after="100" w:line="240" w:lineRule="auto"/>
        <w:rPr>
          <w:i/>
        </w:rPr>
      </w:pPr>
    </w:p>
    <w:p w:rsidR="009518A4" w:rsidRPr="00066F72" w:rsidRDefault="009518A4">
      <w:pPr>
        <w:pStyle w:val="normal0"/>
        <w:spacing w:before="100" w:after="100" w:line="240" w:lineRule="auto"/>
        <w:rPr>
          <w:i/>
        </w:rPr>
      </w:pPr>
    </w:p>
    <w:p w:rsidR="009518A4" w:rsidRPr="00066F72" w:rsidRDefault="009518A4">
      <w:pPr>
        <w:pStyle w:val="normal0"/>
        <w:spacing w:before="100" w:after="100" w:line="240" w:lineRule="auto"/>
        <w:rPr>
          <w:i/>
        </w:rPr>
      </w:pPr>
    </w:p>
    <w:p w:rsidR="009518A4" w:rsidRPr="00066F72" w:rsidRDefault="009518A4">
      <w:pPr>
        <w:pStyle w:val="normal0"/>
        <w:spacing w:before="100" w:after="100" w:line="240" w:lineRule="auto"/>
        <w:rPr>
          <w:i/>
        </w:rPr>
      </w:pPr>
    </w:p>
    <w:p w:rsidR="009518A4" w:rsidRPr="00066F72" w:rsidRDefault="009518A4">
      <w:pPr>
        <w:pStyle w:val="normal0"/>
        <w:spacing w:before="100" w:after="100" w:line="240" w:lineRule="auto"/>
        <w:rPr>
          <w:i/>
        </w:rPr>
      </w:pPr>
    </w:p>
    <w:p w:rsidR="009518A4" w:rsidRPr="00066F72" w:rsidRDefault="009518A4">
      <w:pPr>
        <w:pStyle w:val="normal0"/>
        <w:spacing w:before="100" w:after="100" w:line="240" w:lineRule="auto"/>
        <w:rPr>
          <w:i/>
        </w:rPr>
      </w:pPr>
    </w:p>
    <w:p w:rsidR="009518A4" w:rsidRPr="00066F72" w:rsidRDefault="009518A4">
      <w:pPr>
        <w:pStyle w:val="normal0"/>
        <w:spacing w:before="100" w:after="100" w:line="240" w:lineRule="auto"/>
        <w:rPr>
          <w:i/>
        </w:rPr>
      </w:pPr>
    </w:p>
    <w:p w:rsidR="009518A4" w:rsidRPr="00066F72" w:rsidRDefault="009518A4">
      <w:pPr>
        <w:pStyle w:val="normal0"/>
        <w:spacing w:before="100" w:after="100" w:line="240" w:lineRule="auto"/>
        <w:rPr>
          <w:i/>
        </w:rPr>
      </w:pPr>
    </w:p>
    <w:p w:rsidR="009518A4" w:rsidRPr="00066F72" w:rsidRDefault="009518A4">
      <w:pPr>
        <w:pStyle w:val="normal0"/>
        <w:spacing w:before="100" w:after="100" w:line="240" w:lineRule="auto"/>
        <w:rPr>
          <w:i/>
        </w:rPr>
      </w:pPr>
    </w:p>
    <w:p w:rsidR="009518A4" w:rsidRPr="00066F72" w:rsidRDefault="009518A4">
      <w:pPr>
        <w:pStyle w:val="normal0"/>
        <w:spacing w:before="100" w:after="100" w:line="240" w:lineRule="auto"/>
        <w:rPr>
          <w:i/>
        </w:rPr>
      </w:pPr>
    </w:p>
    <w:p w:rsidR="009518A4" w:rsidRPr="00066F72" w:rsidRDefault="009518A4">
      <w:pPr>
        <w:pStyle w:val="normal0"/>
        <w:spacing w:before="100" w:after="100" w:line="240" w:lineRule="auto"/>
        <w:rPr>
          <w:i/>
        </w:rPr>
      </w:pPr>
    </w:p>
    <w:p w:rsidR="009518A4" w:rsidRPr="00066F72" w:rsidRDefault="009518A4">
      <w:pPr>
        <w:pStyle w:val="normal0"/>
        <w:spacing w:before="100" w:after="100" w:line="240" w:lineRule="auto"/>
        <w:rPr>
          <w:i/>
        </w:rPr>
      </w:pPr>
    </w:p>
    <w:p w:rsidR="009518A4" w:rsidRPr="00066F72" w:rsidRDefault="009518A4">
      <w:pPr>
        <w:pStyle w:val="normal0"/>
        <w:spacing w:before="100" w:after="100" w:line="240" w:lineRule="auto"/>
        <w:rPr>
          <w:i/>
        </w:rPr>
      </w:pPr>
    </w:p>
    <w:p w:rsidR="009518A4" w:rsidRPr="00066F72" w:rsidRDefault="009518A4">
      <w:pPr>
        <w:pStyle w:val="normal0"/>
        <w:spacing w:before="100" w:after="100" w:line="240" w:lineRule="auto"/>
        <w:rPr>
          <w:i/>
        </w:rPr>
      </w:pPr>
    </w:p>
    <w:p w:rsidR="009518A4" w:rsidRPr="00066F72" w:rsidRDefault="009518A4">
      <w:pPr>
        <w:pStyle w:val="normal0"/>
        <w:spacing w:before="100" w:after="100" w:line="240" w:lineRule="auto"/>
        <w:rPr>
          <w:i/>
        </w:rPr>
      </w:pPr>
    </w:p>
    <w:p w:rsidR="009518A4" w:rsidRPr="00066F72" w:rsidRDefault="009518A4">
      <w:pPr>
        <w:pStyle w:val="normal0"/>
        <w:spacing w:before="100" w:after="100" w:line="240" w:lineRule="auto"/>
        <w:rPr>
          <w:i/>
        </w:rPr>
      </w:pPr>
    </w:p>
    <w:p w:rsidR="009518A4" w:rsidRPr="00066F72" w:rsidRDefault="009518A4">
      <w:pPr>
        <w:pStyle w:val="normal0"/>
        <w:spacing w:before="100" w:after="100" w:line="240" w:lineRule="auto"/>
        <w:rPr>
          <w:i/>
        </w:rPr>
      </w:pPr>
    </w:p>
    <w:p w:rsidR="009518A4" w:rsidRPr="00066F72" w:rsidRDefault="009518A4">
      <w:pPr>
        <w:pStyle w:val="normal0"/>
        <w:spacing w:before="100" w:after="100" w:line="240" w:lineRule="auto"/>
        <w:rPr>
          <w:i/>
        </w:rPr>
      </w:pPr>
    </w:p>
    <w:p w:rsidR="009518A4" w:rsidRPr="00066F72" w:rsidRDefault="009518A4">
      <w:pPr>
        <w:pStyle w:val="normal0"/>
        <w:spacing w:before="280" w:after="280" w:line="240" w:lineRule="auto"/>
        <w:ind w:left="720"/>
        <w:rPr>
          <w:i/>
        </w:rPr>
      </w:pPr>
    </w:p>
    <w:p w:rsidR="009518A4" w:rsidRPr="00066F72" w:rsidRDefault="009518A4">
      <w:pPr>
        <w:pStyle w:val="normal0"/>
        <w:spacing w:after="280" w:line="240" w:lineRule="auto"/>
        <w:ind w:left="720"/>
        <w:rPr>
          <w:i/>
        </w:rPr>
      </w:pPr>
    </w:p>
    <w:p w:rsidR="009518A4" w:rsidRPr="00066F72" w:rsidRDefault="009518A4">
      <w:pPr>
        <w:pStyle w:val="normal0"/>
        <w:spacing w:after="280" w:line="240" w:lineRule="auto"/>
        <w:ind w:left="360"/>
        <w:rPr>
          <w:i/>
        </w:rPr>
      </w:pPr>
    </w:p>
    <w:p w:rsidR="009518A4" w:rsidRPr="00066F72" w:rsidRDefault="009518A4">
      <w:pPr>
        <w:pStyle w:val="normal0"/>
        <w:spacing w:after="280" w:line="240" w:lineRule="auto"/>
        <w:ind w:left="360"/>
        <w:rPr>
          <w:i/>
        </w:rPr>
      </w:pPr>
    </w:p>
    <w:p w:rsidR="009518A4" w:rsidRPr="00066F72" w:rsidRDefault="009518A4">
      <w:pPr>
        <w:pStyle w:val="normal0"/>
        <w:spacing w:after="280" w:line="240" w:lineRule="auto"/>
        <w:ind w:left="360"/>
        <w:rPr>
          <w:i/>
        </w:rPr>
      </w:pPr>
    </w:p>
    <w:p w:rsidR="009518A4" w:rsidRPr="00066F72" w:rsidRDefault="009518A4">
      <w:pPr>
        <w:pStyle w:val="normal0"/>
        <w:spacing w:after="280" w:line="240" w:lineRule="auto"/>
        <w:rPr>
          <w:i/>
        </w:rPr>
      </w:pPr>
    </w:p>
    <w:p w:rsidR="009518A4" w:rsidRPr="00066F72" w:rsidRDefault="009518A4">
      <w:pPr>
        <w:pStyle w:val="normal0"/>
        <w:spacing w:after="280" w:line="240" w:lineRule="auto"/>
        <w:rPr>
          <w:i/>
        </w:rPr>
      </w:pPr>
    </w:p>
    <w:p w:rsidR="009518A4" w:rsidRPr="00066F72" w:rsidRDefault="009518A4">
      <w:pPr>
        <w:pStyle w:val="normal0"/>
        <w:spacing w:after="280" w:line="240" w:lineRule="auto"/>
        <w:rPr>
          <w:i/>
        </w:rPr>
      </w:pPr>
    </w:p>
    <w:p w:rsidR="009518A4" w:rsidRPr="00066F72" w:rsidRDefault="009518A4">
      <w:pPr>
        <w:pStyle w:val="normal0"/>
        <w:spacing w:after="280" w:line="240" w:lineRule="auto"/>
        <w:rPr>
          <w:i/>
        </w:rPr>
      </w:pPr>
    </w:p>
    <w:p w:rsidR="009518A4" w:rsidRPr="00066F72" w:rsidRDefault="009518A4">
      <w:pPr>
        <w:pStyle w:val="normal0"/>
        <w:spacing w:after="280" w:line="240" w:lineRule="auto"/>
        <w:rPr>
          <w:i/>
        </w:rPr>
      </w:pPr>
    </w:p>
    <w:p w:rsidR="009518A4" w:rsidRPr="00066F72" w:rsidRDefault="009518A4">
      <w:pPr>
        <w:pStyle w:val="normal0"/>
        <w:jc w:val="center"/>
        <w:rPr>
          <w:i/>
        </w:rPr>
      </w:pPr>
    </w:p>
    <w:p w:rsidR="009518A4" w:rsidRPr="00066F72" w:rsidRDefault="009518A4">
      <w:pPr>
        <w:pStyle w:val="normal0"/>
        <w:jc w:val="center"/>
        <w:rPr>
          <w:i/>
        </w:rPr>
      </w:pPr>
    </w:p>
    <w:p w:rsidR="009518A4" w:rsidRPr="00066F72" w:rsidRDefault="009518A4">
      <w:pPr>
        <w:pStyle w:val="normal0"/>
        <w:jc w:val="center"/>
        <w:rPr>
          <w:i/>
        </w:rPr>
      </w:pPr>
    </w:p>
    <w:p w:rsidR="009518A4" w:rsidRPr="00066F72" w:rsidRDefault="009518A4">
      <w:pPr>
        <w:pStyle w:val="normal0"/>
        <w:jc w:val="center"/>
        <w:rPr>
          <w:i/>
        </w:rPr>
      </w:pPr>
    </w:p>
    <w:p w:rsidR="009518A4" w:rsidRPr="00066F72" w:rsidRDefault="009518A4">
      <w:pPr>
        <w:pStyle w:val="normal0"/>
        <w:jc w:val="center"/>
        <w:rPr>
          <w:i/>
        </w:rPr>
      </w:pPr>
    </w:p>
    <w:p w:rsidR="009518A4" w:rsidRPr="00066F72" w:rsidRDefault="009518A4">
      <w:pPr>
        <w:pStyle w:val="normal0"/>
        <w:jc w:val="center"/>
        <w:rPr>
          <w:i/>
        </w:rPr>
      </w:pPr>
    </w:p>
    <w:p w:rsidR="009518A4" w:rsidRPr="00066F72" w:rsidRDefault="009518A4">
      <w:pPr>
        <w:pStyle w:val="normal0"/>
        <w:jc w:val="center"/>
        <w:rPr>
          <w:i/>
        </w:rPr>
      </w:pPr>
    </w:p>
    <w:p w:rsidR="009518A4" w:rsidRPr="00066F72" w:rsidRDefault="009518A4">
      <w:pPr>
        <w:pStyle w:val="normal0"/>
        <w:jc w:val="center"/>
        <w:rPr>
          <w:i/>
        </w:rPr>
      </w:pPr>
    </w:p>
    <w:p w:rsidR="00BB6DAD" w:rsidRDefault="00BB6DAD" w:rsidP="00BB6DAD">
      <w:pPr>
        <w:pStyle w:val="Heading3"/>
        <w:shd w:val="clear" w:color="auto" w:fill="FFFFFF"/>
        <w:spacing w:before="300" w:after="75"/>
        <w:rPr>
          <w:rFonts w:ascii="Helvetica Neue" w:hAnsi="Helvetica Neue"/>
          <w:color w:val="262626"/>
          <w:sz w:val="38"/>
          <w:szCs w:val="38"/>
        </w:rPr>
      </w:pPr>
      <w:r>
        <w:rPr>
          <w:i/>
        </w:rPr>
        <w:lastRenderedPageBreak/>
        <w:t>9)</w:t>
      </w:r>
      <w:r w:rsidRPr="00BB6DAD">
        <w:rPr>
          <w:rFonts w:ascii="Helvetica Neue" w:hAnsi="Helvetica Neue"/>
          <w:color w:val="262626"/>
          <w:sz w:val="38"/>
          <w:szCs w:val="38"/>
        </w:rPr>
        <w:t xml:space="preserve"> </w:t>
      </w:r>
      <w:r>
        <w:rPr>
          <w:rFonts w:ascii="Helvetica Neue" w:hAnsi="Helvetica Neue"/>
          <w:color w:val="262626"/>
          <w:sz w:val="38"/>
          <w:szCs w:val="38"/>
        </w:rPr>
        <w:t>What Are Memory Leaks?</w:t>
      </w:r>
    </w:p>
    <w:p w:rsidR="00BB6DAD" w:rsidRDefault="00BB6DAD" w:rsidP="00BB6DAD">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Let’s start by describing how memory leaks happen in Java. Java implements automatic garbage collection (GC), and once you stop using an object you can depend on the garbage collector to collect it. While additional details of the collection process are important when tuning GC performance, for the sole purpose of fixing a memory leak we can safely ignore them.</w:t>
      </w:r>
    </w:p>
    <w:p w:rsidR="00BB6DAD" w:rsidRDefault="00BB6DAD" w:rsidP="00BB6DAD">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When is memory eligible for GC? Let’s take a look at an example:</w:t>
      </w:r>
    </w:p>
    <w:p w:rsidR="00BB6DAD" w:rsidRDefault="00BB6DAD" w:rsidP="00BB6DAD">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br/>
      </w:r>
      <w:r w:rsidR="006943D6" w:rsidRPr="006943D6">
        <w:rPr>
          <w:rFonts w:ascii="Georgia" w:hAnsi="Georgia"/>
          <w:color w:val="262626"/>
          <w:sz w:val="29"/>
          <w:szCs w:val="29"/>
        </w:rPr>
        <w:pict>
          <v:shape id="_x0000_i1035" type="#_x0000_t75" alt="gc-eligable" style="width:450pt;height:147pt"/>
        </w:pict>
      </w:r>
      <w:r>
        <w:rPr>
          <w:rFonts w:ascii="Georgia" w:hAnsi="Georgia"/>
          <w:color w:val="262626"/>
          <w:sz w:val="29"/>
          <w:szCs w:val="29"/>
        </w:rPr>
        <w:br/>
      </w:r>
      <w:r>
        <w:rPr>
          <w:rFonts w:ascii="Georgia" w:hAnsi="Georgia"/>
          <w:color w:val="262626"/>
          <w:sz w:val="29"/>
          <w:szCs w:val="29"/>
        </w:rPr>
        <w:br/>
        <w:t>We don't have to do anything special to make an object eligible for GC—we just eliminate any references to it, and it "magically" disappears and stops using memory. That's why we say that Java performs "automatic" GC.</w:t>
      </w:r>
      <w:r>
        <w:rPr>
          <w:rFonts w:ascii="Georgia" w:hAnsi="Georgia"/>
          <w:color w:val="262626"/>
          <w:sz w:val="29"/>
          <w:szCs w:val="29"/>
        </w:rPr>
        <w:br/>
      </w:r>
      <w:r>
        <w:rPr>
          <w:rFonts w:ascii="Georgia" w:hAnsi="Georgia"/>
          <w:color w:val="262626"/>
          <w:sz w:val="29"/>
          <w:szCs w:val="29"/>
        </w:rPr>
        <w:br/>
        <w:t>Why "eligible" for GC? Because objects are not collected immediately. GC is not instantaneous and comes with some performance impacts. Consequently, Java doesn't immediately collect every object that is eligible for collection; it typically postpones collection until a more convenient time later on. The way to think about GC in Java is that it's a "lazy bachelor" that hates taking out the trash and typically postpones the process for some period of time. However, if the trash can begins to overflow, Java immediately takes it out. In other words, if memory becomes scarce, Java immediately runs GC to free memory.</w:t>
      </w:r>
      <w:r>
        <w:rPr>
          <w:rFonts w:ascii="Georgia" w:hAnsi="Georgia"/>
          <w:color w:val="262626"/>
          <w:sz w:val="29"/>
          <w:szCs w:val="29"/>
        </w:rPr>
        <w:br/>
      </w:r>
      <w:r>
        <w:rPr>
          <w:rFonts w:ascii="Georgia" w:hAnsi="Georgia"/>
          <w:color w:val="262626"/>
          <w:sz w:val="29"/>
          <w:szCs w:val="29"/>
        </w:rPr>
        <w:br/>
      </w:r>
      <w:r>
        <w:rPr>
          <w:rFonts w:ascii="Georgia" w:hAnsi="Georgia"/>
          <w:color w:val="262626"/>
          <w:sz w:val="29"/>
          <w:szCs w:val="29"/>
        </w:rPr>
        <w:lastRenderedPageBreak/>
        <w:t>Since we don't need to do anything special in order to dispose of objects in Java, how do memory leaks happen in Java? Memory leaks occur when a program never stops using an object, thus keeping a permanent reference to it.</w:t>
      </w:r>
      <w:r>
        <w:rPr>
          <w:rFonts w:ascii="Georgia" w:hAnsi="Georgia"/>
          <w:color w:val="262626"/>
          <w:sz w:val="29"/>
          <w:szCs w:val="29"/>
        </w:rPr>
        <w:br/>
      </w:r>
      <w:r>
        <w:rPr>
          <w:rFonts w:ascii="Georgia" w:hAnsi="Georgia"/>
          <w:color w:val="262626"/>
          <w:sz w:val="29"/>
          <w:szCs w:val="29"/>
        </w:rPr>
        <w:br/>
        <w:t>Let's take a look at an example that helps illustrate this point. The following code will cause all available memory in the JVM to be exhausted:</w:t>
      </w:r>
      <w:r>
        <w:rPr>
          <w:rFonts w:ascii="Georgia" w:hAnsi="Georgia"/>
          <w:color w:val="262626"/>
          <w:sz w:val="29"/>
          <w:szCs w:val="29"/>
        </w:rPr>
        <w:br/>
      </w:r>
      <w:r>
        <w:rPr>
          <w:rFonts w:ascii="Georgia" w:hAnsi="Georgia"/>
          <w:color w:val="262626"/>
          <w:sz w:val="29"/>
          <w:szCs w:val="29"/>
        </w:rPr>
        <w:br/>
      </w:r>
      <w:r w:rsidR="006943D6" w:rsidRPr="006943D6">
        <w:rPr>
          <w:rFonts w:ascii="Georgia" w:hAnsi="Georgia"/>
          <w:color w:val="262626"/>
          <w:sz w:val="29"/>
          <w:szCs w:val="29"/>
        </w:rPr>
        <w:pict>
          <v:shape id="_x0000_i1036" type="#_x0000_t75" alt="memory_leaks_figure6" style="width:453.75pt;height:235.5pt"/>
        </w:pict>
      </w:r>
      <w:r>
        <w:rPr>
          <w:rFonts w:ascii="Georgia" w:hAnsi="Georgia"/>
          <w:color w:val="262626"/>
          <w:sz w:val="29"/>
          <w:szCs w:val="29"/>
        </w:rPr>
        <w:br/>
      </w:r>
      <w:r>
        <w:rPr>
          <w:rFonts w:ascii="Georgia" w:hAnsi="Georgia"/>
          <w:color w:val="262626"/>
          <w:sz w:val="29"/>
          <w:szCs w:val="29"/>
        </w:rPr>
        <w:br/>
        <w:t>When no more memory is remaining, an OutOfMemoryError alert will be thrown and generate an exception like this:</w:t>
      </w:r>
      <w:r>
        <w:rPr>
          <w:rFonts w:ascii="Georgia" w:hAnsi="Georgia"/>
          <w:color w:val="262626"/>
          <w:sz w:val="29"/>
          <w:szCs w:val="29"/>
        </w:rPr>
        <w:br/>
      </w:r>
      <w:r>
        <w:rPr>
          <w:rFonts w:ascii="Georgia" w:hAnsi="Georgia"/>
          <w:color w:val="262626"/>
          <w:sz w:val="29"/>
          <w:szCs w:val="29"/>
        </w:rPr>
        <w:br/>
        <w:t>Exception in thread "main" java.lang.OutOfMemoryError: Java heap space at</w:t>
      </w:r>
      <w:r>
        <w:rPr>
          <w:rFonts w:ascii="Georgia" w:hAnsi="Georgia"/>
          <w:color w:val="262626"/>
          <w:sz w:val="29"/>
          <w:szCs w:val="29"/>
        </w:rPr>
        <w:br/>
        <w:t>MemoryLeakDemo.main(MemoryLeakDemo.java:14)</w:t>
      </w:r>
      <w:r>
        <w:rPr>
          <w:rFonts w:ascii="Georgia" w:hAnsi="Georgia"/>
          <w:color w:val="262626"/>
          <w:sz w:val="29"/>
          <w:szCs w:val="29"/>
        </w:rPr>
        <w:br/>
      </w:r>
      <w:r>
        <w:rPr>
          <w:rFonts w:ascii="Georgia" w:hAnsi="Georgia"/>
          <w:color w:val="262626"/>
          <w:sz w:val="29"/>
          <w:szCs w:val="29"/>
        </w:rPr>
        <w:br/>
        <w:t>In the example above, we continue adding new elements to the list </w:t>
      </w:r>
      <w:r>
        <w:rPr>
          <w:rStyle w:val="Emphasis"/>
          <w:rFonts w:ascii="Georgia" w:hAnsi="Georgia"/>
          <w:color w:val="262626"/>
          <w:sz w:val="29"/>
          <w:szCs w:val="29"/>
        </w:rPr>
        <w:t>memoryLeakArea</w:t>
      </w:r>
      <w:r>
        <w:rPr>
          <w:rFonts w:ascii="Georgia" w:hAnsi="Georgia"/>
          <w:color w:val="262626"/>
          <w:sz w:val="29"/>
          <w:szCs w:val="29"/>
        </w:rPr>
        <w:t> without ever removing them. In addition, we keep references to the </w:t>
      </w:r>
      <w:r>
        <w:rPr>
          <w:rStyle w:val="Emphasis"/>
          <w:rFonts w:ascii="Georgia" w:hAnsi="Georgia"/>
          <w:color w:val="262626"/>
          <w:sz w:val="29"/>
          <w:szCs w:val="29"/>
        </w:rPr>
        <w:t>memoryLeakArea</w:t>
      </w:r>
      <w:r>
        <w:rPr>
          <w:rFonts w:ascii="Georgia" w:hAnsi="Georgia"/>
          <w:color w:val="262626"/>
          <w:sz w:val="29"/>
          <w:szCs w:val="29"/>
        </w:rPr>
        <w:t xml:space="preserve">, thereby preventing GC from collecting the list itself. So although there is GC available, it cannot help because we are still using memory. The more time passes the more </w:t>
      </w:r>
      <w:r>
        <w:rPr>
          <w:rFonts w:ascii="Georgia" w:hAnsi="Georgia"/>
          <w:color w:val="262626"/>
          <w:sz w:val="29"/>
          <w:szCs w:val="29"/>
        </w:rPr>
        <w:lastRenderedPageBreak/>
        <w:t>memory we use, which in effect requires an infinite amount memory for this program to continue running.</w:t>
      </w:r>
      <w:r>
        <w:rPr>
          <w:rFonts w:ascii="Georgia" w:hAnsi="Georgia"/>
          <w:color w:val="262626"/>
          <w:sz w:val="29"/>
          <w:szCs w:val="29"/>
        </w:rPr>
        <w:br/>
      </w:r>
      <w:r>
        <w:rPr>
          <w:rFonts w:ascii="Georgia" w:hAnsi="Georgia"/>
          <w:color w:val="262626"/>
          <w:sz w:val="29"/>
          <w:szCs w:val="29"/>
        </w:rPr>
        <w:br/>
        <w:t>This is an example of unbounded memory leak—the longer the program runs, the more memory it takes. So even if the memory size is increased, the application will still run out of memory at a later date.</w:t>
      </w:r>
    </w:p>
    <w:p w:rsidR="00BB6DAD" w:rsidRDefault="00BB6DAD" w:rsidP="00BB6DAD">
      <w:pPr>
        <w:pStyle w:val="Heading2"/>
        <w:shd w:val="clear" w:color="auto" w:fill="FFFFFF"/>
        <w:spacing w:before="300" w:after="75"/>
        <w:rPr>
          <w:rFonts w:ascii="Helvetica Neue" w:hAnsi="Helvetica Neue"/>
          <w:color w:val="262626"/>
          <w:sz w:val="45"/>
          <w:szCs w:val="45"/>
        </w:rPr>
      </w:pPr>
      <w:r>
        <w:rPr>
          <w:rFonts w:ascii="Helvetica Neue" w:hAnsi="Helvetica Neue"/>
          <w:color w:val="262626"/>
          <w:sz w:val="45"/>
          <w:szCs w:val="45"/>
        </w:rPr>
        <w:t>Meat &amp; Potatoes</w:t>
      </w:r>
    </w:p>
    <w:p w:rsidR="00BB6DAD" w:rsidRDefault="00BB6DAD" w:rsidP="00BB6DAD">
      <w:pPr>
        <w:rPr>
          <w:rFonts w:ascii="Times New Roman" w:hAnsi="Times New Roman"/>
          <w:color w:val="auto"/>
          <w:sz w:val="24"/>
          <w:szCs w:val="24"/>
        </w:rPr>
      </w:pPr>
      <w:r>
        <w:rPr>
          <w:rFonts w:ascii="Georgia" w:hAnsi="Georgia"/>
          <w:color w:val="262626"/>
          <w:sz w:val="29"/>
          <w:szCs w:val="29"/>
        </w:rPr>
        <w:br/>
      </w:r>
    </w:p>
    <w:p w:rsidR="00BB6DAD" w:rsidRDefault="00BB6DAD" w:rsidP="00BB6DAD">
      <w:pPr>
        <w:pStyle w:val="Heading3"/>
        <w:shd w:val="clear" w:color="auto" w:fill="FFFFFF"/>
        <w:spacing w:before="300" w:after="75"/>
        <w:rPr>
          <w:rFonts w:ascii="Helvetica Neue" w:hAnsi="Helvetica Neue"/>
          <w:color w:val="262626"/>
          <w:sz w:val="38"/>
          <w:szCs w:val="38"/>
        </w:rPr>
      </w:pPr>
      <w:r>
        <w:rPr>
          <w:rFonts w:ascii="Helvetica Neue" w:hAnsi="Helvetica Neue"/>
          <w:color w:val="262626"/>
          <w:sz w:val="38"/>
          <w:szCs w:val="38"/>
        </w:rPr>
        <w:t>Fixing Memory Leaks</w:t>
      </w:r>
    </w:p>
    <w:p w:rsidR="00BB6DAD" w:rsidRDefault="00BB6DAD" w:rsidP="00BB6DAD">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br/>
        <w:t>As illustrated by the flowchart below, the process of fixing memory leaks is fairly simple:</w:t>
      </w:r>
    </w:p>
    <w:p w:rsidR="00BB6DAD" w:rsidRDefault="00BB6DAD" w:rsidP="00BB6DAD">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br/>
      </w:r>
      <w:r>
        <w:rPr>
          <w:rFonts w:ascii="Georgia" w:hAnsi="Georgia"/>
          <w:color w:val="262626"/>
          <w:sz w:val="29"/>
          <w:szCs w:val="29"/>
        </w:rPr>
        <w:br/>
      </w:r>
      <w:r w:rsidR="006943D6" w:rsidRPr="006943D6">
        <w:rPr>
          <w:rFonts w:ascii="Georgia" w:hAnsi="Georgia"/>
          <w:color w:val="262626"/>
          <w:sz w:val="29"/>
          <w:szCs w:val="29"/>
        </w:rPr>
        <w:lastRenderedPageBreak/>
        <w:pict>
          <v:shape id="_x0000_i1037" type="#_x0000_t75" alt="memory_leaks_figure1" style="width:322.5pt;height:480pt"/>
        </w:pict>
      </w:r>
      <w:r>
        <w:rPr>
          <w:rFonts w:ascii="Georgia" w:hAnsi="Georgia"/>
          <w:color w:val="262626"/>
          <w:sz w:val="29"/>
          <w:szCs w:val="29"/>
        </w:rPr>
        <w:br/>
      </w:r>
      <w:r>
        <w:rPr>
          <w:rFonts w:ascii="Georgia" w:hAnsi="Georgia"/>
          <w:color w:val="262626"/>
          <w:sz w:val="29"/>
          <w:szCs w:val="29"/>
        </w:rPr>
        <w:br/>
        <w:t xml:space="preserve">Memory leaks are misunderstood creatures. Just getting an OutOfMemoryError alert doesn’t necessary mean that you're suffering from a memory leak. So, before you dive into "fixing" the problem, you must first find out whether or not a memory leak actually exists. If a memory leak does in fact exist, the next step is to determine which objects are leaking and uncover the source of the memory leak. Then, </w:t>
      </w:r>
      <w:r>
        <w:rPr>
          <w:rFonts w:ascii="Georgia" w:hAnsi="Georgia"/>
          <w:color w:val="262626"/>
          <w:sz w:val="29"/>
          <w:szCs w:val="29"/>
        </w:rPr>
        <w:lastRenderedPageBreak/>
        <w:t>you fix it.</w:t>
      </w:r>
      <w:r>
        <w:rPr>
          <w:rFonts w:ascii="Georgia" w:hAnsi="Georgia"/>
          <w:color w:val="262626"/>
          <w:sz w:val="29"/>
          <w:szCs w:val="29"/>
        </w:rPr>
        <w:br/>
      </w:r>
      <w:r>
        <w:rPr>
          <w:rFonts w:ascii="Georgia" w:hAnsi="Georgia"/>
          <w:color w:val="262626"/>
          <w:sz w:val="29"/>
          <w:szCs w:val="29"/>
        </w:rPr>
        <w:br/>
        <w:t>We'll skip past the initial steps and dive right into diagnosing whether or not the problem is a memory leak.</w:t>
      </w:r>
    </w:p>
    <w:p w:rsidR="00BB6DAD" w:rsidRDefault="00BB6DAD" w:rsidP="00BB6DAD">
      <w:pPr>
        <w:pStyle w:val="Heading3"/>
        <w:shd w:val="clear" w:color="auto" w:fill="FFFFFF"/>
        <w:spacing w:before="300" w:after="75"/>
        <w:rPr>
          <w:rFonts w:ascii="Helvetica Neue" w:hAnsi="Helvetica Neue"/>
          <w:color w:val="262626"/>
          <w:sz w:val="38"/>
          <w:szCs w:val="38"/>
        </w:rPr>
      </w:pPr>
      <w:r>
        <w:rPr>
          <w:rFonts w:ascii="Helvetica Neue" w:hAnsi="Helvetica Neue"/>
          <w:color w:val="262626"/>
          <w:sz w:val="38"/>
          <w:szCs w:val="38"/>
        </w:rPr>
        <w:t>Is My Program Leaking Memory?</w:t>
      </w:r>
    </w:p>
    <w:p w:rsidR="00BB6DAD" w:rsidRDefault="00BB6DAD" w:rsidP="00BB6DAD">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br/>
        <w:t>Not every OutOfMemoryError alert indicates that a program is suffering from a memory leak. Some programs simply need more memory to run. In other words, some OutOfMemoryError alerts are caused by the load, not by the passage of time, and as a result they indicate the need for more memory in a program rather than a memory leak.</w:t>
      </w:r>
    </w:p>
    <w:p w:rsidR="00BB6DAD" w:rsidRDefault="00BB6DAD" w:rsidP="00BB6DAD">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br/>
        <w:t>To distinguish between a memory leak and an application that simply needs more memory, we need to look at the "peak load" concept. When program has just started no users have yet used it, and as a result it typically needs much less memory then when thousands of users are interacting with it. Thus, measuring memory usage immediately after a program starts is not the best way to gauge how much memory it needs! To measure how much memory an application needs, memory size measurements should be taken at the time of peak load—when it is most heavily used.</w:t>
      </w:r>
      <w:r>
        <w:rPr>
          <w:rFonts w:ascii="Georgia" w:hAnsi="Georgia"/>
          <w:color w:val="262626"/>
          <w:sz w:val="29"/>
          <w:szCs w:val="29"/>
        </w:rPr>
        <w:br/>
      </w:r>
      <w:r>
        <w:rPr>
          <w:rFonts w:ascii="Georgia" w:hAnsi="Georgia"/>
          <w:color w:val="262626"/>
          <w:sz w:val="29"/>
          <w:szCs w:val="29"/>
        </w:rPr>
        <w:br/>
        <w:t>The graph below shows the memory usage in a healthy Java application that does not suffer from memory leaks, with the peak load occurring around 10 AM and application usage drastically decreasing at 5 PM. Naturally, the peak load on business applications often correlates with normal business hours.</w:t>
      </w:r>
      <w:r>
        <w:rPr>
          <w:rFonts w:ascii="Georgia" w:hAnsi="Georgia"/>
          <w:color w:val="262626"/>
          <w:sz w:val="29"/>
          <w:szCs w:val="29"/>
        </w:rPr>
        <w:br/>
      </w:r>
      <w:r>
        <w:rPr>
          <w:rFonts w:ascii="Georgia" w:hAnsi="Georgia"/>
          <w:color w:val="262626"/>
          <w:sz w:val="29"/>
          <w:szCs w:val="29"/>
        </w:rPr>
        <w:br/>
      </w:r>
      <w:r w:rsidR="006943D6" w:rsidRPr="006943D6">
        <w:rPr>
          <w:rFonts w:ascii="Georgia" w:hAnsi="Georgia"/>
          <w:color w:val="262626"/>
          <w:sz w:val="29"/>
          <w:szCs w:val="29"/>
        </w:rPr>
        <w:lastRenderedPageBreak/>
        <w:pict>
          <v:shape id="_x0000_i1038" type="#_x0000_t75" alt="memory_leaks_figure7" style="width:453.75pt;height:297pt"/>
        </w:pict>
      </w:r>
      <w:r>
        <w:rPr>
          <w:rFonts w:ascii="Georgia" w:hAnsi="Georgia"/>
          <w:color w:val="262626"/>
          <w:sz w:val="29"/>
          <w:szCs w:val="29"/>
        </w:rPr>
        <w:br/>
      </w:r>
      <w:r>
        <w:rPr>
          <w:rFonts w:ascii="Georgia" w:hAnsi="Georgia"/>
          <w:color w:val="262626"/>
          <w:sz w:val="29"/>
          <w:szCs w:val="29"/>
        </w:rPr>
        <w:br/>
        <w:t>The application illustrated by the chart above reaches its peak load around 10 AM and needs around 900MB of memory to run. This is normal behavior for an application suffering from no memory leaks; the difference in memory requirements throughout the day is caused solely by the user load.</w:t>
      </w:r>
      <w:r>
        <w:rPr>
          <w:rFonts w:ascii="Georgia" w:hAnsi="Georgia"/>
          <w:color w:val="262626"/>
          <w:sz w:val="29"/>
          <w:szCs w:val="29"/>
        </w:rPr>
        <w:br/>
      </w:r>
      <w:r>
        <w:rPr>
          <w:rFonts w:ascii="Georgia" w:hAnsi="Georgia"/>
          <w:color w:val="262626"/>
          <w:sz w:val="29"/>
          <w:szCs w:val="29"/>
        </w:rPr>
        <w:br/>
        <w:t>Now, let's suppose that we have a memory leak in the application. The primary characteristic of memory leaks is that memory requirements increase </w:t>
      </w:r>
      <w:r>
        <w:rPr>
          <w:rStyle w:val="Emphasis"/>
          <w:rFonts w:ascii="Georgia" w:hAnsi="Georgia"/>
          <w:color w:val="262626"/>
          <w:sz w:val="29"/>
          <w:szCs w:val="29"/>
        </w:rPr>
        <w:t>as a function of time</w:t>
      </w:r>
      <w:r>
        <w:rPr>
          <w:rFonts w:ascii="Georgia" w:hAnsi="Georgia"/>
          <w:color w:val="262626"/>
          <w:sz w:val="29"/>
          <w:szCs w:val="29"/>
        </w:rPr>
        <w:t>, not </w:t>
      </w:r>
      <w:r>
        <w:rPr>
          <w:rStyle w:val="Emphasis"/>
          <w:rFonts w:ascii="Georgia" w:hAnsi="Georgia"/>
          <w:color w:val="262626"/>
          <w:sz w:val="29"/>
          <w:szCs w:val="29"/>
        </w:rPr>
        <w:t>as a function of the load</w:t>
      </w:r>
      <w:r>
        <w:rPr>
          <w:rFonts w:ascii="Georgia" w:hAnsi="Georgia"/>
          <w:color w:val="262626"/>
          <w:sz w:val="29"/>
          <w:szCs w:val="29"/>
        </w:rPr>
        <w:t>. Let's see how the application would look after running for a few days with a memory leak and the same peak user loads reached around 10 AM every day:</w:t>
      </w:r>
      <w:r>
        <w:rPr>
          <w:rFonts w:ascii="Georgia" w:hAnsi="Georgia"/>
          <w:color w:val="262626"/>
          <w:sz w:val="29"/>
          <w:szCs w:val="29"/>
        </w:rPr>
        <w:br/>
      </w:r>
      <w:r>
        <w:rPr>
          <w:rFonts w:ascii="Georgia" w:hAnsi="Georgia"/>
          <w:color w:val="262626"/>
          <w:sz w:val="29"/>
          <w:szCs w:val="29"/>
        </w:rPr>
        <w:lastRenderedPageBreak/>
        <w:br/>
      </w:r>
      <w:r w:rsidR="006943D6" w:rsidRPr="006943D6">
        <w:rPr>
          <w:rFonts w:ascii="Georgia" w:hAnsi="Georgia"/>
          <w:color w:val="262626"/>
          <w:sz w:val="29"/>
          <w:szCs w:val="29"/>
        </w:rPr>
        <w:pict>
          <v:shape id="_x0000_i1039" type="#_x0000_t75" alt="memory_leaks_figure8" style="width:453.75pt;height:297pt"/>
        </w:pict>
      </w:r>
    </w:p>
    <w:p w:rsidR="00BB6DAD" w:rsidRDefault="00BB6DAD" w:rsidP="00BB6DAD">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Because peak loads on the system are similar every morning but memory usage is growing over a period of a few days, this picture indicates a strong possibility of memory leaks. If the program eventually started suffering from OutOfMemory exceptions, it would be a very strong indication that there’s a problem with memory leaks. The picture above shows a memory leak of about 100MB per day.</w:t>
      </w:r>
    </w:p>
    <w:p w:rsidR="00BB6DAD" w:rsidRDefault="00BB6DAD" w:rsidP="00BB6DAD">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Note that the key to this example is that the only thing changing is the amount of time the system is up—the system peak load doesn’t change over time. This is not the case for all businesses. For example, the peak load for a tax preparation service is seasonal, as there are likely more users on the system in April than July.</w:t>
      </w:r>
    </w:p>
    <w:p w:rsidR="00BB6DAD" w:rsidRDefault="00BB6DAD" w:rsidP="00BB6DAD">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There is one special case that should be noted here: a program that needs to be restarted periodically in order to prevent it from crashing with an OutOfMemoryError alert. Imagine that on the previous graph the max memory size was 1100MB. If the program started with about 900MB of </w:t>
      </w:r>
      <w:r>
        <w:rPr>
          <w:rFonts w:ascii="Georgia" w:hAnsi="Georgia"/>
          <w:color w:val="262626"/>
          <w:sz w:val="29"/>
          <w:szCs w:val="29"/>
        </w:rPr>
        <w:lastRenderedPageBreak/>
        <w:t>memory used, it would take about 48 hours to crash because it leaks about 100MB of memory per day. Similarly, if the max memory size was set to 1000MB, the program would crash every 24 hours. However, if the program was regularly restarted more often than this interval, it would appear that all is fine.</w:t>
      </w:r>
    </w:p>
    <w:p w:rsidR="00BB6DAD" w:rsidRDefault="00BB6DAD" w:rsidP="00BB6DAD">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Regularly scheduled restarts may appear to help, but also might make “upward sloping memory use” (as shown in the previous graph) more difficult to notice because the graph is cut short before the pattern emerges. In a case like this, you’ll need to look more carefully at the memory usage, or try to increase the available memory so that it’s easier to see the pattern.</w:t>
      </w:r>
    </w:p>
    <w:p w:rsidR="00BB6DAD" w:rsidRDefault="00BB6DAD" w:rsidP="00BB6DAD">
      <w:pPr>
        <w:pStyle w:val="Heading3"/>
        <w:shd w:val="clear" w:color="auto" w:fill="FFFFFF"/>
        <w:spacing w:before="300" w:after="75"/>
        <w:rPr>
          <w:rFonts w:ascii="Helvetica Neue" w:hAnsi="Helvetica Neue"/>
          <w:color w:val="262626"/>
          <w:sz w:val="38"/>
          <w:szCs w:val="38"/>
        </w:rPr>
      </w:pPr>
      <w:r>
        <w:rPr>
          <w:rFonts w:ascii="Helvetica Neue" w:hAnsi="Helvetica Neue"/>
          <w:color w:val="262626"/>
          <w:sz w:val="38"/>
          <w:szCs w:val="38"/>
        </w:rPr>
        <w:t>Monitoring Memory in Java</w:t>
      </w:r>
    </w:p>
    <w:p w:rsidR="00BB6DAD" w:rsidRDefault="00BB6DAD" w:rsidP="00BB6DAD">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As you are already aware, you need to measure memory that is free and used inside of the JVM, not memory that the JVM process is using. In other words, the top/Task Manager/Activity Monitor will measure how much memory your Java process is using, but that’s not what you need. You need a tool that can look inside the JVM process and tell you how much memory is available for your program running inside the JVM.</w:t>
      </w:r>
    </w:p>
    <w:p w:rsidR="00BB6DAD" w:rsidRDefault="00BB6DAD" w:rsidP="00BB6DAD">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In addition, keep in mind that Java GC is not a constant process—it runs in intervals. The memory usage that you see in the JVM is usually higher then what your program needs at the moment, as GC hasn’t yet run. Remember, lazy bachelors usually have some trash in their apartments waiting to be taken out.</w:t>
      </w:r>
    </w:p>
    <w:p w:rsidR="009518A4" w:rsidRDefault="009518A4">
      <w:pPr>
        <w:pStyle w:val="normal0"/>
        <w:rPr>
          <w:i/>
        </w:rPr>
      </w:pPr>
    </w:p>
    <w:p w:rsidR="00BB6DAD" w:rsidRDefault="00BB6DAD">
      <w:pPr>
        <w:pStyle w:val="normal0"/>
        <w:rPr>
          <w:i/>
        </w:rPr>
      </w:pPr>
      <w:r>
        <w:rPr>
          <w:i/>
        </w:rPr>
        <w:t>10)</w:t>
      </w:r>
      <w:r w:rsidR="008106AD">
        <w:rPr>
          <w:i/>
        </w:rPr>
        <w:t>ApplicationContext and BeanFactory?</w:t>
      </w:r>
    </w:p>
    <w:p w:rsidR="008106AD" w:rsidRPr="008106AD" w:rsidRDefault="008106AD" w:rsidP="008106AD">
      <w:pPr>
        <w:widowControl/>
        <w:shd w:val="clear" w:color="auto" w:fill="FFFFFF"/>
        <w:spacing w:after="0" w:line="240" w:lineRule="auto"/>
        <w:rPr>
          <w:rFonts w:ascii="Arial" w:eastAsia="Times New Roman" w:hAnsi="Arial" w:cs="Arial"/>
          <w:color w:val="242729"/>
          <w:sz w:val="23"/>
          <w:szCs w:val="23"/>
          <w:lang w:val="en-IN" w:eastAsia="en-IN"/>
        </w:rPr>
      </w:pPr>
      <w:r w:rsidRPr="008106AD">
        <w:rPr>
          <w:rFonts w:ascii="Arial" w:eastAsia="Times New Roman" w:hAnsi="Arial" w:cs="Arial"/>
          <w:b/>
          <w:bCs/>
          <w:color w:val="242729"/>
          <w:sz w:val="23"/>
          <w:lang w:val="en-IN" w:eastAsia="en-IN"/>
        </w:rPr>
        <w:t>Bean Factory</w:t>
      </w:r>
    </w:p>
    <w:p w:rsidR="008106AD" w:rsidRPr="008106AD" w:rsidRDefault="008106AD" w:rsidP="008106AD">
      <w:pPr>
        <w:widowControl/>
        <w:numPr>
          <w:ilvl w:val="0"/>
          <w:numId w:val="17"/>
        </w:numPr>
        <w:shd w:val="clear" w:color="auto" w:fill="FFFFFF"/>
        <w:spacing w:after="0" w:line="240" w:lineRule="auto"/>
        <w:ind w:left="450"/>
        <w:rPr>
          <w:rFonts w:ascii="Arial" w:eastAsia="Times New Roman" w:hAnsi="Arial" w:cs="Arial"/>
          <w:color w:val="242729"/>
          <w:sz w:val="23"/>
          <w:szCs w:val="23"/>
          <w:lang w:val="en-IN" w:eastAsia="en-IN"/>
        </w:rPr>
      </w:pPr>
      <w:r w:rsidRPr="008106AD">
        <w:rPr>
          <w:rFonts w:ascii="Arial" w:eastAsia="Times New Roman" w:hAnsi="Arial" w:cs="Arial"/>
          <w:color w:val="242729"/>
          <w:sz w:val="23"/>
          <w:szCs w:val="23"/>
          <w:lang w:val="en-IN" w:eastAsia="en-IN"/>
        </w:rPr>
        <w:t>Bean instantiation/wiring</w:t>
      </w:r>
    </w:p>
    <w:p w:rsidR="008106AD" w:rsidRPr="008106AD" w:rsidRDefault="008106AD" w:rsidP="008106AD">
      <w:pPr>
        <w:widowControl/>
        <w:shd w:val="clear" w:color="auto" w:fill="FFFFFF"/>
        <w:spacing w:after="0" w:line="240" w:lineRule="auto"/>
        <w:rPr>
          <w:rFonts w:ascii="Arial" w:eastAsia="Times New Roman" w:hAnsi="Arial" w:cs="Arial"/>
          <w:color w:val="242729"/>
          <w:sz w:val="23"/>
          <w:szCs w:val="23"/>
          <w:lang w:val="en-IN" w:eastAsia="en-IN"/>
        </w:rPr>
      </w:pPr>
      <w:r w:rsidRPr="008106AD">
        <w:rPr>
          <w:rFonts w:ascii="Arial" w:eastAsia="Times New Roman" w:hAnsi="Arial" w:cs="Arial"/>
          <w:b/>
          <w:bCs/>
          <w:color w:val="242729"/>
          <w:sz w:val="23"/>
          <w:lang w:val="en-IN" w:eastAsia="en-IN"/>
        </w:rPr>
        <w:t>Application Context</w:t>
      </w:r>
    </w:p>
    <w:p w:rsidR="008106AD" w:rsidRPr="008106AD" w:rsidRDefault="008106AD" w:rsidP="008106AD">
      <w:pPr>
        <w:widowControl/>
        <w:numPr>
          <w:ilvl w:val="0"/>
          <w:numId w:val="18"/>
        </w:numPr>
        <w:shd w:val="clear" w:color="auto" w:fill="FFFFFF"/>
        <w:spacing w:after="120" w:line="240" w:lineRule="auto"/>
        <w:ind w:left="450"/>
        <w:rPr>
          <w:rFonts w:ascii="Arial" w:eastAsia="Times New Roman" w:hAnsi="Arial" w:cs="Arial"/>
          <w:color w:val="242729"/>
          <w:sz w:val="23"/>
          <w:szCs w:val="23"/>
          <w:lang w:val="en-IN" w:eastAsia="en-IN"/>
        </w:rPr>
      </w:pPr>
      <w:r w:rsidRPr="008106AD">
        <w:rPr>
          <w:rFonts w:ascii="Arial" w:eastAsia="Times New Roman" w:hAnsi="Arial" w:cs="Arial"/>
          <w:color w:val="242729"/>
          <w:sz w:val="23"/>
          <w:szCs w:val="23"/>
          <w:lang w:val="en-IN" w:eastAsia="en-IN"/>
        </w:rPr>
        <w:t>Bean instantiation/wiring</w:t>
      </w:r>
    </w:p>
    <w:p w:rsidR="008106AD" w:rsidRPr="008106AD" w:rsidRDefault="008106AD" w:rsidP="008106AD">
      <w:pPr>
        <w:widowControl/>
        <w:numPr>
          <w:ilvl w:val="0"/>
          <w:numId w:val="18"/>
        </w:numPr>
        <w:shd w:val="clear" w:color="auto" w:fill="FFFFFF"/>
        <w:spacing w:after="120" w:line="240" w:lineRule="auto"/>
        <w:ind w:left="450"/>
        <w:rPr>
          <w:rFonts w:ascii="Arial" w:eastAsia="Times New Roman" w:hAnsi="Arial" w:cs="Arial"/>
          <w:color w:val="242729"/>
          <w:sz w:val="23"/>
          <w:szCs w:val="23"/>
          <w:lang w:val="en-IN" w:eastAsia="en-IN"/>
        </w:rPr>
      </w:pPr>
      <w:r w:rsidRPr="008106AD">
        <w:rPr>
          <w:rFonts w:ascii="Arial" w:eastAsia="Times New Roman" w:hAnsi="Arial" w:cs="Arial"/>
          <w:color w:val="242729"/>
          <w:sz w:val="23"/>
          <w:szCs w:val="23"/>
          <w:lang w:val="en-IN" w:eastAsia="en-IN"/>
        </w:rPr>
        <w:t>Automatic BeanPostProcessor registration</w:t>
      </w:r>
    </w:p>
    <w:p w:rsidR="008106AD" w:rsidRPr="008106AD" w:rsidRDefault="008106AD" w:rsidP="008106AD">
      <w:pPr>
        <w:widowControl/>
        <w:numPr>
          <w:ilvl w:val="0"/>
          <w:numId w:val="18"/>
        </w:numPr>
        <w:shd w:val="clear" w:color="auto" w:fill="FFFFFF"/>
        <w:spacing w:after="120" w:line="240" w:lineRule="auto"/>
        <w:ind w:left="450"/>
        <w:rPr>
          <w:rFonts w:ascii="Arial" w:eastAsia="Times New Roman" w:hAnsi="Arial" w:cs="Arial"/>
          <w:color w:val="242729"/>
          <w:sz w:val="23"/>
          <w:szCs w:val="23"/>
          <w:lang w:val="en-IN" w:eastAsia="en-IN"/>
        </w:rPr>
      </w:pPr>
      <w:r w:rsidRPr="008106AD">
        <w:rPr>
          <w:rFonts w:ascii="Arial" w:eastAsia="Times New Roman" w:hAnsi="Arial" w:cs="Arial"/>
          <w:color w:val="242729"/>
          <w:sz w:val="23"/>
          <w:szCs w:val="23"/>
          <w:lang w:val="en-IN" w:eastAsia="en-IN"/>
        </w:rPr>
        <w:t>Automatic BeanFactoryPostProcessor registration</w:t>
      </w:r>
    </w:p>
    <w:p w:rsidR="008106AD" w:rsidRPr="008106AD" w:rsidRDefault="008106AD" w:rsidP="008106AD">
      <w:pPr>
        <w:widowControl/>
        <w:numPr>
          <w:ilvl w:val="0"/>
          <w:numId w:val="18"/>
        </w:numPr>
        <w:shd w:val="clear" w:color="auto" w:fill="FFFFFF"/>
        <w:spacing w:after="120" w:line="240" w:lineRule="auto"/>
        <w:ind w:left="450"/>
        <w:rPr>
          <w:rFonts w:ascii="Arial" w:eastAsia="Times New Roman" w:hAnsi="Arial" w:cs="Arial"/>
          <w:color w:val="242729"/>
          <w:sz w:val="23"/>
          <w:szCs w:val="23"/>
          <w:lang w:val="en-IN" w:eastAsia="en-IN"/>
        </w:rPr>
      </w:pPr>
      <w:r w:rsidRPr="008106AD">
        <w:rPr>
          <w:rFonts w:ascii="Arial" w:eastAsia="Times New Roman" w:hAnsi="Arial" w:cs="Arial"/>
          <w:color w:val="242729"/>
          <w:sz w:val="23"/>
          <w:szCs w:val="23"/>
          <w:lang w:val="en-IN" w:eastAsia="en-IN"/>
        </w:rPr>
        <w:t>Convenient MessageSource access (for i18n)</w:t>
      </w:r>
    </w:p>
    <w:p w:rsidR="008106AD" w:rsidRPr="008106AD" w:rsidRDefault="008106AD" w:rsidP="008106AD">
      <w:pPr>
        <w:widowControl/>
        <w:numPr>
          <w:ilvl w:val="0"/>
          <w:numId w:val="18"/>
        </w:numPr>
        <w:shd w:val="clear" w:color="auto" w:fill="FFFFFF"/>
        <w:spacing w:after="0" w:line="240" w:lineRule="auto"/>
        <w:ind w:left="450"/>
        <w:rPr>
          <w:rFonts w:ascii="Arial" w:eastAsia="Times New Roman" w:hAnsi="Arial" w:cs="Arial"/>
          <w:color w:val="242729"/>
          <w:sz w:val="23"/>
          <w:szCs w:val="23"/>
          <w:lang w:val="en-IN" w:eastAsia="en-IN"/>
        </w:rPr>
      </w:pPr>
      <w:r w:rsidRPr="008106AD">
        <w:rPr>
          <w:rFonts w:ascii="Arial" w:eastAsia="Times New Roman" w:hAnsi="Arial" w:cs="Arial"/>
          <w:color w:val="242729"/>
          <w:sz w:val="23"/>
          <w:szCs w:val="23"/>
          <w:lang w:val="en-IN" w:eastAsia="en-IN"/>
        </w:rPr>
        <w:lastRenderedPageBreak/>
        <w:t>ApplicationEvent publication</w:t>
      </w:r>
    </w:p>
    <w:p w:rsidR="008106AD" w:rsidRPr="008106AD" w:rsidRDefault="008106AD" w:rsidP="008106AD">
      <w:pPr>
        <w:widowControl/>
        <w:shd w:val="clear" w:color="auto" w:fill="FFFFFF"/>
        <w:spacing w:after="240" w:line="240" w:lineRule="auto"/>
        <w:rPr>
          <w:rFonts w:ascii="Arial" w:eastAsia="Times New Roman" w:hAnsi="Arial" w:cs="Arial"/>
          <w:color w:val="242729"/>
          <w:sz w:val="23"/>
          <w:szCs w:val="23"/>
          <w:lang w:val="en-IN" w:eastAsia="en-IN"/>
        </w:rPr>
      </w:pPr>
      <w:r w:rsidRPr="008106AD">
        <w:rPr>
          <w:rFonts w:ascii="Arial" w:eastAsia="Times New Roman" w:hAnsi="Arial" w:cs="Arial"/>
          <w:color w:val="242729"/>
          <w:sz w:val="23"/>
          <w:szCs w:val="23"/>
          <w:lang w:val="en-IN" w:eastAsia="en-IN"/>
        </w:rPr>
        <w:t>So if you need any of the points presented on the Application Context side, you should use ApplicationContext.</w:t>
      </w:r>
    </w:p>
    <w:p w:rsidR="008106AD" w:rsidRDefault="008106AD">
      <w:pPr>
        <w:pStyle w:val="normal0"/>
      </w:pPr>
    </w:p>
    <w:p w:rsidR="00356DE2" w:rsidRDefault="00356DE2">
      <w:pPr>
        <w:pStyle w:val="normal0"/>
      </w:pPr>
      <w:r>
        <w:t>Nisum Technologies ,Gachibowli, Feb 13 2017</w:t>
      </w:r>
    </w:p>
    <w:p w:rsidR="00356DE2" w:rsidRDefault="00356DE2">
      <w:pPr>
        <w:pStyle w:val="normal0"/>
      </w:pPr>
    </w:p>
    <w:p w:rsidR="00356DE2" w:rsidRDefault="00356DE2">
      <w:pPr>
        <w:pStyle w:val="normal0"/>
      </w:pPr>
      <w:r>
        <w:t>1)what is immutable in java?</w:t>
      </w:r>
    </w:p>
    <w:p w:rsidR="00356DE2" w:rsidRDefault="00356DE2">
      <w:pPr>
        <w:pStyle w:val="normal0"/>
      </w:pPr>
      <w:r>
        <w:t>Ans)The string is an immutable object .once the object is created it wont be changed…</w:t>
      </w:r>
    </w:p>
    <w:p w:rsidR="00356DE2" w:rsidRDefault="00356DE2">
      <w:pPr>
        <w:pStyle w:val="normal0"/>
      </w:pPr>
      <w:r>
        <w:t>If I add data to the existing string it will create new object in the memory rather then adding to the existing string object…</w:t>
      </w:r>
    </w:p>
    <w:p w:rsidR="00356DE2" w:rsidRDefault="00356DE2">
      <w:pPr>
        <w:pStyle w:val="normal0"/>
      </w:pPr>
      <w:r>
        <w:t>2)Write immutable class ?</w:t>
      </w:r>
    </w:p>
    <w:p w:rsidR="00356DE2" w:rsidRDefault="00356DE2">
      <w:pPr>
        <w:pStyle w:val="normal0"/>
      </w:pPr>
      <w:r>
        <w:t>Ans)</w:t>
      </w:r>
    </w:p>
    <w:p w:rsidR="00922AA8" w:rsidRDefault="00922AA8">
      <w:pPr>
        <w:pStyle w:val="normal0"/>
      </w:pPr>
      <w:r>
        <w:t>3)What is use of ResponseBody annotation</w:t>
      </w:r>
      <w:r w:rsidR="00284148">
        <w:t xml:space="preserve"> in spring mvc</w:t>
      </w:r>
      <w:r>
        <w:t xml:space="preserve"> ?</w:t>
      </w:r>
    </w:p>
    <w:p w:rsidR="00922AA8" w:rsidRDefault="00922AA8">
      <w:pPr>
        <w:pStyle w:val="normal0"/>
      </w:pPr>
    </w:p>
    <w:p w:rsidR="00922AA8" w:rsidRDefault="00922AA8">
      <w:pPr>
        <w:pStyle w:val="normal0"/>
      </w:pPr>
      <w:r>
        <w:t>4)What is the use of @Produces and @Consumes Annotations in Restful   web services?</w:t>
      </w:r>
    </w:p>
    <w:p w:rsidR="00922AA8" w:rsidRDefault="00922AA8">
      <w:pPr>
        <w:pStyle w:val="normal0"/>
      </w:pPr>
    </w:p>
    <w:p w:rsidR="00922AA8" w:rsidRDefault="00922AA8">
      <w:pPr>
        <w:pStyle w:val="normal0"/>
      </w:pPr>
      <w:r>
        <w:t>5)Which one is secure SOAP or Rest?</w:t>
      </w:r>
    </w:p>
    <w:p w:rsidR="00922AA8" w:rsidRDefault="00922AA8">
      <w:pPr>
        <w:pStyle w:val="normal0"/>
      </w:pPr>
    </w:p>
    <w:p w:rsidR="00922AA8" w:rsidRDefault="00922AA8">
      <w:pPr>
        <w:pStyle w:val="normal0"/>
      </w:pPr>
      <w:r>
        <w:t>6)</w:t>
      </w:r>
      <w:r w:rsidR="00403D5D">
        <w:t xml:space="preserve">SOAP Protocol uses which </w:t>
      </w:r>
    </w:p>
    <w:p w:rsidR="00403D5D" w:rsidRDefault="00403D5D">
      <w:pPr>
        <w:pStyle w:val="normal0"/>
      </w:pPr>
    </w:p>
    <w:p w:rsidR="00A67816" w:rsidRDefault="00A67816">
      <w:pPr>
        <w:pStyle w:val="normal0"/>
      </w:pPr>
      <w:r>
        <w:t>7)Write Program on Singleton Design Pattern?</w:t>
      </w:r>
    </w:p>
    <w:p w:rsidR="00A67816" w:rsidRDefault="00A67816">
      <w:pPr>
        <w:pStyle w:val="normal0"/>
      </w:pPr>
    </w:p>
    <w:p w:rsidR="00A67816" w:rsidRDefault="00A67816">
      <w:pPr>
        <w:pStyle w:val="normal0"/>
      </w:pPr>
    </w:p>
    <w:p w:rsidR="00255554" w:rsidRDefault="00255554">
      <w:pPr>
        <w:pStyle w:val="normal0"/>
      </w:pPr>
    </w:p>
    <w:p w:rsidR="00255554" w:rsidRDefault="00255554">
      <w:pPr>
        <w:pStyle w:val="normal0"/>
      </w:pPr>
    </w:p>
    <w:p w:rsidR="00255554" w:rsidRDefault="00255554">
      <w:pPr>
        <w:pStyle w:val="normal0"/>
      </w:pPr>
    </w:p>
    <w:p w:rsidR="00255554" w:rsidRDefault="003215E9">
      <w:pPr>
        <w:pStyle w:val="normal0"/>
      </w:pPr>
      <w:r>
        <w:t>8)Diff HashSet and TreeSet?</w:t>
      </w:r>
    </w:p>
    <w:p w:rsidR="003215E9" w:rsidRDefault="003215E9">
      <w:pPr>
        <w:pStyle w:val="normal0"/>
      </w:pPr>
    </w:p>
    <w:p w:rsidR="003215E9" w:rsidRDefault="003215E9">
      <w:pPr>
        <w:pStyle w:val="normal0"/>
      </w:pPr>
      <w:r>
        <w:t>9)What is the Diff Comparable and Comparator?</w:t>
      </w:r>
    </w:p>
    <w:p w:rsidR="003215E9" w:rsidRDefault="003215E9">
      <w:pPr>
        <w:pStyle w:val="normal0"/>
      </w:pPr>
    </w:p>
    <w:p w:rsidR="003215E9" w:rsidRDefault="003215E9">
      <w:pPr>
        <w:pStyle w:val="normal0"/>
      </w:pPr>
      <w:r>
        <w:t>10)</w:t>
      </w:r>
      <w:r w:rsidR="00BC4B5F">
        <w:t>Can we have customized employee object in the key  of HashMap?</w:t>
      </w:r>
    </w:p>
    <w:p w:rsidR="00BC4B5F" w:rsidRDefault="00BC4B5F">
      <w:pPr>
        <w:pStyle w:val="normal0"/>
      </w:pPr>
    </w:p>
    <w:p w:rsidR="00BC4B5F" w:rsidRDefault="00BC4B5F">
      <w:pPr>
        <w:pStyle w:val="normal0"/>
      </w:pPr>
      <w:r>
        <w:t>11)</w:t>
      </w:r>
      <w:r w:rsidR="0019332E">
        <w:t>What  is Spring IOC Container?</w:t>
      </w:r>
    </w:p>
    <w:p w:rsidR="0019332E" w:rsidRDefault="0019332E">
      <w:pPr>
        <w:pStyle w:val="normal0"/>
      </w:pPr>
    </w:p>
    <w:p w:rsidR="00284148" w:rsidRDefault="00284148">
      <w:pPr>
        <w:pStyle w:val="normal0"/>
      </w:pPr>
    </w:p>
    <w:p w:rsidR="00255554" w:rsidRDefault="00255554">
      <w:pPr>
        <w:pStyle w:val="normal0"/>
      </w:pPr>
    </w:p>
    <w:p w:rsidR="00284148" w:rsidRDefault="00284148">
      <w:pPr>
        <w:pStyle w:val="normal0"/>
      </w:pPr>
      <w:r>
        <w:t>@Autowired</w:t>
      </w:r>
    </w:p>
    <w:p w:rsidR="00356DE2" w:rsidRDefault="00284148">
      <w:pPr>
        <w:pStyle w:val="normal0"/>
      </w:pPr>
      <w:r>
        <w:t>Product product;</w:t>
      </w:r>
    </w:p>
    <w:p w:rsidR="00C05146" w:rsidRDefault="00C05146">
      <w:pPr>
        <w:pStyle w:val="normal0"/>
      </w:pPr>
      <w:r>
        <w:t>Prokarma Software Technologies On Feb 18 2017</w:t>
      </w:r>
    </w:p>
    <w:p w:rsidR="00C05146" w:rsidRDefault="00C05146">
      <w:pPr>
        <w:pStyle w:val="normal0"/>
      </w:pPr>
      <w:r>
        <w:t>1)I have HTML page having css files and Js files included .How Browser will read this is the right synax for css class like syntax:- .classs</w:t>
      </w:r>
    </w:p>
    <w:p w:rsidR="00C05146" w:rsidRDefault="00C05146">
      <w:pPr>
        <w:pStyle w:val="normal0"/>
      </w:pPr>
      <w:r>
        <w:t>{</w:t>
      </w:r>
    </w:p>
    <w:p w:rsidR="00C05146" w:rsidRDefault="00C05146">
      <w:pPr>
        <w:pStyle w:val="normal0"/>
      </w:pPr>
    </w:p>
    <w:p w:rsidR="00C05146" w:rsidRDefault="00C05146">
      <w:pPr>
        <w:pStyle w:val="normal0"/>
      </w:pPr>
      <w:r>
        <w:t>}</w:t>
      </w:r>
    </w:p>
    <w:p w:rsidR="00C05146" w:rsidRDefault="00C57E34">
      <w:pPr>
        <w:pStyle w:val="normal0"/>
      </w:pPr>
      <w:r>
        <w:t>How Browser Engine will work?.</w:t>
      </w:r>
    </w:p>
    <w:p w:rsidR="00C57E34" w:rsidRDefault="00087A91">
      <w:pPr>
        <w:pStyle w:val="normal0"/>
      </w:pPr>
      <w:r>
        <w:t>2)How you are consuming SOAP web service in your project?</w:t>
      </w:r>
    </w:p>
    <w:p w:rsidR="00087A91" w:rsidRDefault="00087A91">
      <w:pPr>
        <w:pStyle w:val="normal0"/>
      </w:pPr>
      <w:r>
        <w:t>3)What is the Return type of  Map.put(“key”,”value”)?</w:t>
      </w:r>
    </w:p>
    <w:p w:rsidR="00087A91" w:rsidRDefault="00087A91">
      <w:pPr>
        <w:pStyle w:val="normal0"/>
      </w:pPr>
      <w:r>
        <w:t>4)How Map removes Duplicate Keys ?</w:t>
      </w:r>
    </w:p>
    <w:p w:rsidR="00087A91" w:rsidRDefault="00087A91">
      <w:pPr>
        <w:pStyle w:val="normal0"/>
      </w:pPr>
      <w:r>
        <w:t>5)</w:t>
      </w:r>
      <w:r w:rsidR="00A70351">
        <w:t>I have one jsp,servlet and web.xml is there how you can convert  it into Spring  MVC application?</w:t>
      </w:r>
    </w:p>
    <w:p w:rsidR="00A70351" w:rsidRDefault="00A70351">
      <w:pPr>
        <w:pStyle w:val="normal0"/>
      </w:pPr>
      <w:r>
        <w:lastRenderedPageBreak/>
        <w:t>6)</w:t>
      </w:r>
      <w:r w:rsidR="000200E7">
        <w:t xml:space="preserve"> I have client and app server .one request  is passed  which will take it directly servlet or app server?</w:t>
      </w:r>
    </w:p>
    <w:p w:rsidR="000200E7" w:rsidRDefault="000200E7">
      <w:pPr>
        <w:pStyle w:val="normal0"/>
      </w:pPr>
      <w:r>
        <w:t>7)</w:t>
      </w:r>
      <w:r w:rsidR="00E4288A">
        <w:t>Are you good in Angular JS –Said just stared training as part of new project Reqmnt.</w:t>
      </w:r>
    </w:p>
    <w:p w:rsidR="00E4288A" w:rsidRDefault="00E4288A">
      <w:pPr>
        <w:pStyle w:val="normal0"/>
      </w:pPr>
      <w:r>
        <w:t>8)</w:t>
      </w:r>
      <w:r w:rsidR="00566483">
        <w:t>What is the return type of Set.add() ?</w:t>
      </w:r>
    </w:p>
    <w:p w:rsidR="00566483" w:rsidRDefault="00566483">
      <w:pPr>
        <w:pStyle w:val="normal0"/>
      </w:pPr>
      <w:r>
        <w:t>9)</w:t>
      </w:r>
      <w:r w:rsidR="00E23AEB">
        <w:t xml:space="preserve"> I have Javascript method like below im passing One Object  as a parameter in that function .</w:t>
      </w:r>
    </w:p>
    <w:p w:rsidR="00E23AEB" w:rsidRDefault="00E23AEB">
      <w:pPr>
        <w:pStyle w:val="normal0"/>
      </w:pPr>
      <w:r>
        <w:t>In that method  definition you  just check if that object is null or undefined then return empty string or else</w:t>
      </w:r>
    </w:p>
    <w:p w:rsidR="00E23AEB" w:rsidRDefault="00E23AEB">
      <w:pPr>
        <w:pStyle w:val="normal0"/>
      </w:pPr>
      <w:r>
        <w:t>Return same object .. write the code for  it?</w:t>
      </w:r>
      <w:r w:rsidR="0074515B">
        <w:t>(</w:t>
      </w:r>
      <w:r w:rsidR="0074515B" w:rsidRPr="0074515B">
        <w:rPr>
          <w:b/>
        </w:rPr>
        <w:t>Without using if conditions</w:t>
      </w:r>
      <w:r w:rsidR="0074515B">
        <w:rPr>
          <w:b/>
        </w:rPr>
        <w:t>(any conditional statements</w:t>
      </w:r>
      <w:r w:rsidR="0074515B" w:rsidRPr="0074515B">
        <w:rPr>
          <w:b/>
        </w:rPr>
        <w:t xml:space="preserve"> or Ternary Operator</w:t>
      </w:r>
      <w:r w:rsidR="0074515B">
        <w:t>)</w:t>
      </w:r>
    </w:p>
    <w:p w:rsidR="00E23AEB" w:rsidRDefault="00E23AEB">
      <w:pPr>
        <w:pStyle w:val="normal0"/>
      </w:pPr>
      <w:r>
        <w:t>10)</w:t>
      </w:r>
      <w:r w:rsidR="00F66067">
        <w:t>What  is SPY in Mockito Framework?</w:t>
      </w:r>
    </w:p>
    <w:p w:rsidR="00F66067" w:rsidRDefault="00F66067">
      <w:pPr>
        <w:pStyle w:val="normal0"/>
      </w:pPr>
      <w:r>
        <w:t>11)</w:t>
      </w:r>
      <w:r w:rsidR="00E50432">
        <w:t>In My spring core java application im loading spring configuration file im having Spring ApplicationContext object I can get the bean lets say Demo demo=applicationContext.getBean(“beanid”);  But here I don’t know my bean id lets assume .Without knowing Bean Id how can we load that Bean  here….</w:t>
      </w:r>
    </w:p>
    <w:p w:rsidR="00E50432" w:rsidRDefault="00E50432">
      <w:pPr>
        <w:pStyle w:val="normal0"/>
      </w:pPr>
      <w:r>
        <w:t>12)</w:t>
      </w:r>
      <w:r w:rsidR="00491DBC">
        <w:t>What is the Diff Set and List ?</w:t>
      </w:r>
    </w:p>
    <w:p w:rsidR="00491DBC" w:rsidRDefault="00491DBC">
      <w:pPr>
        <w:pStyle w:val="normal0"/>
      </w:pPr>
      <w:r>
        <w:t>13) I have HashSet collection added three objects</w:t>
      </w:r>
    </w:p>
    <w:p w:rsidR="00491DBC" w:rsidRDefault="00491DBC">
      <w:pPr>
        <w:pStyle w:val="normal0"/>
      </w:pPr>
      <w:r>
        <w:t>HashSet s=new HashSet();</w:t>
      </w:r>
    </w:p>
    <w:p w:rsidR="00491DBC" w:rsidRDefault="00491DBC">
      <w:pPr>
        <w:pStyle w:val="normal0"/>
      </w:pPr>
      <w:r>
        <w:t>s.add(“a”);</w:t>
      </w:r>
    </w:p>
    <w:p w:rsidR="00491DBC" w:rsidRDefault="00491DBC">
      <w:pPr>
        <w:pStyle w:val="normal0"/>
      </w:pPr>
      <w:r>
        <w:t>s.add(“b”);</w:t>
      </w:r>
    </w:p>
    <w:p w:rsidR="00491DBC" w:rsidRDefault="00491DBC">
      <w:pPr>
        <w:pStyle w:val="normal0"/>
      </w:pPr>
      <w:r>
        <w:t>s.add(“c”);</w:t>
      </w:r>
    </w:p>
    <w:p w:rsidR="00491DBC" w:rsidRDefault="00491DBC">
      <w:pPr>
        <w:pStyle w:val="normal0"/>
      </w:pPr>
      <w:r>
        <w:t>Now Write one method in java class takes this Set collection and return second object from the Set. Write the code for it?</w:t>
      </w:r>
      <w:r w:rsidR="00EB2FBD">
        <w:t>(</w:t>
      </w:r>
      <w:r w:rsidR="00EB2FBD" w:rsidRPr="00EB2FBD">
        <w:rPr>
          <w:b/>
        </w:rPr>
        <w:t>Without using Iterator and counters</w:t>
      </w:r>
      <w:r w:rsidR="0061562F">
        <w:rPr>
          <w:b/>
        </w:rPr>
        <w:t xml:space="preserve"> and for loops</w:t>
      </w:r>
      <w:r w:rsidR="001B77B4">
        <w:rPr>
          <w:b/>
        </w:rPr>
        <w:t xml:space="preserve"> or any</w:t>
      </w:r>
      <w:r w:rsidR="00E3423C">
        <w:rPr>
          <w:b/>
        </w:rPr>
        <w:t xml:space="preserve"> for each</w:t>
      </w:r>
      <w:r w:rsidR="00EB2FBD">
        <w:t>)</w:t>
      </w:r>
    </w:p>
    <w:p w:rsidR="00491DBC" w:rsidRDefault="00316E88">
      <w:pPr>
        <w:pStyle w:val="normal0"/>
      </w:pPr>
      <w:r>
        <w:t>14)What are the methods of Set Collections?</w:t>
      </w:r>
    </w:p>
    <w:p w:rsidR="00316E88" w:rsidRDefault="00316E88">
      <w:pPr>
        <w:pStyle w:val="normal0"/>
      </w:pPr>
      <w:r>
        <w:t>15)</w:t>
      </w:r>
      <w:r w:rsidR="002D7E6E">
        <w:t>Tell me one Singleton class in Java API?</w:t>
      </w:r>
    </w:p>
    <w:p w:rsidR="002D7E6E" w:rsidRDefault="002D7E6E">
      <w:pPr>
        <w:pStyle w:val="normal0"/>
      </w:pPr>
      <w:r>
        <w:t>16)</w:t>
      </w:r>
      <w:r w:rsidR="00433A1C">
        <w:t>Write the code of Singleton Design Pattern?</w:t>
      </w:r>
    </w:p>
    <w:p w:rsidR="00433A1C" w:rsidRDefault="00433A1C">
      <w:pPr>
        <w:pStyle w:val="normal0"/>
      </w:pPr>
      <w:r>
        <w:t>17)What is the use of volatile keyword and can we apply volatile to all like methods or classes and variables ?</w:t>
      </w:r>
    </w:p>
    <w:p w:rsidR="00433A1C" w:rsidRDefault="00433A1C">
      <w:pPr>
        <w:pStyle w:val="normal0"/>
      </w:pPr>
      <w:r>
        <w:lastRenderedPageBreak/>
        <w:t>18)</w:t>
      </w:r>
      <w:r w:rsidR="00144107">
        <w:t>Can you write the JUNIT or TestNG Testclass for Singleton class?</w:t>
      </w:r>
    </w:p>
    <w:p w:rsidR="00144107" w:rsidRDefault="00144107">
      <w:pPr>
        <w:pStyle w:val="normal0"/>
      </w:pPr>
      <w:r>
        <w:t>19)</w:t>
      </w:r>
      <w:r w:rsidR="00813B45">
        <w:t>Let us assume in testclass one method is taking different objects like creditcard  object or deposit object or etc i.e passing as argument based on the object it return different value .How we can write the test class and what  are the annotations we can  use either in Junit or TestNG?</w:t>
      </w:r>
    </w:p>
    <w:p w:rsidR="00813B45" w:rsidRDefault="00813B45">
      <w:pPr>
        <w:pStyle w:val="normal0"/>
      </w:pPr>
      <w:r>
        <w:t>20)</w:t>
      </w:r>
      <w:r w:rsidR="00906F27">
        <w:t xml:space="preserve"> I have Spring bean is there Demo having </w:t>
      </w:r>
    </w:p>
    <w:p w:rsidR="00906F27" w:rsidRDefault="00906F27">
      <w:pPr>
        <w:pStyle w:val="normal0"/>
      </w:pPr>
    </w:p>
    <w:p w:rsidR="00906F27" w:rsidRDefault="00906F27">
      <w:pPr>
        <w:pStyle w:val="normal0"/>
      </w:pPr>
      <w:r>
        <w:t>Class Demo</w:t>
      </w:r>
    </w:p>
    <w:p w:rsidR="00906F27" w:rsidRDefault="00906F27">
      <w:pPr>
        <w:pStyle w:val="normal0"/>
      </w:pPr>
      <w:r>
        <w:t>{</w:t>
      </w:r>
    </w:p>
    <w:p w:rsidR="00906F27" w:rsidRDefault="00906F27">
      <w:pPr>
        <w:pStyle w:val="normal0"/>
      </w:pPr>
      <w:r>
        <w:t>Void m1()</w:t>
      </w:r>
    </w:p>
    <w:p w:rsidR="00906F27" w:rsidRDefault="00906F27">
      <w:pPr>
        <w:pStyle w:val="normal0"/>
      </w:pPr>
      <w:r>
        <w:t>{</w:t>
      </w:r>
    </w:p>
    <w:p w:rsidR="00906F27" w:rsidRDefault="00906F27">
      <w:pPr>
        <w:pStyle w:val="normal0"/>
      </w:pPr>
      <w:r>
        <w:t>Sop(“Parasuram”);</w:t>
      </w:r>
    </w:p>
    <w:p w:rsidR="00906F27" w:rsidRDefault="00906F27">
      <w:pPr>
        <w:pStyle w:val="normal0"/>
      </w:pPr>
      <w:r>
        <w:t>}</w:t>
      </w:r>
    </w:p>
    <w:p w:rsidR="00906F27" w:rsidRDefault="00906F27">
      <w:pPr>
        <w:pStyle w:val="normal0"/>
      </w:pPr>
      <w:r>
        <w:t>Void m2()</w:t>
      </w:r>
    </w:p>
    <w:p w:rsidR="00906F27" w:rsidRDefault="00906F27">
      <w:pPr>
        <w:pStyle w:val="normal0"/>
      </w:pPr>
      <w:r>
        <w:t>{</w:t>
      </w:r>
    </w:p>
    <w:p w:rsidR="00906F27" w:rsidRDefault="00906F27">
      <w:pPr>
        <w:pStyle w:val="normal0"/>
      </w:pPr>
      <w:r>
        <w:t>Sop(“Hello”);</w:t>
      </w:r>
    </w:p>
    <w:p w:rsidR="00906F27" w:rsidRDefault="00906F27">
      <w:pPr>
        <w:pStyle w:val="normal0"/>
      </w:pPr>
      <w:r>
        <w:t>}</w:t>
      </w:r>
    </w:p>
    <w:p w:rsidR="00906F27" w:rsidRDefault="00906F27">
      <w:pPr>
        <w:pStyle w:val="normal0"/>
      </w:pPr>
      <w:r>
        <w:t>Void m3()</w:t>
      </w:r>
    </w:p>
    <w:p w:rsidR="00906F27" w:rsidRDefault="00906F27">
      <w:pPr>
        <w:pStyle w:val="normal0"/>
      </w:pPr>
      <w:r>
        <w:t>{</w:t>
      </w:r>
    </w:p>
    <w:p w:rsidR="00906F27" w:rsidRDefault="00906F27">
      <w:pPr>
        <w:pStyle w:val="normal0"/>
      </w:pPr>
      <w:r>
        <w:t>Sop(“Yerramsetty”);</w:t>
      </w:r>
    </w:p>
    <w:p w:rsidR="00906F27" w:rsidRDefault="00906F27">
      <w:pPr>
        <w:pStyle w:val="normal0"/>
      </w:pPr>
    </w:p>
    <w:p w:rsidR="00906F27" w:rsidRDefault="00906F27">
      <w:pPr>
        <w:pStyle w:val="normal0"/>
      </w:pPr>
      <w:r>
        <w:t>}</w:t>
      </w:r>
    </w:p>
    <w:p w:rsidR="00E23AEB" w:rsidRDefault="00E23AEB">
      <w:pPr>
        <w:pStyle w:val="normal0"/>
      </w:pPr>
    </w:p>
    <w:p w:rsidR="00E4288A" w:rsidRDefault="00906F27">
      <w:pPr>
        <w:pStyle w:val="normal0"/>
      </w:pPr>
      <w:r>
        <w:t>Main class</w:t>
      </w:r>
    </w:p>
    <w:p w:rsidR="00906F27" w:rsidRDefault="00906F27">
      <w:pPr>
        <w:pStyle w:val="normal0"/>
      </w:pPr>
      <w:r>
        <w:t>{</w:t>
      </w:r>
    </w:p>
    <w:p w:rsidR="00906F27" w:rsidRDefault="00906F27">
      <w:pPr>
        <w:pStyle w:val="normal0"/>
      </w:pPr>
      <w:r>
        <w:t>Psvm()</w:t>
      </w:r>
    </w:p>
    <w:p w:rsidR="00906F27" w:rsidRDefault="00906F27">
      <w:pPr>
        <w:pStyle w:val="normal0"/>
      </w:pPr>
      <w:r>
        <w:lastRenderedPageBreak/>
        <w:t>{</w:t>
      </w:r>
    </w:p>
    <w:p w:rsidR="00906F27" w:rsidRDefault="00906F27">
      <w:pPr>
        <w:pStyle w:val="normal0"/>
      </w:pPr>
    </w:p>
    <w:p w:rsidR="00906F27" w:rsidRDefault="00906F27">
      <w:pPr>
        <w:pStyle w:val="normal0"/>
      </w:pPr>
      <w:r>
        <w:t>Demo demo=applicationContext.getBean(“demo”);</w:t>
      </w:r>
    </w:p>
    <w:p w:rsidR="00906F27" w:rsidRDefault="00906F27">
      <w:pPr>
        <w:pStyle w:val="normal0"/>
      </w:pPr>
    </w:p>
    <w:p w:rsidR="00906F27" w:rsidRDefault="00906F27">
      <w:pPr>
        <w:pStyle w:val="normal0"/>
      </w:pPr>
      <w:r>
        <w:t>Demo.m1();</w:t>
      </w:r>
    </w:p>
    <w:p w:rsidR="00906F27" w:rsidRDefault="00906F27">
      <w:pPr>
        <w:pStyle w:val="normal0"/>
      </w:pPr>
    </w:p>
    <w:p w:rsidR="00906F27" w:rsidRDefault="00906F27">
      <w:pPr>
        <w:pStyle w:val="normal0"/>
      </w:pPr>
      <w:r>
        <w:t>}</w:t>
      </w:r>
    </w:p>
    <w:p w:rsidR="00C05146" w:rsidRDefault="00C05146">
      <w:pPr>
        <w:pStyle w:val="normal0"/>
      </w:pPr>
    </w:p>
    <w:p w:rsidR="00284148" w:rsidRDefault="00906F27">
      <w:pPr>
        <w:pStyle w:val="normal0"/>
      </w:pPr>
      <w:r>
        <w:t>Spring XML Bean is created like this</w:t>
      </w:r>
    </w:p>
    <w:p w:rsidR="00906F27" w:rsidRDefault="00906F27">
      <w:pPr>
        <w:pStyle w:val="normal0"/>
      </w:pPr>
    </w:p>
    <w:p w:rsidR="00906F27" w:rsidRDefault="00906F27">
      <w:pPr>
        <w:pStyle w:val="normal0"/>
      </w:pPr>
      <w:r>
        <w:t>&lt;bean id=”demo” class=”Demo”&gt;</w:t>
      </w:r>
    </w:p>
    <w:p w:rsidR="00906F27" w:rsidRDefault="00906F27">
      <w:pPr>
        <w:pStyle w:val="normal0"/>
      </w:pPr>
      <w:r>
        <w:t>&lt;/bean&gt;</w:t>
      </w:r>
    </w:p>
    <w:p w:rsidR="00906F27" w:rsidRDefault="00906F27">
      <w:pPr>
        <w:pStyle w:val="normal0"/>
      </w:pPr>
      <w:r>
        <w:t>Without Changing the Java code ,you can change the spring configuration code to execute all the three methods and print the output :-</w:t>
      </w:r>
    </w:p>
    <w:p w:rsidR="00284148" w:rsidRDefault="00B12DA2">
      <w:pPr>
        <w:pStyle w:val="normal0"/>
      </w:pPr>
      <w:r>
        <w:t>21)</w:t>
      </w:r>
      <w:r w:rsidR="00394A2F">
        <w:t xml:space="preserve"> </w:t>
      </w:r>
      <w:r>
        <w:t>Who will Marshall and Unmarshall the Object in SOAP?</w:t>
      </w:r>
    </w:p>
    <w:p w:rsidR="00B12DA2" w:rsidRDefault="00B12DA2">
      <w:pPr>
        <w:pStyle w:val="normal0"/>
      </w:pPr>
      <w:r>
        <w:t>22)</w:t>
      </w:r>
      <w:r w:rsidR="00A02F38">
        <w:t xml:space="preserve"> </w:t>
      </w:r>
      <w:r w:rsidR="00D57AAE">
        <w:t xml:space="preserve">What  is XSD and  why we can change it </w:t>
      </w:r>
      <w:r w:rsidR="000E3368">
        <w:t xml:space="preserve"> in SOAP</w:t>
      </w:r>
      <w:r w:rsidR="00D57AAE">
        <w:t>?</w:t>
      </w:r>
    </w:p>
    <w:p w:rsidR="00D57AAE" w:rsidRDefault="00D57AAE">
      <w:pPr>
        <w:pStyle w:val="normal0"/>
      </w:pPr>
      <w:r>
        <w:t>23)</w:t>
      </w:r>
      <w:r w:rsidR="0058289B">
        <w:t>Which Version Spring Jars are using ?</w:t>
      </w:r>
    </w:p>
    <w:p w:rsidR="0058289B" w:rsidRDefault="0058289B">
      <w:pPr>
        <w:pStyle w:val="normal0"/>
      </w:pPr>
      <w:r>
        <w:t>24)Which Java version  using and tell me Java 8 Features and Lamda Expression?</w:t>
      </w:r>
    </w:p>
    <w:p w:rsidR="0058289B" w:rsidRDefault="0058289B">
      <w:pPr>
        <w:pStyle w:val="normal0"/>
      </w:pPr>
      <w:r>
        <w:t>25)</w:t>
      </w:r>
      <w:r w:rsidR="009A2708">
        <w:t>SOAP and REST Uses which Protocols ?</w:t>
      </w:r>
    </w:p>
    <w:p w:rsidR="009A2708" w:rsidRDefault="009A2708">
      <w:pPr>
        <w:pStyle w:val="normal0"/>
      </w:pPr>
      <w:r>
        <w:t>26)</w:t>
      </w:r>
      <w:r w:rsidR="005C3091">
        <w:t xml:space="preserve"> </w:t>
      </w:r>
      <w:r w:rsidR="0082669F">
        <w:t xml:space="preserve">Did you work on Jenkins </w:t>
      </w:r>
      <w:r w:rsidR="005C3091">
        <w:t xml:space="preserve"> </w:t>
      </w:r>
    </w:p>
    <w:p w:rsidR="0082669F" w:rsidRDefault="0082669F">
      <w:pPr>
        <w:pStyle w:val="normal0"/>
      </w:pPr>
      <w:r>
        <w:t>27)Do you know Sonar Cubes ?</w:t>
      </w:r>
    </w:p>
    <w:p w:rsidR="0082669F" w:rsidRDefault="0082669F">
      <w:pPr>
        <w:pStyle w:val="normal0"/>
      </w:pPr>
      <w:r>
        <w:t>28)How cucumber works ?</w:t>
      </w:r>
    </w:p>
    <w:p w:rsidR="0082669F" w:rsidRDefault="0082669F">
      <w:pPr>
        <w:pStyle w:val="normal0"/>
      </w:pPr>
      <w:r>
        <w:t>29)</w:t>
      </w:r>
    </w:p>
    <w:p w:rsidR="0082669F" w:rsidRDefault="0082669F">
      <w:pPr>
        <w:pStyle w:val="normal0"/>
      </w:pPr>
    </w:p>
    <w:p w:rsidR="00284148" w:rsidRDefault="00284148">
      <w:pPr>
        <w:pStyle w:val="normal0"/>
      </w:pPr>
    </w:p>
    <w:p w:rsidR="00356DE2" w:rsidRPr="00356DE2" w:rsidRDefault="00356DE2">
      <w:pPr>
        <w:pStyle w:val="normal0"/>
      </w:pPr>
    </w:p>
    <w:p w:rsidR="008106AD" w:rsidRPr="00356DE2" w:rsidRDefault="008106AD">
      <w:pPr>
        <w:pStyle w:val="normal0"/>
        <w:rPr>
          <w:rFonts w:ascii="Times New Roman" w:hAnsi="Times New Roman" w:cs="Times New Roman"/>
          <w:i/>
        </w:rPr>
      </w:pPr>
    </w:p>
    <w:sectPr w:rsidR="008106AD" w:rsidRPr="00356DE2" w:rsidSect="009518A4">
      <w:headerReference w:type="default" r:id="rId2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5554" w:rsidRDefault="00255554" w:rsidP="009518A4">
      <w:pPr>
        <w:spacing w:after="0" w:line="240" w:lineRule="auto"/>
      </w:pPr>
      <w:r>
        <w:separator/>
      </w:r>
    </w:p>
  </w:endnote>
  <w:endnote w:type="continuationSeparator" w:id="1">
    <w:p w:rsidR="00255554" w:rsidRDefault="00255554" w:rsidP="009518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sig w:usb0="00000000" w:usb1="00000000" w:usb2="00000000" w:usb3="00000000" w:csb0="00000000" w:csb1="00000000"/>
  </w:font>
  <w:font w:name="Quattrocento Sans">
    <w:altName w:val="Times New Roman"/>
    <w:charset w:val="00"/>
    <w:family w:val="auto"/>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5554" w:rsidRDefault="00255554" w:rsidP="009518A4">
      <w:pPr>
        <w:spacing w:after="0" w:line="240" w:lineRule="auto"/>
      </w:pPr>
      <w:r>
        <w:separator/>
      </w:r>
    </w:p>
  </w:footnote>
  <w:footnote w:type="continuationSeparator" w:id="1">
    <w:p w:rsidR="00255554" w:rsidRDefault="00255554" w:rsidP="009518A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554" w:rsidRDefault="00255554">
    <w:pPr>
      <w:pStyle w:val="normal0"/>
      <w:tabs>
        <w:tab w:val="center" w:pos="4680"/>
        <w:tab w:val="right" w:pos="9360"/>
      </w:tabs>
      <w:spacing w:before="720" w:after="0" w:line="240" w:lineRule="auto"/>
      <w:jc w:val="center"/>
    </w:pPr>
    <w:r>
      <w:rPr>
        <w:rFonts w:ascii="Cambria" w:eastAsia="Cambria" w:hAnsi="Cambria" w:cs="Cambria"/>
        <w:sz w:val="52"/>
        <w:szCs w:val="52"/>
      </w:rPr>
      <w:t>Core Java Interview Questions</w:t>
    </w:r>
  </w:p>
  <w:p w:rsidR="00255554" w:rsidRDefault="00255554">
    <w:pPr>
      <w:pStyle w:val="normal0"/>
      <w:tabs>
        <w:tab w:val="center" w:pos="4680"/>
        <w:tab w:val="right" w:pos="9360"/>
      </w:tabs>
      <w:spacing w:after="0"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07D0C"/>
    <w:multiLevelType w:val="multilevel"/>
    <w:tmpl w:val="135C02F8"/>
    <w:lvl w:ilvl="0">
      <w:start w:val="1"/>
      <w:numFmt w:val="decimal"/>
      <w:lvlText w:val="%1)"/>
      <w:lvlJc w:val="left"/>
      <w:pPr>
        <w:ind w:left="720" w:firstLine="360"/>
      </w:pPr>
      <w:rPr>
        <w:rFonts w:ascii="Calibri" w:eastAsia="Calibri" w:hAnsi="Calibri" w:cs="Calibri"/>
        <w:sz w:val="22"/>
        <w:szCs w:val="2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42B0773"/>
    <w:multiLevelType w:val="multilevel"/>
    <w:tmpl w:val="CDE8F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8230F4"/>
    <w:multiLevelType w:val="multilevel"/>
    <w:tmpl w:val="66261AD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2102122D"/>
    <w:multiLevelType w:val="multilevel"/>
    <w:tmpl w:val="D364646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
    <w:nsid w:val="21F74488"/>
    <w:multiLevelType w:val="multilevel"/>
    <w:tmpl w:val="AD7015CC"/>
    <w:lvl w:ilvl="0">
      <w:start w:val="1"/>
      <w:numFmt w:val="decimal"/>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5">
    <w:nsid w:val="27301DDD"/>
    <w:multiLevelType w:val="multilevel"/>
    <w:tmpl w:val="D570B58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2C95021F"/>
    <w:multiLevelType w:val="multilevel"/>
    <w:tmpl w:val="327071CE"/>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7">
    <w:nsid w:val="2DB06BC8"/>
    <w:multiLevelType w:val="multilevel"/>
    <w:tmpl w:val="54B4F28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nsid w:val="2F54666A"/>
    <w:multiLevelType w:val="hybridMultilevel"/>
    <w:tmpl w:val="987C6EE2"/>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15427E1"/>
    <w:multiLevelType w:val="multilevel"/>
    <w:tmpl w:val="538C7EE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33480126"/>
    <w:multiLevelType w:val="multilevel"/>
    <w:tmpl w:val="88C0BC5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381B26BD"/>
    <w:multiLevelType w:val="multilevel"/>
    <w:tmpl w:val="A344EF8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2">
    <w:nsid w:val="39FB00C9"/>
    <w:multiLevelType w:val="multilevel"/>
    <w:tmpl w:val="85E4239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3">
    <w:nsid w:val="3CFF4E09"/>
    <w:multiLevelType w:val="multilevel"/>
    <w:tmpl w:val="D7BCED5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nsid w:val="4AA31CAC"/>
    <w:multiLevelType w:val="multilevel"/>
    <w:tmpl w:val="517E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9A435D5"/>
    <w:multiLevelType w:val="multilevel"/>
    <w:tmpl w:val="F7A8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4085E52"/>
    <w:multiLevelType w:val="multilevel"/>
    <w:tmpl w:val="8A149F6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7">
    <w:nsid w:val="71A35180"/>
    <w:multiLevelType w:val="multilevel"/>
    <w:tmpl w:val="CC4CF8BE"/>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0"/>
  </w:num>
  <w:num w:numId="2">
    <w:abstractNumId w:val="10"/>
  </w:num>
  <w:num w:numId="3">
    <w:abstractNumId w:val="12"/>
  </w:num>
  <w:num w:numId="4">
    <w:abstractNumId w:val="16"/>
  </w:num>
  <w:num w:numId="5">
    <w:abstractNumId w:val="17"/>
  </w:num>
  <w:num w:numId="6">
    <w:abstractNumId w:val="3"/>
  </w:num>
  <w:num w:numId="7">
    <w:abstractNumId w:val="4"/>
  </w:num>
  <w:num w:numId="8">
    <w:abstractNumId w:val="13"/>
  </w:num>
  <w:num w:numId="9">
    <w:abstractNumId w:val="7"/>
  </w:num>
  <w:num w:numId="10">
    <w:abstractNumId w:val="2"/>
  </w:num>
  <w:num w:numId="11">
    <w:abstractNumId w:val="5"/>
  </w:num>
  <w:num w:numId="12">
    <w:abstractNumId w:val="9"/>
  </w:num>
  <w:num w:numId="13">
    <w:abstractNumId w:val="6"/>
  </w:num>
  <w:num w:numId="14">
    <w:abstractNumId w:val="11"/>
  </w:num>
  <w:num w:numId="15">
    <w:abstractNumId w:val="8"/>
  </w:num>
  <w:num w:numId="16">
    <w:abstractNumId w:val="1"/>
  </w:num>
  <w:num w:numId="17">
    <w:abstractNumId w:val="14"/>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9518A4"/>
    <w:rsid w:val="00007FF1"/>
    <w:rsid w:val="000200E7"/>
    <w:rsid w:val="0005561F"/>
    <w:rsid w:val="00061352"/>
    <w:rsid w:val="00066DA7"/>
    <w:rsid w:val="00066F72"/>
    <w:rsid w:val="00073EBC"/>
    <w:rsid w:val="00087A91"/>
    <w:rsid w:val="000E2A01"/>
    <w:rsid w:val="000E3368"/>
    <w:rsid w:val="00144107"/>
    <w:rsid w:val="0015175F"/>
    <w:rsid w:val="00160F81"/>
    <w:rsid w:val="0019332E"/>
    <w:rsid w:val="001A5259"/>
    <w:rsid w:val="001B77B4"/>
    <w:rsid w:val="001C1AA3"/>
    <w:rsid w:val="001C27D2"/>
    <w:rsid w:val="002028F7"/>
    <w:rsid w:val="002045EC"/>
    <w:rsid w:val="00232E87"/>
    <w:rsid w:val="0024056C"/>
    <w:rsid w:val="00255554"/>
    <w:rsid w:val="002727A4"/>
    <w:rsid w:val="00284148"/>
    <w:rsid w:val="00290127"/>
    <w:rsid w:val="002D7E6E"/>
    <w:rsid w:val="002E4388"/>
    <w:rsid w:val="00316E88"/>
    <w:rsid w:val="003215E9"/>
    <w:rsid w:val="00356DE2"/>
    <w:rsid w:val="00394A2F"/>
    <w:rsid w:val="003A7E95"/>
    <w:rsid w:val="003C611C"/>
    <w:rsid w:val="00400B7D"/>
    <w:rsid w:val="00403D5D"/>
    <w:rsid w:val="00433A1C"/>
    <w:rsid w:val="00452FD1"/>
    <w:rsid w:val="00455340"/>
    <w:rsid w:val="00491686"/>
    <w:rsid w:val="00491DBC"/>
    <w:rsid w:val="005254A3"/>
    <w:rsid w:val="00564DF3"/>
    <w:rsid w:val="00566483"/>
    <w:rsid w:val="0058289B"/>
    <w:rsid w:val="005C3091"/>
    <w:rsid w:val="0061562F"/>
    <w:rsid w:val="00637389"/>
    <w:rsid w:val="006446F7"/>
    <w:rsid w:val="006943D6"/>
    <w:rsid w:val="006A56C6"/>
    <w:rsid w:val="006C1EBA"/>
    <w:rsid w:val="006C69B6"/>
    <w:rsid w:val="006D070F"/>
    <w:rsid w:val="006D6484"/>
    <w:rsid w:val="007031DC"/>
    <w:rsid w:val="00731127"/>
    <w:rsid w:val="00744370"/>
    <w:rsid w:val="0074515B"/>
    <w:rsid w:val="00765040"/>
    <w:rsid w:val="0078747B"/>
    <w:rsid w:val="007910E0"/>
    <w:rsid w:val="007A608B"/>
    <w:rsid w:val="007C59E5"/>
    <w:rsid w:val="007D6468"/>
    <w:rsid w:val="008106AD"/>
    <w:rsid w:val="00813B45"/>
    <w:rsid w:val="0082669F"/>
    <w:rsid w:val="008534E5"/>
    <w:rsid w:val="008B5635"/>
    <w:rsid w:val="008F01CC"/>
    <w:rsid w:val="008F5BC3"/>
    <w:rsid w:val="00906F27"/>
    <w:rsid w:val="00922AA8"/>
    <w:rsid w:val="009518A4"/>
    <w:rsid w:val="009A2708"/>
    <w:rsid w:val="009D5276"/>
    <w:rsid w:val="009E2CC3"/>
    <w:rsid w:val="009F1CDE"/>
    <w:rsid w:val="00A02F38"/>
    <w:rsid w:val="00A273B5"/>
    <w:rsid w:val="00A526B4"/>
    <w:rsid w:val="00A67816"/>
    <w:rsid w:val="00A70351"/>
    <w:rsid w:val="00A704CC"/>
    <w:rsid w:val="00AB3822"/>
    <w:rsid w:val="00AB6214"/>
    <w:rsid w:val="00AC4757"/>
    <w:rsid w:val="00B12DA2"/>
    <w:rsid w:val="00B3254B"/>
    <w:rsid w:val="00BA2428"/>
    <w:rsid w:val="00BB6DAD"/>
    <w:rsid w:val="00BC4B5F"/>
    <w:rsid w:val="00C05146"/>
    <w:rsid w:val="00C57E34"/>
    <w:rsid w:val="00D11021"/>
    <w:rsid w:val="00D1286F"/>
    <w:rsid w:val="00D57AAE"/>
    <w:rsid w:val="00D95705"/>
    <w:rsid w:val="00DA4C3D"/>
    <w:rsid w:val="00DB241B"/>
    <w:rsid w:val="00DC784B"/>
    <w:rsid w:val="00DE383A"/>
    <w:rsid w:val="00DE40BA"/>
    <w:rsid w:val="00E17D75"/>
    <w:rsid w:val="00E23AEB"/>
    <w:rsid w:val="00E3423C"/>
    <w:rsid w:val="00E4288A"/>
    <w:rsid w:val="00E466C3"/>
    <w:rsid w:val="00E50432"/>
    <w:rsid w:val="00E71CE8"/>
    <w:rsid w:val="00EA00D7"/>
    <w:rsid w:val="00EB08BD"/>
    <w:rsid w:val="00EB2FBD"/>
    <w:rsid w:val="00F66067"/>
    <w:rsid w:val="00FA6C42"/>
    <w:rsid w:val="00FD5E68"/>
    <w:rsid w:val="00FE0B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61F"/>
  </w:style>
  <w:style w:type="paragraph" w:styleId="Heading1">
    <w:name w:val="heading 1"/>
    <w:basedOn w:val="normal0"/>
    <w:next w:val="normal0"/>
    <w:rsid w:val="009518A4"/>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0"/>
    <w:next w:val="normal0"/>
    <w:rsid w:val="009518A4"/>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0"/>
    <w:next w:val="normal0"/>
    <w:rsid w:val="009518A4"/>
    <w:pPr>
      <w:keepNext/>
      <w:keepLines/>
      <w:spacing w:before="200" w:after="0"/>
      <w:outlineLvl w:val="2"/>
    </w:pPr>
    <w:rPr>
      <w:rFonts w:ascii="Cambria" w:eastAsia="Cambria" w:hAnsi="Cambria" w:cs="Cambria"/>
      <w:b/>
      <w:color w:val="4F81BD"/>
    </w:rPr>
  </w:style>
  <w:style w:type="paragraph" w:styleId="Heading4">
    <w:name w:val="heading 4"/>
    <w:basedOn w:val="normal0"/>
    <w:next w:val="normal0"/>
    <w:rsid w:val="009518A4"/>
    <w:pPr>
      <w:keepNext/>
      <w:keepLines/>
      <w:spacing w:before="200" w:after="0"/>
      <w:outlineLvl w:val="3"/>
    </w:pPr>
    <w:rPr>
      <w:rFonts w:ascii="Cambria" w:eastAsia="Cambria" w:hAnsi="Cambria" w:cs="Cambria"/>
      <w:b/>
      <w:i/>
      <w:color w:val="4F81BD"/>
    </w:rPr>
  </w:style>
  <w:style w:type="paragraph" w:styleId="Heading5">
    <w:name w:val="heading 5"/>
    <w:basedOn w:val="normal0"/>
    <w:next w:val="normal0"/>
    <w:rsid w:val="009518A4"/>
    <w:pPr>
      <w:keepNext/>
      <w:keepLines/>
      <w:spacing w:before="220" w:after="40"/>
      <w:contextualSpacing/>
      <w:outlineLvl w:val="4"/>
    </w:pPr>
    <w:rPr>
      <w:b/>
    </w:rPr>
  </w:style>
  <w:style w:type="paragraph" w:styleId="Heading6">
    <w:name w:val="heading 6"/>
    <w:basedOn w:val="normal0"/>
    <w:next w:val="normal0"/>
    <w:rsid w:val="009518A4"/>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518A4"/>
  </w:style>
  <w:style w:type="paragraph" w:styleId="Title">
    <w:name w:val="Title"/>
    <w:basedOn w:val="normal0"/>
    <w:next w:val="normal0"/>
    <w:rsid w:val="009518A4"/>
    <w:pPr>
      <w:keepNext/>
      <w:keepLines/>
      <w:spacing w:before="480" w:after="120"/>
      <w:contextualSpacing/>
    </w:pPr>
    <w:rPr>
      <w:b/>
      <w:sz w:val="72"/>
      <w:szCs w:val="72"/>
    </w:rPr>
  </w:style>
  <w:style w:type="paragraph" w:styleId="Subtitle">
    <w:name w:val="Subtitle"/>
    <w:basedOn w:val="normal0"/>
    <w:next w:val="normal0"/>
    <w:rsid w:val="009518A4"/>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9518A4"/>
    <w:tblPr>
      <w:tblStyleRowBandSize w:val="1"/>
      <w:tblStyleColBandSize w:val="1"/>
      <w:tblInd w:w="0" w:type="dxa"/>
      <w:tblCellMar>
        <w:top w:w="0" w:type="dxa"/>
        <w:left w:w="0" w:type="dxa"/>
        <w:bottom w:w="0" w:type="dxa"/>
        <w:right w:w="0" w:type="dxa"/>
      </w:tblCellMar>
    </w:tblPr>
  </w:style>
  <w:style w:type="table" w:customStyle="1" w:styleId="a0">
    <w:basedOn w:val="TableNormal"/>
    <w:rsid w:val="009518A4"/>
    <w:tblPr>
      <w:tblStyleRowBandSize w:val="1"/>
      <w:tblStyleColBandSize w:val="1"/>
      <w:tblInd w:w="0" w:type="dxa"/>
      <w:tblCellMar>
        <w:top w:w="0" w:type="dxa"/>
        <w:left w:w="0" w:type="dxa"/>
        <w:bottom w:w="0" w:type="dxa"/>
        <w:right w:w="0" w:type="dxa"/>
      </w:tblCellMar>
    </w:tblPr>
  </w:style>
  <w:style w:type="table" w:customStyle="1" w:styleId="a1">
    <w:basedOn w:val="TableNormal"/>
    <w:rsid w:val="009518A4"/>
    <w:tblPr>
      <w:tblStyleRowBandSize w:val="1"/>
      <w:tblStyleColBandSize w:val="1"/>
      <w:tblInd w:w="0" w:type="dxa"/>
      <w:tblCellMar>
        <w:top w:w="0" w:type="dxa"/>
        <w:left w:w="0" w:type="dxa"/>
        <w:bottom w:w="0" w:type="dxa"/>
        <w:right w:w="0" w:type="dxa"/>
      </w:tblCellMar>
    </w:tblPr>
  </w:style>
  <w:style w:type="table" w:customStyle="1" w:styleId="a2">
    <w:basedOn w:val="TableNormal"/>
    <w:rsid w:val="009518A4"/>
    <w:tblPr>
      <w:tblStyleRowBandSize w:val="1"/>
      <w:tblStyleColBandSize w:val="1"/>
      <w:tblInd w:w="0" w:type="dxa"/>
      <w:tblCellMar>
        <w:top w:w="0" w:type="dxa"/>
        <w:left w:w="0" w:type="dxa"/>
        <w:bottom w:w="0" w:type="dxa"/>
        <w:right w:w="0" w:type="dxa"/>
      </w:tblCellMar>
    </w:tblPr>
  </w:style>
  <w:style w:type="table" w:customStyle="1" w:styleId="a3">
    <w:basedOn w:val="TableNormal"/>
    <w:rsid w:val="009518A4"/>
    <w:tblPr>
      <w:tblStyleRowBandSize w:val="1"/>
      <w:tblStyleColBandSize w:val="1"/>
      <w:tblInd w:w="0" w:type="dxa"/>
      <w:tblCellMar>
        <w:top w:w="0" w:type="dxa"/>
        <w:left w:w="0" w:type="dxa"/>
        <w:bottom w:w="0" w:type="dxa"/>
        <w:right w:w="0" w:type="dxa"/>
      </w:tblCellMar>
    </w:tblPr>
  </w:style>
  <w:style w:type="table" w:customStyle="1" w:styleId="a4">
    <w:basedOn w:val="TableNormal"/>
    <w:rsid w:val="009518A4"/>
    <w:tblPr>
      <w:tblStyleRowBandSize w:val="1"/>
      <w:tblStyleColBandSize w:val="1"/>
      <w:tblInd w:w="0" w:type="dxa"/>
      <w:tblCellMar>
        <w:top w:w="0" w:type="dxa"/>
        <w:left w:w="0" w:type="dxa"/>
        <w:bottom w:w="0" w:type="dxa"/>
        <w:right w:w="0" w:type="dxa"/>
      </w:tblCellMar>
    </w:tblPr>
  </w:style>
  <w:style w:type="table" w:customStyle="1" w:styleId="a5">
    <w:basedOn w:val="TableNormal"/>
    <w:rsid w:val="009518A4"/>
    <w:tblPr>
      <w:tblStyleRowBandSize w:val="1"/>
      <w:tblStyleColBandSize w:val="1"/>
      <w:tblInd w:w="0" w:type="dxa"/>
      <w:tblCellMar>
        <w:top w:w="0" w:type="dxa"/>
        <w:left w:w="0" w:type="dxa"/>
        <w:bottom w:w="0" w:type="dxa"/>
        <w:right w:w="0" w:type="dxa"/>
      </w:tblCellMar>
    </w:tblPr>
  </w:style>
  <w:style w:type="table" w:customStyle="1" w:styleId="a6">
    <w:basedOn w:val="TableNormal"/>
    <w:rsid w:val="009518A4"/>
    <w:tblPr>
      <w:tblStyleRowBandSize w:val="1"/>
      <w:tblStyleColBandSize w:val="1"/>
      <w:tblInd w:w="0" w:type="dxa"/>
      <w:tblCellMar>
        <w:top w:w="0" w:type="dxa"/>
        <w:left w:w="0" w:type="dxa"/>
        <w:bottom w:w="0" w:type="dxa"/>
        <w:right w:w="0" w:type="dxa"/>
      </w:tblCellMar>
    </w:tblPr>
  </w:style>
  <w:style w:type="table" w:customStyle="1" w:styleId="a7">
    <w:basedOn w:val="TableNormal"/>
    <w:rsid w:val="009518A4"/>
    <w:tblPr>
      <w:tblStyleRowBandSize w:val="1"/>
      <w:tblStyleColBandSize w:val="1"/>
      <w:tblInd w:w="0" w:type="dxa"/>
      <w:tblCellMar>
        <w:top w:w="0" w:type="dxa"/>
        <w:left w:w="0" w:type="dxa"/>
        <w:bottom w:w="0" w:type="dxa"/>
        <w:right w:w="0" w:type="dxa"/>
      </w:tblCellMar>
    </w:tblPr>
  </w:style>
  <w:style w:type="table" w:customStyle="1" w:styleId="a8">
    <w:basedOn w:val="TableNormal"/>
    <w:rsid w:val="009518A4"/>
    <w:tblPr>
      <w:tblStyleRowBandSize w:val="1"/>
      <w:tblStyleColBandSize w:val="1"/>
      <w:tblInd w:w="0" w:type="dxa"/>
      <w:tblCellMar>
        <w:top w:w="0" w:type="dxa"/>
        <w:left w:w="0" w:type="dxa"/>
        <w:bottom w:w="0" w:type="dxa"/>
        <w:right w:w="0" w:type="dxa"/>
      </w:tblCellMar>
    </w:tblPr>
  </w:style>
  <w:style w:type="table" w:customStyle="1" w:styleId="a9">
    <w:basedOn w:val="TableNormal"/>
    <w:rsid w:val="009518A4"/>
    <w:tblPr>
      <w:tblStyleRowBandSize w:val="1"/>
      <w:tblStyleColBandSize w:val="1"/>
      <w:tblInd w:w="0" w:type="dxa"/>
      <w:tblCellMar>
        <w:top w:w="0" w:type="dxa"/>
        <w:left w:w="0" w:type="dxa"/>
        <w:bottom w:w="0" w:type="dxa"/>
        <w:right w:w="0" w:type="dxa"/>
      </w:tblCellMar>
    </w:tblPr>
  </w:style>
  <w:style w:type="table" w:customStyle="1" w:styleId="aa">
    <w:basedOn w:val="TableNormal"/>
    <w:rsid w:val="009518A4"/>
    <w:tblPr>
      <w:tblStyleRowBandSize w:val="1"/>
      <w:tblStyleColBandSize w:val="1"/>
      <w:tblInd w:w="0" w:type="dxa"/>
      <w:tblCellMar>
        <w:top w:w="0" w:type="dxa"/>
        <w:left w:w="0" w:type="dxa"/>
        <w:bottom w:w="0" w:type="dxa"/>
        <w:right w:w="0" w:type="dxa"/>
      </w:tblCellMar>
    </w:tblPr>
  </w:style>
  <w:style w:type="table" w:customStyle="1" w:styleId="ab">
    <w:basedOn w:val="TableNormal"/>
    <w:rsid w:val="009518A4"/>
    <w:tblPr>
      <w:tblStyleRowBandSize w:val="1"/>
      <w:tblStyleColBandSize w:val="1"/>
      <w:tblInd w:w="0" w:type="dxa"/>
      <w:tblCellMar>
        <w:top w:w="0" w:type="dxa"/>
        <w:left w:w="0" w:type="dxa"/>
        <w:bottom w:w="0" w:type="dxa"/>
        <w:right w:w="0" w:type="dxa"/>
      </w:tblCellMar>
    </w:tblPr>
  </w:style>
  <w:style w:type="table" w:customStyle="1" w:styleId="ac">
    <w:basedOn w:val="TableNormal"/>
    <w:rsid w:val="009518A4"/>
    <w:tblPr>
      <w:tblStyleRowBandSize w:val="1"/>
      <w:tblStyleColBandSize w:val="1"/>
      <w:tblInd w:w="0" w:type="dxa"/>
      <w:tblCellMar>
        <w:top w:w="0" w:type="dxa"/>
        <w:left w:w="0" w:type="dxa"/>
        <w:bottom w:w="0" w:type="dxa"/>
        <w:right w:w="0" w:type="dxa"/>
      </w:tblCellMar>
    </w:tblPr>
  </w:style>
  <w:style w:type="table" w:customStyle="1" w:styleId="ad">
    <w:basedOn w:val="TableNormal"/>
    <w:rsid w:val="009518A4"/>
    <w:tblPr>
      <w:tblStyleRowBandSize w:val="1"/>
      <w:tblStyleColBandSize w:val="1"/>
      <w:tblInd w:w="0" w:type="dxa"/>
      <w:tblCellMar>
        <w:top w:w="0" w:type="dxa"/>
        <w:left w:w="0" w:type="dxa"/>
        <w:bottom w:w="0" w:type="dxa"/>
        <w:right w:w="0" w:type="dxa"/>
      </w:tblCellMar>
    </w:tblPr>
  </w:style>
  <w:style w:type="table" w:customStyle="1" w:styleId="ae">
    <w:basedOn w:val="TableNormal"/>
    <w:rsid w:val="009518A4"/>
    <w:tblPr>
      <w:tblStyleRowBandSize w:val="1"/>
      <w:tblStyleColBandSize w:val="1"/>
      <w:tblInd w:w="0" w:type="dxa"/>
      <w:tblCellMar>
        <w:top w:w="0" w:type="dxa"/>
        <w:left w:w="0" w:type="dxa"/>
        <w:bottom w:w="0" w:type="dxa"/>
        <w:right w:w="0" w:type="dxa"/>
      </w:tblCellMar>
    </w:tblPr>
  </w:style>
  <w:style w:type="table" w:customStyle="1" w:styleId="af">
    <w:basedOn w:val="TableNormal"/>
    <w:rsid w:val="009518A4"/>
    <w:tblPr>
      <w:tblStyleRowBandSize w:val="1"/>
      <w:tblStyleColBandSize w:val="1"/>
      <w:tblInd w:w="0" w:type="dxa"/>
      <w:tblCellMar>
        <w:top w:w="0" w:type="dxa"/>
        <w:left w:w="0" w:type="dxa"/>
        <w:bottom w:w="0" w:type="dxa"/>
        <w:right w:w="0" w:type="dxa"/>
      </w:tblCellMar>
    </w:tblPr>
  </w:style>
  <w:style w:type="table" w:customStyle="1" w:styleId="af0">
    <w:basedOn w:val="TableNormal"/>
    <w:rsid w:val="009518A4"/>
    <w:tblPr>
      <w:tblStyleRowBandSize w:val="1"/>
      <w:tblStyleColBandSize w:val="1"/>
      <w:tblInd w:w="0" w:type="dxa"/>
      <w:tblCellMar>
        <w:top w:w="0" w:type="dxa"/>
        <w:left w:w="0" w:type="dxa"/>
        <w:bottom w:w="0" w:type="dxa"/>
        <w:right w:w="0" w:type="dxa"/>
      </w:tblCellMar>
    </w:tblPr>
  </w:style>
  <w:style w:type="table" w:customStyle="1" w:styleId="af1">
    <w:basedOn w:val="TableNormal"/>
    <w:rsid w:val="009518A4"/>
    <w:tblPr>
      <w:tblStyleRowBandSize w:val="1"/>
      <w:tblStyleColBandSize w:val="1"/>
      <w:tblInd w:w="0" w:type="dxa"/>
      <w:tblCellMar>
        <w:top w:w="0" w:type="dxa"/>
        <w:left w:w="0" w:type="dxa"/>
        <w:bottom w:w="0" w:type="dxa"/>
        <w:right w:w="0" w:type="dxa"/>
      </w:tblCellMar>
    </w:tblPr>
  </w:style>
  <w:style w:type="table" w:customStyle="1" w:styleId="af2">
    <w:basedOn w:val="TableNormal"/>
    <w:rsid w:val="009518A4"/>
    <w:tblPr>
      <w:tblStyleRowBandSize w:val="1"/>
      <w:tblStyleColBandSize w:val="1"/>
      <w:tblInd w:w="0" w:type="dxa"/>
      <w:tblCellMar>
        <w:top w:w="0" w:type="dxa"/>
        <w:left w:w="0" w:type="dxa"/>
        <w:bottom w:w="0" w:type="dxa"/>
        <w:right w:w="0" w:type="dxa"/>
      </w:tblCellMar>
    </w:tblPr>
  </w:style>
  <w:style w:type="table" w:customStyle="1" w:styleId="af3">
    <w:basedOn w:val="TableNormal"/>
    <w:rsid w:val="009518A4"/>
    <w:tblPr>
      <w:tblStyleRowBandSize w:val="1"/>
      <w:tblStyleColBandSize w:val="1"/>
      <w:tblInd w:w="0" w:type="dxa"/>
      <w:tblCellMar>
        <w:top w:w="0" w:type="dxa"/>
        <w:left w:w="0" w:type="dxa"/>
        <w:bottom w:w="0" w:type="dxa"/>
        <w:right w:w="0" w:type="dxa"/>
      </w:tblCellMar>
    </w:tblPr>
  </w:style>
  <w:style w:type="table" w:customStyle="1" w:styleId="af4">
    <w:basedOn w:val="TableNormal"/>
    <w:rsid w:val="009518A4"/>
    <w:tblPr>
      <w:tblStyleRowBandSize w:val="1"/>
      <w:tblStyleColBandSize w:val="1"/>
      <w:tblInd w:w="0" w:type="dxa"/>
      <w:tblCellMar>
        <w:top w:w="0" w:type="dxa"/>
        <w:left w:w="0" w:type="dxa"/>
        <w:bottom w:w="0" w:type="dxa"/>
        <w:right w:w="0" w:type="dxa"/>
      </w:tblCellMar>
    </w:tblPr>
  </w:style>
  <w:style w:type="table" w:customStyle="1" w:styleId="af5">
    <w:basedOn w:val="TableNormal"/>
    <w:rsid w:val="009518A4"/>
    <w:tblPr>
      <w:tblStyleRowBandSize w:val="1"/>
      <w:tblStyleColBandSize w:val="1"/>
      <w:tblInd w:w="0" w:type="dxa"/>
      <w:tblCellMar>
        <w:top w:w="0" w:type="dxa"/>
        <w:left w:w="0" w:type="dxa"/>
        <w:bottom w:w="0" w:type="dxa"/>
        <w:right w:w="0" w:type="dxa"/>
      </w:tblCellMar>
    </w:tblPr>
  </w:style>
  <w:style w:type="table" w:customStyle="1" w:styleId="af6">
    <w:basedOn w:val="TableNormal"/>
    <w:rsid w:val="009518A4"/>
    <w:tblPr>
      <w:tblStyleRowBandSize w:val="1"/>
      <w:tblStyleColBandSize w:val="1"/>
      <w:tblInd w:w="0" w:type="dxa"/>
      <w:tblCellMar>
        <w:top w:w="0" w:type="dxa"/>
        <w:left w:w="0" w:type="dxa"/>
        <w:bottom w:w="0" w:type="dxa"/>
        <w:right w:w="0" w:type="dxa"/>
      </w:tblCellMar>
    </w:tblPr>
  </w:style>
  <w:style w:type="table" w:customStyle="1" w:styleId="af7">
    <w:basedOn w:val="TableNormal"/>
    <w:rsid w:val="009518A4"/>
    <w:tblPr>
      <w:tblStyleRowBandSize w:val="1"/>
      <w:tblStyleColBandSize w:val="1"/>
      <w:tblInd w:w="0" w:type="dxa"/>
      <w:tblCellMar>
        <w:top w:w="0" w:type="dxa"/>
        <w:left w:w="0" w:type="dxa"/>
        <w:bottom w:w="0" w:type="dxa"/>
        <w:right w:w="0" w:type="dxa"/>
      </w:tblCellMar>
    </w:tblPr>
  </w:style>
  <w:style w:type="table" w:customStyle="1" w:styleId="af8">
    <w:basedOn w:val="TableNormal"/>
    <w:rsid w:val="009518A4"/>
    <w:tblPr>
      <w:tblStyleRowBandSize w:val="1"/>
      <w:tblStyleColBandSize w:val="1"/>
      <w:tblInd w:w="0" w:type="dxa"/>
      <w:tblCellMar>
        <w:top w:w="0" w:type="dxa"/>
        <w:left w:w="0" w:type="dxa"/>
        <w:bottom w:w="0" w:type="dxa"/>
        <w:right w:w="0" w:type="dxa"/>
      </w:tblCellMar>
    </w:tblPr>
  </w:style>
  <w:style w:type="table" w:customStyle="1" w:styleId="af9">
    <w:basedOn w:val="TableNormal"/>
    <w:rsid w:val="009518A4"/>
    <w:tblPr>
      <w:tblStyleRowBandSize w:val="1"/>
      <w:tblStyleColBandSize w:val="1"/>
      <w:tblInd w:w="0" w:type="dxa"/>
      <w:tblCellMar>
        <w:top w:w="0" w:type="dxa"/>
        <w:left w:w="0" w:type="dxa"/>
        <w:bottom w:w="0" w:type="dxa"/>
        <w:right w:w="0" w:type="dxa"/>
      </w:tblCellMar>
    </w:tblPr>
  </w:style>
  <w:style w:type="table" w:customStyle="1" w:styleId="afa">
    <w:basedOn w:val="TableNormal"/>
    <w:rsid w:val="009518A4"/>
    <w:tblPr>
      <w:tblStyleRowBandSize w:val="1"/>
      <w:tblStyleColBandSize w:val="1"/>
      <w:tblInd w:w="0" w:type="dxa"/>
      <w:tblCellMar>
        <w:top w:w="0" w:type="dxa"/>
        <w:left w:w="0" w:type="dxa"/>
        <w:bottom w:w="0" w:type="dxa"/>
        <w:right w:w="0" w:type="dxa"/>
      </w:tblCellMar>
    </w:tblPr>
  </w:style>
  <w:style w:type="table" w:customStyle="1" w:styleId="afb">
    <w:basedOn w:val="TableNormal"/>
    <w:rsid w:val="009518A4"/>
    <w:tblPr>
      <w:tblStyleRowBandSize w:val="1"/>
      <w:tblStyleColBandSize w:val="1"/>
      <w:tblInd w:w="0" w:type="dxa"/>
      <w:tblCellMar>
        <w:top w:w="0" w:type="dxa"/>
        <w:left w:w="0" w:type="dxa"/>
        <w:bottom w:w="0" w:type="dxa"/>
        <w:right w:w="0" w:type="dxa"/>
      </w:tblCellMar>
    </w:tblPr>
  </w:style>
  <w:style w:type="table" w:customStyle="1" w:styleId="afc">
    <w:basedOn w:val="TableNormal"/>
    <w:rsid w:val="009518A4"/>
    <w:tblPr>
      <w:tblStyleRowBandSize w:val="1"/>
      <w:tblStyleColBandSize w:val="1"/>
      <w:tblInd w:w="0" w:type="dxa"/>
      <w:tblCellMar>
        <w:top w:w="0" w:type="dxa"/>
        <w:left w:w="0" w:type="dxa"/>
        <w:bottom w:w="0" w:type="dxa"/>
        <w:right w:w="0" w:type="dxa"/>
      </w:tblCellMar>
    </w:tblPr>
  </w:style>
  <w:style w:type="table" w:customStyle="1" w:styleId="afd">
    <w:basedOn w:val="TableNormal"/>
    <w:rsid w:val="009518A4"/>
    <w:tblPr>
      <w:tblStyleRowBandSize w:val="1"/>
      <w:tblStyleColBandSize w:val="1"/>
      <w:tblInd w:w="0" w:type="dxa"/>
      <w:tblCellMar>
        <w:top w:w="0" w:type="dxa"/>
        <w:left w:w="0" w:type="dxa"/>
        <w:bottom w:w="0" w:type="dxa"/>
        <w:right w:w="0" w:type="dxa"/>
      </w:tblCellMar>
    </w:tblPr>
  </w:style>
  <w:style w:type="table" w:customStyle="1" w:styleId="afe">
    <w:basedOn w:val="TableNormal"/>
    <w:rsid w:val="009518A4"/>
    <w:tblPr>
      <w:tblStyleRowBandSize w:val="1"/>
      <w:tblStyleColBandSize w:val="1"/>
      <w:tblInd w:w="0" w:type="dxa"/>
      <w:tblCellMar>
        <w:top w:w="0" w:type="dxa"/>
        <w:left w:w="0" w:type="dxa"/>
        <w:bottom w:w="0" w:type="dxa"/>
        <w:right w:w="0" w:type="dxa"/>
      </w:tblCellMar>
    </w:tblPr>
  </w:style>
  <w:style w:type="table" w:customStyle="1" w:styleId="aff">
    <w:basedOn w:val="TableNormal"/>
    <w:rsid w:val="009518A4"/>
    <w:tblPr>
      <w:tblStyleRowBandSize w:val="1"/>
      <w:tblStyleColBandSize w:val="1"/>
      <w:tblInd w:w="0" w:type="dxa"/>
      <w:tblCellMar>
        <w:top w:w="0" w:type="dxa"/>
        <w:left w:w="0" w:type="dxa"/>
        <w:bottom w:w="0" w:type="dxa"/>
        <w:right w:w="0" w:type="dxa"/>
      </w:tblCellMar>
    </w:tblPr>
  </w:style>
  <w:style w:type="table" w:customStyle="1" w:styleId="aff0">
    <w:basedOn w:val="TableNormal"/>
    <w:rsid w:val="009518A4"/>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452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FD1"/>
    <w:rPr>
      <w:rFonts w:ascii="Tahoma" w:hAnsi="Tahoma" w:cs="Tahoma"/>
      <w:sz w:val="16"/>
      <w:szCs w:val="16"/>
    </w:rPr>
  </w:style>
  <w:style w:type="character" w:customStyle="1" w:styleId="apple-converted-space">
    <w:name w:val="apple-converted-space"/>
    <w:basedOn w:val="DefaultParagraphFont"/>
    <w:rsid w:val="00452FD1"/>
  </w:style>
  <w:style w:type="character" w:styleId="Hyperlink">
    <w:name w:val="Hyperlink"/>
    <w:basedOn w:val="DefaultParagraphFont"/>
    <w:uiPriority w:val="99"/>
    <w:semiHidden/>
    <w:unhideWhenUsed/>
    <w:rsid w:val="00B3254B"/>
    <w:rPr>
      <w:color w:val="0000FF"/>
      <w:u w:val="single"/>
    </w:rPr>
  </w:style>
  <w:style w:type="paragraph" w:styleId="HTMLPreformatted">
    <w:name w:val="HTML Preformatted"/>
    <w:basedOn w:val="Normal"/>
    <w:link w:val="HTMLPreformattedChar"/>
    <w:uiPriority w:val="99"/>
    <w:semiHidden/>
    <w:unhideWhenUsed/>
    <w:rsid w:val="00B325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B3254B"/>
    <w:rPr>
      <w:rFonts w:ascii="Courier New" w:eastAsia="Times New Roman" w:hAnsi="Courier New" w:cs="Courier New"/>
      <w:color w:val="auto"/>
      <w:sz w:val="20"/>
      <w:szCs w:val="20"/>
      <w:lang w:val="en-IN" w:eastAsia="en-IN"/>
    </w:rPr>
  </w:style>
  <w:style w:type="paragraph" w:styleId="NormalWeb">
    <w:name w:val="Normal (Web)"/>
    <w:basedOn w:val="Normal"/>
    <w:uiPriority w:val="99"/>
    <w:semiHidden/>
    <w:unhideWhenUsed/>
    <w:rsid w:val="00AB6214"/>
    <w:pPr>
      <w:widowControl/>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customStyle="1" w:styleId="string">
    <w:name w:val="string"/>
    <w:basedOn w:val="DefaultParagraphFont"/>
    <w:rsid w:val="008F5BC3"/>
  </w:style>
  <w:style w:type="character" w:customStyle="1" w:styleId="keyword">
    <w:name w:val="keyword"/>
    <w:basedOn w:val="DefaultParagraphFont"/>
    <w:rsid w:val="008F5BC3"/>
  </w:style>
  <w:style w:type="character" w:customStyle="1" w:styleId="crayon-language">
    <w:name w:val="crayon-language"/>
    <w:basedOn w:val="DefaultParagraphFont"/>
    <w:rsid w:val="003C611C"/>
  </w:style>
  <w:style w:type="character" w:customStyle="1" w:styleId="crayon-v">
    <w:name w:val="crayon-v"/>
    <w:basedOn w:val="DefaultParagraphFont"/>
    <w:rsid w:val="003C611C"/>
  </w:style>
  <w:style w:type="character" w:customStyle="1" w:styleId="crayon-o">
    <w:name w:val="crayon-o"/>
    <w:basedOn w:val="DefaultParagraphFont"/>
    <w:rsid w:val="003C611C"/>
  </w:style>
  <w:style w:type="character" w:customStyle="1" w:styleId="crayon-t">
    <w:name w:val="crayon-t"/>
    <w:basedOn w:val="DefaultParagraphFont"/>
    <w:rsid w:val="003C611C"/>
  </w:style>
  <w:style w:type="character" w:customStyle="1" w:styleId="crayon-sy">
    <w:name w:val="crayon-sy"/>
    <w:basedOn w:val="DefaultParagraphFont"/>
    <w:rsid w:val="003C611C"/>
  </w:style>
  <w:style w:type="character" w:customStyle="1" w:styleId="crayon-h">
    <w:name w:val="crayon-h"/>
    <w:basedOn w:val="DefaultParagraphFont"/>
    <w:rsid w:val="003C611C"/>
  </w:style>
  <w:style w:type="character" w:customStyle="1" w:styleId="crayon-r">
    <w:name w:val="crayon-r"/>
    <w:basedOn w:val="DefaultParagraphFont"/>
    <w:rsid w:val="003C611C"/>
  </w:style>
  <w:style w:type="character" w:customStyle="1" w:styleId="crayon-st">
    <w:name w:val="crayon-st"/>
    <w:basedOn w:val="DefaultParagraphFont"/>
    <w:rsid w:val="003C611C"/>
  </w:style>
  <w:style w:type="character" w:customStyle="1" w:styleId="crayon-e">
    <w:name w:val="crayon-e"/>
    <w:basedOn w:val="DefaultParagraphFont"/>
    <w:rsid w:val="003C611C"/>
  </w:style>
  <w:style w:type="character" w:customStyle="1" w:styleId="crayon-s">
    <w:name w:val="crayon-s"/>
    <w:basedOn w:val="DefaultParagraphFont"/>
    <w:rsid w:val="003C611C"/>
  </w:style>
  <w:style w:type="character" w:customStyle="1" w:styleId="crayon-c">
    <w:name w:val="crayon-c"/>
    <w:basedOn w:val="DefaultParagraphFont"/>
    <w:rsid w:val="003C611C"/>
  </w:style>
  <w:style w:type="character" w:styleId="HTMLCode">
    <w:name w:val="HTML Code"/>
    <w:basedOn w:val="DefaultParagraphFont"/>
    <w:uiPriority w:val="99"/>
    <w:semiHidden/>
    <w:unhideWhenUsed/>
    <w:rsid w:val="003C611C"/>
    <w:rPr>
      <w:rFonts w:ascii="Courier New" w:eastAsia="Times New Roman" w:hAnsi="Courier New" w:cs="Courier New"/>
      <w:sz w:val="20"/>
      <w:szCs w:val="20"/>
    </w:rPr>
  </w:style>
  <w:style w:type="character" w:styleId="Emphasis">
    <w:name w:val="Emphasis"/>
    <w:basedOn w:val="DefaultParagraphFont"/>
    <w:uiPriority w:val="20"/>
    <w:qFormat/>
    <w:rsid w:val="00BB6DAD"/>
    <w:rPr>
      <w:i/>
      <w:iCs/>
    </w:rPr>
  </w:style>
  <w:style w:type="character" w:styleId="Strong">
    <w:name w:val="Strong"/>
    <w:basedOn w:val="DefaultParagraphFont"/>
    <w:uiPriority w:val="22"/>
    <w:qFormat/>
    <w:rsid w:val="008106AD"/>
    <w:rPr>
      <w:b/>
      <w:bCs/>
    </w:rPr>
  </w:style>
</w:styles>
</file>

<file path=word/webSettings.xml><?xml version="1.0" encoding="utf-8"?>
<w:webSettings xmlns:r="http://schemas.openxmlformats.org/officeDocument/2006/relationships" xmlns:w="http://schemas.openxmlformats.org/wordprocessingml/2006/main">
  <w:divs>
    <w:div w:id="133720012">
      <w:bodyDiv w:val="1"/>
      <w:marLeft w:val="0"/>
      <w:marRight w:val="0"/>
      <w:marTop w:val="0"/>
      <w:marBottom w:val="0"/>
      <w:divBdr>
        <w:top w:val="none" w:sz="0" w:space="0" w:color="auto"/>
        <w:left w:val="none" w:sz="0" w:space="0" w:color="auto"/>
        <w:bottom w:val="none" w:sz="0" w:space="0" w:color="auto"/>
        <w:right w:val="none" w:sz="0" w:space="0" w:color="auto"/>
      </w:divBdr>
    </w:div>
    <w:div w:id="180049441">
      <w:bodyDiv w:val="1"/>
      <w:marLeft w:val="0"/>
      <w:marRight w:val="0"/>
      <w:marTop w:val="0"/>
      <w:marBottom w:val="0"/>
      <w:divBdr>
        <w:top w:val="none" w:sz="0" w:space="0" w:color="auto"/>
        <w:left w:val="none" w:sz="0" w:space="0" w:color="auto"/>
        <w:bottom w:val="none" w:sz="0" w:space="0" w:color="auto"/>
        <w:right w:val="none" w:sz="0" w:space="0" w:color="auto"/>
      </w:divBdr>
      <w:divsChild>
        <w:div w:id="1830709045">
          <w:marLeft w:val="0"/>
          <w:marRight w:val="0"/>
          <w:marTop w:val="180"/>
          <w:marBottom w:val="180"/>
          <w:divBdr>
            <w:top w:val="none" w:sz="0" w:space="0" w:color="auto"/>
            <w:left w:val="none" w:sz="0" w:space="0" w:color="auto"/>
            <w:bottom w:val="none" w:sz="0" w:space="0" w:color="auto"/>
            <w:right w:val="none" w:sz="0" w:space="0" w:color="auto"/>
          </w:divBdr>
        </w:div>
      </w:divsChild>
    </w:div>
    <w:div w:id="982008623">
      <w:bodyDiv w:val="1"/>
      <w:marLeft w:val="0"/>
      <w:marRight w:val="0"/>
      <w:marTop w:val="0"/>
      <w:marBottom w:val="0"/>
      <w:divBdr>
        <w:top w:val="none" w:sz="0" w:space="0" w:color="auto"/>
        <w:left w:val="none" w:sz="0" w:space="0" w:color="auto"/>
        <w:bottom w:val="none" w:sz="0" w:space="0" w:color="auto"/>
        <w:right w:val="none" w:sz="0" w:space="0" w:color="auto"/>
      </w:divBdr>
    </w:div>
    <w:div w:id="984237695">
      <w:bodyDiv w:val="1"/>
      <w:marLeft w:val="0"/>
      <w:marRight w:val="0"/>
      <w:marTop w:val="0"/>
      <w:marBottom w:val="0"/>
      <w:divBdr>
        <w:top w:val="none" w:sz="0" w:space="0" w:color="auto"/>
        <w:left w:val="none" w:sz="0" w:space="0" w:color="auto"/>
        <w:bottom w:val="none" w:sz="0" w:space="0" w:color="auto"/>
        <w:right w:val="none" w:sz="0" w:space="0" w:color="auto"/>
      </w:divBdr>
      <w:divsChild>
        <w:div w:id="598951138">
          <w:marLeft w:val="0"/>
          <w:marRight w:val="0"/>
          <w:marTop w:val="180"/>
          <w:marBottom w:val="180"/>
          <w:divBdr>
            <w:top w:val="none" w:sz="0" w:space="0" w:color="auto"/>
            <w:left w:val="none" w:sz="0" w:space="0" w:color="auto"/>
            <w:bottom w:val="none" w:sz="0" w:space="0" w:color="auto"/>
            <w:right w:val="none" w:sz="0" w:space="0" w:color="auto"/>
          </w:divBdr>
        </w:div>
      </w:divsChild>
    </w:div>
    <w:div w:id="1055544666">
      <w:bodyDiv w:val="1"/>
      <w:marLeft w:val="0"/>
      <w:marRight w:val="0"/>
      <w:marTop w:val="0"/>
      <w:marBottom w:val="0"/>
      <w:divBdr>
        <w:top w:val="none" w:sz="0" w:space="0" w:color="auto"/>
        <w:left w:val="none" w:sz="0" w:space="0" w:color="auto"/>
        <w:bottom w:val="none" w:sz="0" w:space="0" w:color="auto"/>
        <w:right w:val="none" w:sz="0" w:space="0" w:color="auto"/>
      </w:divBdr>
      <w:divsChild>
        <w:div w:id="1739595656">
          <w:marLeft w:val="0"/>
          <w:marRight w:val="0"/>
          <w:marTop w:val="180"/>
          <w:marBottom w:val="180"/>
          <w:divBdr>
            <w:top w:val="none" w:sz="0" w:space="0" w:color="auto"/>
            <w:left w:val="none" w:sz="0" w:space="0" w:color="auto"/>
            <w:bottom w:val="none" w:sz="0" w:space="0" w:color="auto"/>
            <w:right w:val="none" w:sz="0" w:space="0" w:color="auto"/>
          </w:divBdr>
        </w:div>
      </w:divsChild>
    </w:div>
    <w:div w:id="1279334638">
      <w:bodyDiv w:val="1"/>
      <w:marLeft w:val="0"/>
      <w:marRight w:val="0"/>
      <w:marTop w:val="0"/>
      <w:marBottom w:val="0"/>
      <w:divBdr>
        <w:top w:val="none" w:sz="0" w:space="0" w:color="auto"/>
        <w:left w:val="none" w:sz="0" w:space="0" w:color="auto"/>
        <w:bottom w:val="none" w:sz="0" w:space="0" w:color="auto"/>
        <w:right w:val="none" w:sz="0" w:space="0" w:color="auto"/>
      </w:divBdr>
      <w:divsChild>
        <w:div w:id="1621060661">
          <w:marLeft w:val="0"/>
          <w:marRight w:val="0"/>
          <w:marTop w:val="180"/>
          <w:marBottom w:val="180"/>
          <w:divBdr>
            <w:top w:val="none" w:sz="0" w:space="0" w:color="auto"/>
            <w:left w:val="none" w:sz="0" w:space="0" w:color="auto"/>
            <w:bottom w:val="none" w:sz="0" w:space="0" w:color="auto"/>
            <w:right w:val="none" w:sz="0" w:space="0" w:color="auto"/>
          </w:divBdr>
        </w:div>
      </w:divsChild>
    </w:div>
    <w:div w:id="1452479781">
      <w:bodyDiv w:val="1"/>
      <w:marLeft w:val="0"/>
      <w:marRight w:val="0"/>
      <w:marTop w:val="0"/>
      <w:marBottom w:val="0"/>
      <w:divBdr>
        <w:top w:val="none" w:sz="0" w:space="0" w:color="auto"/>
        <w:left w:val="none" w:sz="0" w:space="0" w:color="auto"/>
        <w:bottom w:val="none" w:sz="0" w:space="0" w:color="auto"/>
        <w:right w:val="none" w:sz="0" w:space="0" w:color="auto"/>
      </w:divBdr>
      <w:divsChild>
        <w:div w:id="1128814704">
          <w:marLeft w:val="0"/>
          <w:marRight w:val="0"/>
          <w:marTop w:val="0"/>
          <w:marBottom w:val="0"/>
          <w:divBdr>
            <w:top w:val="dotted" w:sz="6" w:space="2" w:color="auto"/>
            <w:left w:val="dotted" w:sz="6" w:space="7" w:color="auto"/>
            <w:bottom w:val="dotted" w:sz="6" w:space="2" w:color="auto"/>
            <w:right w:val="dotted" w:sz="6" w:space="7" w:color="auto"/>
          </w:divBdr>
        </w:div>
        <w:div w:id="1787119360">
          <w:marLeft w:val="0"/>
          <w:marRight w:val="0"/>
          <w:marTop w:val="0"/>
          <w:marBottom w:val="0"/>
          <w:divBdr>
            <w:top w:val="dotted" w:sz="6" w:space="2" w:color="auto"/>
            <w:left w:val="dotted" w:sz="6" w:space="7" w:color="auto"/>
            <w:bottom w:val="dotted" w:sz="6" w:space="2" w:color="auto"/>
            <w:right w:val="dotted" w:sz="6" w:space="7" w:color="auto"/>
          </w:divBdr>
        </w:div>
        <w:div w:id="1881743220">
          <w:marLeft w:val="0"/>
          <w:marRight w:val="0"/>
          <w:marTop w:val="0"/>
          <w:marBottom w:val="0"/>
          <w:divBdr>
            <w:top w:val="dotted" w:sz="6" w:space="2" w:color="auto"/>
            <w:left w:val="dotted" w:sz="6" w:space="7" w:color="auto"/>
            <w:bottom w:val="dotted" w:sz="6" w:space="2" w:color="auto"/>
            <w:right w:val="dotted" w:sz="6" w:space="7" w:color="auto"/>
          </w:divBdr>
        </w:div>
        <w:div w:id="980116394">
          <w:marLeft w:val="0"/>
          <w:marRight w:val="0"/>
          <w:marTop w:val="0"/>
          <w:marBottom w:val="0"/>
          <w:divBdr>
            <w:top w:val="dotted" w:sz="6" w:space="2" w:color="auto"/>
            <w:left w:val="dotted" w:sz="6" w:space="7" w:color="auto"/>
            <w:bottom w:val="dotted" w:sz="6" w:space="2" w:color="auto"/>
            <w:right w:val="dotted" w:sz="6" w:space="7" w:color="auto"/>
          </w:divBdr>
        </w:div>
        <w:div w:id="568733641">
          <w:marLeft w:val="0"/>
          <w:marRight w:val="0"/>
          <w:marTop w:val="0"/>
          <w:marBottom w:val="0"/>
          <w:divBdr>
            <w:top w:val="dotted" w:sz="6" w:space="2" w:color="auto"/>
            <w:left w:val="dotted" w:sz="6" w:space="7" w:color="auto"/>
            <w:bottom w:val="dotted" w:sz="6" w:space="2" w:color="auto"/>
            <w:right w:val="dotted" w:sz="6" w:space="7" w:color="auto"/>
          </w:divBdr>
        </w:div>
        <w:div w:id="914321738">
          <w:marLeft w:val="0"/>
          <w:marRight w:val="0"/>
          <w:marTop w:val="0"/>
          <w:marBottom w:val="0"/>
          <w:divBdr>
            <w:top w:val="dotted" w:sz="6" w:space="2" w:color="auto"/>
            <w:left w:val="dotted" w:sz="6" w:space="7" w:color="auto"/>
            <w:bottom w:val="dotted" w:sz="6" w:space="2" w:color="auto"/>
            <w:right w:val="dotted" w:sz="6" w:space="7" w:color="auto"/>
          </w:divBdr>
        </w:div>
        <w:div w:id="1361931563">
          <w:marLeft w:val="0"/>
          <w:marRight w:val="0"/>
          <w:marTop w:val="0"/>
          <w:marBottom w:val="0"/>
          <w:divBdr>
            <w:top w:val="dotted" w:sz="6" w:space="2" w:color="auto"/>
            <w:left w:val="dotted" w:sz="6" w:space="7" w:color="auto"/>
            <w:bottom w:val="dotted" w:sz="6" w:space="2" w:color="auto"/>
            <w:right w:val="dotted" w:sz="6" w:space="7" w:color="auto"/>
          </w:divBdr>
        </w:div>
        <w:div w:id="1095856919">
          <w:marLeft w:val="0"/>
          <w:marRight w:val="0"/>
          <w:marTop w:val="0"/>
          <w:marBottom w:val="0"/>
          <w:divBdr>
            <w:top w:val="dotted" w:sz="6" w:space="2" w:color="auto"/>
            <w:left w:val="dotted" w:sz="6" w:space="7" w:color="auto"/>
            <w:bottom w:val="dotted" w:sz="6" w:space="2" w:color="auto"/>
            <w:right w:val="dotted" w:sz="6" w:space="7" w:color="auto"/>
          </w:divBdr>
        </w:div>
      </w:divsChild>
    </w:div>
    <w:div w:id="1512646395">
      <w:bodyDiv w:val="1"/>
      <w:marLeft w:val="0"/>
      <w:marRight w:val="0"/>
      <w:marTop w:val="0"/>
      <w:marBottom w:val="0"/>
      <w:divBdr>
        <w:top w:val="none" w:sz="0" w:space="0" w:color="auto"/>
        <w:left w:val="none" w:sz="0" w:space="0" w:color="auto"/>
        <w:bottom w:val="none" w:sz="0" w:space="0" w:color="auto"/>
        <w:right w:val="none" w:sz="0" w:space="0" w:color="auto"/>
      </w:divBdr>
      <w:divsChild>
        <w:div w:id="1446540268">
          <w:marLeft w:val="0"/>
          <w:marRight w:val="0"/>
          <w:marTop w:val="180"/>
          <w:marBottom w:val="180"/>
          <w:divBdr>
            <w:top w:val="none" w:sz="0" w:space="0" w:color="auto"/>
            <w:left w:val="none" w:sz="0" w:space="0" w:color="auto"/>
            <w:bottom w:val="none" w:sz="0" w:space="0" w:color="auto"/>
            <w:right w:val="none" w:sz="0" w:space="0" w:color="auto"/>
          </w:divBdr>
        </w:div>
      </w:divsChild>
    </w:div>
    <w:div w:id="1596667170">
      <w:bodyDiv w:val="1"/>
      <w:marLeft w:val="0"/>
      <w:marRight w:val="0"/>
      <w:marTop w:val="0"/>
      <w:marBottom w:val="0"/>
      <w:divBdr>
        <w:top w:val="none" w:sz="0" w:space="0" w:color="auto"/>
        <w:left w:val="none" w:sz="0" w:space="0" w:color="auto"/>
        <w:bottom w:val="none" w:sz="0" w:space="0" w:color="auto"/>
        <w:right w:val="none" w:sz="0" w:space="0" w:color="auto"/>
      </w:divBdr>
    </w:div>
    <w:div w:id="2094159922">
      <w:bodyDiv w:val="1"/>
      <w:marLeft w:val="0"/>
      <w:marRight w:val="0"/>
      <w:marTop w:val="0"/>
      <w:marBottom w:val="0"/>
      <w:divBdr>
        <w:top w:val="none" w:sz="0" w:space="0" w:color="auto"/>
        <w:left w:val="none" w:sz="0" w:space="0" w:color="auto"/>
        <w:bottom w:val="none" w:sz="0" w:space="0" w:color="auto"/>
        <w:right w:val="none" w:sz="0" w:space="0" w:color="auto"/>
      </w:divBdr>
      <w:divsChild>
        <w:div w:id="1782187521">
          <w:marLeft w:val="0"/>
          <w:marRight w:val="0"/>
          <w:marTop w:val="0"/>
          <w:marBottom w:val="75"/>
          <w:divBdr>
            <w:top w:val="none" w:sz="0" w:space="0" w:color="auto"/>
            <w:left w:val="none" w:sz="0" w:space="0" w:color="auto"/>
            <w:bottom w:val="none" w:sz="0" w:space="0" w:color="auto"/>
            <w:right w:val="none" w:sz="0" w:space="0" w:color="auto"/>
          </w:divBdr>
        </w:div>
        <w:div w:id="14136949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1/05/java-heap-space-memory-size-jvm.html" TargetMode="External"/><Relationship Id="rId13" Type="http://schemas.openxmlformats.org/officeDocument/2006/relationships/image" Target="media/image1.png"/><Relationship Id="rId18" Type="http://schemas.openxmlformats.org/officeDocument/2006/relationships/hyperlink" Target="http://stackoverflow.com/a/17301317" TargetMode="External"/><Relationship Id="rId26" Type="http://schemas.openxmlformats.org/officeDocument/2006/relationships/control" Target="activeX/activeX5.xml"/><Relationship Id="rId3" Type="http://schemas.openxmlformats.org/officeDocument/2006/relationships/settings" Target="settings.xml"/><Relationship Id="rId21" Type="http://schemas.openxmlformats.org/officeDocument/2006/relationships/control" Target="activeX/activeX1.xml"/><Relationship Id="rId7" Type="http://schemas.openxmlformats.org/officeDocument/2006/relationships/hyperlink" Target="http://javarevisited.blogspot.com/2011/04/garbage-collection-in-java.html" TargetMode="External"/><Relationship Id="rId12" Type="http://schemas.openxmlformats.org/officeDocument/2006/relationships/hyperlink" Target="http://en.wikipedia.org/wiki/String_interning" TargetMode="External"/><Relationship Id="rId17" Type="http://schemas.openxmlformats.org/officeDocument/2006/relationships/hyperlink" Target="http://javahungry.blogspot.ca/2014/04/fail-fast-iterator-vs-fail-safe-iterator-difference-with-example-in-java.html" TargetMode="External"/><Relationship Id="rId25" Type="http://schemas.openxmlformats.org/officeDocument/2006/relationships/control" Target="activeX/activeX4.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4.w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ckoverflow.com/questions/1881922/questions-about-javas-string-pool" TargetMode="External"/><Relationship Id="rId24"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hyperlink" Target="http://1.bp.blogspot.com/-WsUtI3c7wrQ/Uu9tohX5HLI/AAAAAAAAAJw/9PMdWlBvu-s/s1600/java-collections-tutorial.png" TargetMode="External"/><Relationship Id="rId23" Type="http://schemas.openxmlformats.org/officeDocument/2006/relationships/control" Target="activeX/activeX3.xml"/><Relationship Id="rId28" Type="http://schemas.openxmlformats.org/officeDocument/2006/relationships/fontTable" Target="fontTable.xml"/><Relationship Id="rId10" Type="http://schemas.openxmlformats.org/officeDocument/2006/relationships/hyperlink" Target="http://stackoverflow.com/questions/2009228/strings-are-objects-in-java-so-why-dont-we-use-new-to-create-them" TargetMode="External"/><Relationship Id="rId19" Type="http://schemas.openxmlformats.org/officeDocument/2006/relationships/hyperlink" Target="http://stackoverflow.com/posts/17301317/edit" TargetMode="External"/><Relationship Id="rId4" Type="http://schemas.openxmlformats.org/officeDocument/2006/relationships/webSettings" Target="webSettings.xml"/><Relationship Id="rId9" Type="http://schemas.openxmlformats.org/officeDocument/2006/relationships/hyperlink" Target="http://javarevisited.blogspot.com/2012/12/how-classloader-works-in-java.html" TargetMode="External"/><Relationship Id="rId14" Type="http://schemas.openxmlformats.org/officeDocument/2006/relationships/image" Target="media/image2.png"/><Relationship Id="rId22" Type="http://schemas.openxmlformats.org/officeDocument/2006/relationships/control" Target="activeX/activeX2.xml"/><Relationship Id="rId27" Type="http://schemas.openxmlformats.org/officeDocument/2006/relationships/header" Target="head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5811</TotalTime>
  <Pages>158</Pages>
  <Words>26975</Words>
  <Characters>153759</Characters>
  <Application>Microsoft Office Word</Application>
  <DocSecurity>0</DocSecurity>
  <Lines>1281</Lines>
  <Paragraphs>360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Parasuram Yerramsetty</cp:lastModifiedBy>
  <cp:revision>78</cp:revision>
  <dcterms:created xsi:type="dcterms:W3CDTF">2017-01-26T08:50:00Z</dcterms:created>
  <dcterms:modified xsi:type="dcterms:W3CDTF">2017-02-18T18:58:00Z</dcterms:modified>
</cp:coreProperties>
</file>